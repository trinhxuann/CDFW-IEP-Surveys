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FF811" w14:textId="77777777" w:rsidR="00986299" w:rsidRPr="00DA7440" w:rsidRDefault="00874ABE" w:rsidP="00874ABE">
      <w:pPr>
        <w:rPr>
          <w:rFonts w:ascii="Arial" w:hAnsi="Arial" w:cs="Arial"/>
          <w:b/>
          <w:bCs/>
          <w:sz w:val="28"/>
          <w:szCs w:val="28"/>
        </w:rPr>
      </w:pPr>
      <w:r w:rsidRPr="00DA7440">
        <w:rPr>
          <w:rFonts w:ascii="Arial" w:hAnsi="Arial" w:cs="Arial"/>
          <w:b/>
          <w:bCs/>
          <w:sz w:val="28"/>
          <w:szCs w:val="28"/>
        </w:rPr>
        <w:t>Dataset Title</w:t>
      </w:r>
    </w:p>
    <w:p w14:paraId="072C5CFA" w14:textId="7C017927" w:rsidR="00874ABE" w:rsidRDefault="00874ABE" w:rsidP="00874ABE">
      <w:pPr>
        <w:rPr>
          <w:rFonts w:ascii="Arial" w:hAnsi="Arial" w:cs="Arial"/>
        </w:rPr>
      </w:pPr>
      <w:r>
        <w:rPr>
          <w:rFonts w:ascii="Arial" w:hAnsi="Arial" w:cs="Arial"/>
        </w:rPr>
        <w:t xml:space="preserve">Interagency Ecological Program </w:t>
      </w:r>
      <w:r w:rsidR="00DA7440">
        <w:rPr>
          <w:rFonts w:ascii="Arial" w:hAnsi="Arial" w:cs="Arial"/>
        </w:rPr>
        <w:t>San Francisco</w:t>
      </w:r>
      <w:r w:rsidR="00DB3402">
        <w:rPr>
          <w:rFonts w:ascii="Arial" w:hAnsi="Arial" w:cs="Arial"/>
        </w:rPr>
        <w:t xml:space="preserve"> Estuary Smelt Larva Survey 2009</w:t>
      </w:r>
      <w:r w:rsidR="00DA7440">
        <w:rPr>
          <w:rFonts w:ascii="Arial" w:hAnsi="Arial" w:cs="Arial"/>
        </w:rPr>
        <w:t xml:space="preserve"> – </w:t>
      </w:r>
      <w:del w:id="0" w:author="Nguyen, Trinh@Wildlife" w:date="2021-12-14T13:44:00Z">
        <w:r w:rsidR="00DA7440" w:rsidDel="009013F5">
          <w:rPr>
            <w:rFonts w:ascii="Arial" w:hAnsi="Arial" w:cs="Arial"/>
          </w:rPr>
          <w:delText>2019</w:delText>
        </w:r>
      </w:del>
      <w:ins w:id="1" w:author="Nguyen, Trinh@Wildlife" w:date="2021-12-14T13:44:00Z">
        <w:r w:rsidR="009013F5">
          <w:rPr>
            <w:rFonts w:ascii="Arial" w:hAnsi="Arial" w:cs="Arial"/>
          </w:rPr>
          <w:t>202</w:t>
        </w:r>
      </w:ins>
      <w:ins w:id="2" w:author="Nguyen, Trinh@Wildlife" w:date="2021-12-30T12:23:00Z">
        <w:r w:rsidR="00733AA2">
          <w:rPr>
            <w:rFonts w:ascii="Arial" w:hAnsi="Arial" w:cs="Arial"/>
          </w:rPr>
          <w:t>0</w:t>
        </w:r>
      </w:ins>
    </w:p>
    <w:p w14:paraId="4BF78A28" w14:textId="77777777" w:rsidR="00DA7440" w:rsidRDefault="00DA7440" w:rsidP="00874ABE">
      <w:pPr>
        <w:rPr>
          <w:rFonts w:ascii="Arial" w:hAnsi="Arial" w:cs="Arial"/>
        </w:rPr>
      </w:pPr>
    </w:p>
    <w:p w14:paraId="727C083B" w14:textId="77777777" w:rsidR="00DA7440" w:rsidRDefault="00DA7440" w:rsidP="00DA7440">
      <w:pPr>
        <w:rPr>
          <w:rFonts w:ascii="Arial" w:hAnsi="Arial" w:cs="Arial"/>
          <w:b/>
          <w:bCs/>
          <w:sz w:val="28"/>
          <w:szCs w:val="28"/>
        </w:rPr>
      </w:pPr>
      <w:r w:rsidRPr="00DA7440">
        <w:rPr>
          <w:rFonts w:ascii="Arial" w:hAnsi="Arial" w:cs="Arial"/>
          <w:b/>
          <w:bCs/>
          <w:sz w:val="28"/>
          <w:szCs w:val="28"/>
        </w:rPr>
        <w:t>Short name or nickname you use to refer to this dataset:</w:t>
      </w:r>
    </w:p>
    <w:p w14:paraId="1B54A843" w14:textId="77777777" w:rsidR="00DA7440" w:rsidRDefault="00DA7440" w:rsidP="00DA7440">
      <w:pPr>
        <w:rPr>
          <w:rFonts w:ascii="Arial" w:hAnsi="Arial" w:cs="Arial"/>
          <w:bCs/>
        </w:rPr>
      </w:pPr>
      <w:r>
        <w:rPr>
          <w:rFonts w:ascii="Arial" w:hAnsi="Arial" w:cs="Arial"/>
          <w:bCs/>
        </w:rPr>
        <w:t>IEP-SLS</w:t>
      </w:r>
    </w:p>
    <w:p w14:paraId="19C7CA50" w14:textId="77777777" w:rsidR="00DA7440" w:rsidRDefault="00DA7440" w:rsidP="00DA7440">
      <w:pPr>
        <w:rPr>
          <w:rFonts w:ascii="Arial" w:hAnsi="Arial" w:cs="Arial"/>
          <w:bCs/>
        </w:rPr>
      </w:pPr>
    </w:p>
    <w:p w14:paraId="20A92CD7" w14:textId="77777777" w:rsidR="00DA7440" w:rsidRDefault="00DA7440" w:rsidP="00DA7440">
      <w:pPr>
        <w:rPr>
          <w:rFonts w:ascii="Arial" w:hAnsi="Arial" w:cs="Arial"/>
          <w:b/>
          <w:bCs/>
          <w:sz w:val="28"/>
          <w:szCs w:val="28"/>
        </w:rPr>
      </w:pPr>
      <w:r w:rsidRPr="00DA7440">
        <w:rPr>
          <w:rFonts w:ascii="Arial" w:hAnsi="Arial" w:cs="Arial"/>
          <w:b/>
          <w:bCs/>
          <w:sz w:val="28"/>
          <w:szCs w:val="28"/>
        </w:rPr>
        <w:t>Abstract</w:t>
      </w:r>
    </w:p>
    <w:p w14:paraId="1529FC6A" w14:textId="071A6A75" w:rsidR="00DA7440" w:rsidRPr="00DA7440" w:rsidRDefault="00DB3402" w:rsidP="00DA7440">
      <w:pPr>
        <w:rPr>
          <w:rFonts w:ascii="Arial" w:hAnsi="Arial" w:cs="Arial"/>
          <w:bCs/>
        </w:rPr>
      </w:pPr>
      <w:r w:rsidRPr="00DB3402">
        <w:rPr>
          <w:rFonts w:ascii="Arial" w:hAnsi="Arial" w:cs="Arial"/>
          <w:bCs/>
        </w:rPr>
        <w:t xml:space="preserve">The </w:t>
      </w:r>
      <w:r w:rsidR="00591EBB">
        <w:rPr>
          <w:rFonts w:ascii="Arial" w:hAnsi="Arial" w:cs="Arial"/>
          <w:bCs/>
        </w:rPr>
        <w:t xml:space="preserve">Interagency Ecological Program San Francisco Estuary </w:t>
      </w:r>
      <w:r w:rsidRPr="00DB3402">
        <w:rPr>
          <w:rFonts w:ascii="Arial" w:hAnsi="Arial" w:cs="Arial"/>
          <w:bCs/>
        </w:rPr>
        <w:t xml:space="preserve">Smelt Larva Survey was initiated </w:t>
      </w:r>
      <w:r w:rsidR="002030D9">
        <w:rPr>
          <w:rFonts w:ascii="Arial" w:hAnsi="Arial" w:cs="Arial"/>
          <w:bCs/>
        </w:rPr>
        <w:t xml:space="preserve">by the California Department of Fish and Wildlife (CDFW) </w:t>
      </w:r>
      <w:r w:rsidRPr="00DB3402">
        <w:rPr>
          <w:rFonts w:ascii="Arial" w:hAnsi="Arial" w:cs="Arial"/>
          <w:bCs/>
        </w:rPr>
        <w:t>in 2009 to monitor the distribution and abundance of newly-hatched Longfin Smelt (</w:t>
      </w:r>
      <w:r w:rsidRPr="00DB3402">
        <w:rPr>
          <w:rFonts w:ascii="Arial" w:hAnsi="Arial" w:cs="Arial"/>
          <w:bCs/>
          <w:i/>
        </w:rPr>
        <w:t>Spirinchus thaleichthys</w:t>
      </w:r>
      <w:r w:rsidRPr="00DB3402">
        <w:rPr>
          <w:rFonts w:ascii="Arial" w:hAnsi="Arial" w:cs="Arial"/>
          <w:bCs/>
        </w:rPr>
        <w:t>)</w:t>
      </w:r>
      <w:r w:rsidR="0023102A">
        <w:rPr>
          <w:rFonts w:ascii="Arial" w:hAnsi="Arial" w:cs="Arial"/>
          <w:bCs/>
        </w:rPr>
        <w:t xml:space="preserve"> in the San Francisco Estuary</w:t>
      </w:r>
      <w:r w:rsidRPr="00DB3402">
        <w:rPr>
          <w:rFonts w:ascii="Arial" w:hAnsi="Arial" w:cs="Arial"/>
          <w:bCs/>
        </w:rPr>
        <w:t>.</w:t>
      </w:r>
      <w:r>
        <w:rPr>
          <w:rFonts w:ascii="Arial" w:hAnsi="Arial" w:cs="Arial"/>
          <w:bCs/>
        </w:rPr>
        <w:t xml:space="preserve"> </w:t>
      </w:r>
      <w:r w:rsidR="00822B18">
        <w:rPr>
          <w:rFonts w:ascii="Arial" w:hAnsi="Arial" w:cs="Arial"/>
          <w:bCs/>
        </w:rPr>
        <w:t>S</w:t>
      </w:r>
      <w:r w:rsidR="00AC5234" w:rsidRPr="00AC5234">
        <w:rPr>
          <w:rFonts w:ascii="Arial" w:hAnsi="Arial" w:cs="Arial"/>
          <w:bCs/>
        </w:rPr>
        <w:t xml:space="preserve">urveys are conducted bi-weekly and sampling begins </w:t>
      </w:r>
      <w:del w:id="3" w:author="Nguyen, Trinh@Wildlife" w:date="2021-12-14T13:46:00Z">
        <w:r w:rsidR="00AC5234" w:rsidRPr="00AC5234" w:rsidDel="009013F5">
          <w:rPr>
            <w:rFonts w:ascii="Arial" w:hAnsi="Arial" w:cs="Arial"/>
            <w:bCs/>
          </w:rPr>
          <w:delText>early January</w:delText>
        </w:r>
      </w:del>
      <w:ins w:id="4" w:author="Nguyen, Trinh@Wildlife" w:date="2021-12-14T13:46:00Z">
        <w:r w:rsidR="009013F5">
          <w:rPr>
            <w:rFonts w:ascii="Arial" w:hAnsi="Arial" w:cs="Arial"/>
            <w:bCs/>
          </w:rPr>
          <w:t xml:space="preserve">in December, </w:t>
        </w:r>
        <w:commentRangeStart w:id="5"/>
        <w:del w:id="6" w:author="Chorazyczewski, Adam@Wildlife" w:date="2021-12-21T10:39:00Z">
          <w:r w:rsidR="009013F5" w:rsidDel="009154AE">
            <w:rPr>
              <w:rFonts w:ascii="Arial" w:hAnsi="Arial" w:cs="Arial"/>
              <w:bCs/>
            </w:rPr>
            <w:delText>with advice from the Smelt Monitoring Team (SMT),</w:delText>
          </w:r>
        </w:del>
      </w:ins>
      <w:del w:id="7" w:author="Chorazyczewski, Adam@Wildlife" w:date="2021-12-21T10:39:00Z">
        <w:r w:rsidR="00AC5234" w:rsidRPr="00AC5234" w:rsidDel="009154AE">
          <w:rPr>
            <w:rFonts w:ascii="Arial" w:hAnsi="Arial" w:cs="Arial"/>
            <w:bCs/>
          </w:rPr>
          <w:delText xml:space="preserve"> </w:delText>
        </w:r>
      </w:del>
      <w:commentRangeEnd w:id="5"/>
      <w:r w:rsidR="009154AE">
        <w:rPr>
          <w:rStyle w:val="CommentReference"/>
        </w:rPr>
        <w:commentReference w:id="5"/>
      </w:r>
      <w:r w:rsidR="00AC5234" w:rsidRPr="00AC5234">
        <w:rPr>
          <w:rFonts w:ascii="Arial" w:hAnsi="Arial" w:cs="Arial"/>
          <w:bCs/>
        </w:rPr>
        <w:t>and continues through March</w:t>
      </w:r>
      <w:r w:rsidR="00AC5234">
        <w:rPr>
          <w:rFonts w:ascii="Arial" w:hAnsi="Arial" w:cs="Arial"/>
          <w:bCs/>
        </w:rPr>
        <w:t xml:space="preserve">. </w:t>
      </w:r>
      <w:r w:rsidR="00AC5234" w:rsidRPr="00AC5234">
        <w:rPr>
          <w:rFonts w:ascii="Arial" w:hAnsi="Arial" w:cs="Arial"/>
          <w:bCs/>
        </w:rPr>
        <w:t>The survey</w:t>
      </w:r>
      <w:r w:rsidR="00822B18">
        <w:rPr>
          <w:rFonts w:ascii="Arial" w:hAnsi="Arial" w:cs="Arial"/>
          <w:bCs/>
        </w:rPr>
        <w:t>s sample at fixed locations, stations,</w:t>
      </w:r>
      <w:r w:rsidR="00AC5234" w:rsidRPr="00AC5234">
        <w:rPr>
          <w:rFonts w:ascii="Arial" w:hAnsi="Arial" w:cs="Arial"/>
          <w:bCs/>
        </w:rPr>
        <w:t xml:space="preserve"> from Carquinez Strait through Suisun Bay and into the Sacramento-San Joaquin River Delta</w:t>
      </w:r>
      <w:r w:rsidR="00AC5234">
        <w:rPr>
          <w:rFonts w:ascii="Arial" w:hAnsi="Arial" w:cs="Arial"/>
          <w:bCs/>
        </w:rPr>
        <w:t xml:space="preserve">. </w:t>
      </w:r>
      <w:r w:rsidR="00AC5234" w:rsidRPr="00AC5234">
        <w:rPr>
          <w:rFonts w:ascii="Arial" w:hAnsi="Arial" w:cs="Arial"/>
          <w:bCs/>
        </w:rPr>
        <w:t>Napa River stations were added in 2014</w:t>
      </w:r>
      <w:r w:rsidR="00822B18">
        <w:rPr>
          <w:rFonts w:ascii="Arial" w:hAnsi="Arial" w:cs="Arial"/>
          <w:bCs/>
        </w:rPr>
        <w:t>.</w:t>
      </w:r>
      <w:r w:rsidR="00AC5234">
        <w:rPr>
          <w:rFonts w:ascii="Arial" w:hAnsi="Arial" w:cs="Arial"/>
          <w:bCs/>
        </w:rPr>
        <w:t xml:space="preserve"> </w:t>
      </w:r>
      <w:r w:rsidR="00AC5234" w:rsidRPr="00AC5234">
        <w:rPr>
          <w:rFonts w:ascii="Arial" w:hAnsi="Arial" w:cs="Arial"/>
          <w:bCs/>
        </w:rPr>
        <w:t>Each survey consists of 44 stations.</w:t>
      </w:r>
      <w:del w:id="8" w:author="Nguyen, Trinh@Wildlife" w:date="2021-12-14T13:46:00Z">
        <w:r w:rsidR="00AC5234" w:rsidRPr="00AC5234" w:rsidDel="009013F5">
          <w:rPr>
            <w:rFonts w:ascii="Arial" w:hAnsi="Arial" w:cs="Arial"/>
            <w:bCs/>
          </w:rPr>
          <w:delText xml:space="preserve"> </w:delText>
        </w:r>
      </w:del>
      <w:r w:rsidR="00AC5234" w:rsidRPr="00AC5234">
        <w:rPr>
          <w:rFonts w:ascii="Arial" w:hAnsi="Arial" w:cs="Arial"/>
          <w:bCs/>
        </w:rPr>
        <w:t xml:space="preserve"> At each station, one 10 minute stepped-oblique (bottom to top) tow is made </w:t>
      </w:r>
      <w:r w:rsidR="002070AF" w:rsidRPr="00AC5234">
        <w:rPr>
          <w:rFonts w:ascii="Arial" w:hAnsi="Arial" w:cs="Arial"/>
          <w:bCs/>
        </w:rPr>
        <w:t>following a prescribed tow schedule</w:t>
      </w:r>
      <w:r w:rsidR="002070AF">
        <w:rPr>
          <w:rFonts w:ascii="Arial" w:hAnsi="Arial" w:cs="Arial"/>
          <w:bCs/>
        </w:rPr>
        <w:t xml:space="preserve">. The net is a conical </w:t>
      </w:r>
      <w:r w:rsidR="002070AF" w:rsidRPr="002070AF">
        <w:rPr>
          <w:rFonts w:ascii="Arial" w:hAnsi="Arial" w:cs="Arial"/>
          <w:bCs/>
        </w:rPr>
        <w:t xml:space="preserve">505 µm </w:t>
      </w:r>
      <w:r w:rsidR="002070AF">
        <w:rPr>
          <w:rFonts w:ascii="Arial" w:hAnsi="Arial" w:cs="Arial"/>
          <w:bCs/>
        </w:rPr>
        <w:t xml:space="preserve">mesh lashed to a D shaped frame mounted on skis. Larval fish samples are preserved in the field in 10% Formalin and </w:t>
      </w:r>
      <w:r w:rsidR="00591EBB">
        <w:rPr>
          <w:rFonts w:ascii="Arial" w:hAnsi="Arial" w:cs="Arial"/>
          <w:bCs/>
        </w:rPr>
        <w:t xml:space="preserve">brought back to the CDFW Stockton Lab for identification </w:t>
      </w:r>
      <w:r w:rsidR="002030D9">
        <w:rPr>
          <w:rFonts w:ascii="Arial" w:hAnsi="Arial" w:cs="Arial"/>
          <w:bCs/>
        </w:rPr>
        <w:t xml:space="preserve">to species </w:t>
      </w:r>
      <w:r w:rsidR="00591EBB">
        <w:rPr>
          <w:rFonts w:ascii="Arial" w:hAnsi="Arial" w:cs="Arial"/>
          <w:bCs/>
        </w:rPr>
        <w:t xml:space="preserve">and enumeration under a microscope. </w:t>
      </w:r>
      <w:r w:rsidR="00591EBB" w:rsidRPr="00591EBB">
        <w:rPr>
          <w:rFonts w:ascii="Arial" w:hAnsi="Arial" w:cs="Arial"/>
          <w:bCs/>
        </w:rPr>
        <w:t xml:space="preserve">Several types of data are collected at each station, in addition to the larval </w:t>
      </w:r>
      <w:r w:rsidR="00591EBB">
        <w:rPr>
          <w:rFonts w:ascii="Arial" w:hAnsi="Arial" w:cs="Arial"/>
          <w:bCs/>
        </w:rPr>
        <w:t>fish sample, including</w:t>
      </w:r>
      <w:r w:rsidR="00591EBB" w:rsidRPr="00591EBB">
        <w:rPr>
          <w:rFonts w:ascii="Arial" w:hAnsi="Arial" w:cs="Arial"/>
          <w:bCs/>
        </w:rPr>
        <w:t xml:space="preserve"> the volume of water sampled by the net, surface water temperature, surface and bottom specific conductance (EC normalized at 25˚C), Secchi disk depth, tow duration, tidal condition, and surface water turbidity.</w:t>
      </w:r>
    </w:p>
    <w:p w14:paraId="06C52CDA" w14:textId="77777777" w:rsidR="00DA7440" w:rsidRDefault="00DA7440" w:rsidP="00DA7440">
      <w:pPr>
        <w:rPr>
          <w:rFonts w:ascii="Arial" w:hAnsi="Arial" w:cs="Arial"/>
          <w:sz w:val="28"/>
          <w:szCs w:val="28"/>
        </w:rPr>
      </w:pPr>
    </w:p>
    <w:p w14:paraId="55565F77" w14:textId="77777777" w:rsidR="002030D9" w:rsidRDefault="002030D9" w:rsidP="00DA7440">
      <w:pPr>
        <w:rPr>
          <w:rFonts w:ascii="Arial" w:hAnsi="Arial" w:cs="Arial"/>
          <w:b/>
          <w:bCs/>
          <w:sz w:val="28"/>
          <w:szCs w:val="28"/>
        </w:rPr>
      </w:pPr>
      <w:r w:rsidRPr="002030D9">
        <w:rPr>
          <w:rFonts w:ascii="Arial" w:hAnsi="Arial" w:cs="Arial"/>
          <w:b/>
          <w:bCs/>
          <w:sz w:val="28"/>
          <w:szCs w:val="28"/>
        </w:rPr>
        <w:t>Investigators</w:t>
      </w:r>
    </w:p>
    <w:tbl>
      <w:tblPr>
        <w:tblStyle w:val="LightList-Accent1"/>
        <w:tblW w:w="10800" w:type="dxa"/>
        <w:tblInd w:w="-252" w:type="dxa"/>
        <w:tblLayout w:type="fixed"/>
        <w:tblLook w:val="04A0" w:firstRow="1" w:lastRow="0" w:firstColumn="1" w:lastColumn="0" w:noHBand="0" w:noVBand="1"/>
      </w:tblPr>
      <w:tblGrid>
        <w:gridCol w:w="990"/>
        <w:gridCol w:w="630"/>
        <w:gridCol w:w="1710"/>
        <w:gridCol w:w="1350"/>
        <w:gridCol w:w="3690"/>
        <w:gridCol w:w="900"/>
        <w:gridCol w:w="1530"/>
      </w:tblGrid>
      <w:tr w:rsidR="00B95A6C" w14:paraId="1D8D0A75" w14:textId="77777777" w:rsidTr="00B95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6D9941E0" w14:textId="77777777" w:rsidR="002030D9" w:rsidRPr="00B95A6C" w:rsidRDefault="002030D9" w:rsidP="00DA7440">
            <w:pPr>
              <w:rPr>
                <w:rFonts w:ascii="Arial" w:hAnsi="Arial" w:cs="Arial"/>
                <w:b w:val="0"/>
                <w:sz w:val="20"/>
                <w:szCs w:val="20"/>
              </w:rPr>
            </w:pPr>
            <w:r w:rsidRPr="00B95A6C">
              <w:rPr>
                <w:rFonts w:ascii="Arial" w:hAnsi="Arial" w:cs="Arial"/>
                <w:b w:val="0"/>
                <w:sz w:val="20"/>
                <w:szCs w:val="20"/>
              </w:rPr>
              <w:t>First Name</w:t>
            </w:r>
          </w:p>
        </w:tc>
        <w:tc>
          <w:tcPr>
            <w:tcW w:w="630" w:type="dxa"/>
            <w:tcBorders>
              <w:top w:val="single" w:sz="4" w:space="0" w:color="auto"/>
              <w:left w:val="single" w:sz="4" w:space="0" w:color="auto"/>
              <w:bottom w:val="single" w:sz="4" w:space="0" w:color="auto"/>
              <w:right w:val="single" w:sz="4" w:space="0" w:color="auto"/>
            </w:tcBorders>
          </w:tcPr>
          <w:p w14:paraId="2B8132ED" w14:textId="77777777" w:rsidR="002030D9" w:rsidRPr="00B95A6C" w:rsidRDefault="00B95A6C" w:rsidP="00DA7440">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M. I.</w:t>
            </w:r>
          </w:p>
        </w:tc>
        <w:tc>
          <w:tcPr>
            <w:tcW w:w="1710" w:type="dxa"/>
            <w:tcBorders>
              <w:top w:val="single" w:sz="4" w:space="0" w:color="auto"/>
              <w:left w:val="single" w:sz="4" w:space="0" w:color="auto"/>
              <w:bottom w:val="single" w:sz="4" w:space="0" w:color="auto"/>
              <w:right w:val="single" w:sz="4" w:space="0" w:color="auto"/>
            </w:tcBorders>
          </w:tcPr>
          <w:p w14:paraId="168B6E04" w14:textId="77777777" w:rsidR="002030D9" w:rsidRPr="00B95A6C" w:rsidRDefault="002030D9" w:rsidP="00DA7440">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Last Name</w:t>
            </w:r>
          </w:p>
        </w:tc>
        <w:tc>
          <w:tcPr>
            <w:tcW w:w="1350" w:type="dxa"/>
            <w:tcBorders>
              <w:top w:val="single" w:sz="4" w:space="0" w:color="auto"/>
              <w:left w:val="single" w:sz="4" w:space="0" w:color="auto"/>
              <w:bottom w:val="single" w:sz="4" w:space="0" w:color="auto"/>
              <w:right w:val="single" w:sz="4" w:space="0" w:color="auto"/>
            </w:tcBorders>
          </w:tcPr>
          <w:p w14:paraId="7E08409A" w14:textId="77777777" w:rsidR="002030D9" w:rsidRPr="00B95A6C" w:rsidRDefault="002030D9" w:rsidP="00DA7440">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Organization</w:t>
            </w:r>
          </w:p>
        </w:tc>
        <w:tc>
          <w:tcPr>
            <w:tcW w:w="3690" w:type="dxa"/>
            <w:tcBorders>
              <w:top w:val="single" w:sz="4" w:space="0" w:color="auto"/>
              <w:left w:val="single" w:sz="4" w:space="0" w:color="auto"/>
              <w:bottom w:val="single" w:sz="4" w:space="0" w:color="auto"/>
              <w:right w:val="single" w:sz="4" w:space="0" w:color="auto"/>
            </w:tcBorders>
          </w:tcPr>
          <w:p w14:paraId="1DA35A25" w14:textId="77777777" w:rsidR="002030D9" w:rsidRPr="00B95A6C" w:rsidRDefault="002030D9" w:rsidP="00DA7440">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 xml:space="preserve">E-mail Address </w:t>
            </w:r>
          </w:p>
        </w:tc>
        <w:tc>
          <w:tcPr>
            <w:tcW w:w="900" w:type="dxa"/>
            <w:tcBorders>
              <w:top w:val="single" w:sz="4" w:space="0" w:color="auto"/>
              <w:left w:val="single" w:sz="4" w:space="0" w:color="auto"/>
              <w:bottom w:val="single" w:sz="4" w:space="0" w:color="auto"/>
              <w:right w:val="single" w:sz="4" w:space="0" w:color="auto"/>
            </w:tcBorders>
          </w:tcPr>
          <w:p w14:paraId="1EC5FD35" w14:textId="77777777" w:rsidR="002030D9" w:rsidRPr="00B95A6C" w:rsidRDefault="00E32BD1" w:rsidP="00DA7440">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 xml:space="preserve">ORC </w:t>
            </w:r>
            <w:r w:rsidR="002030D9" w:rsidRPr="00B95A6C">
              <w:rPr>
                <w:rFonts w:ascii="Arial" w:hAnsi="Arial" w:cs="Arial"/>
                <w:b w:val="0"/>
                <w:sz w:val="20"/>
                <w:szCs w:val="20"/>
              </w:rPr>
              <w:t>ID</w:t>
            </w:r>
          </w:p>
        </w:tc>
        <w:tc>
          <w:tcPr>
            <w:tcW w:w="1530" w:type="dxa"/>
            <w:tcBorders>
              <w:top w:val="single" w:sz="4" w:space="0" w:color="auto"/>
              <w:left w:val="single" w:sz="4" w:space="0" w:color="auto"/>
              <w:bottom w:val="single" w:sz="4" w:space="0" w:color="auto"/>
              <w:right w:val="single" w:sz="4" w:space="0" w:color="auto"/>
            </w:tcBorders>
          </w:tcPr>
          <w:p w14:paraId="2C8FA3D6" w14:textId="77777777" w:rsidR="002030D9" w:rsidRPr="00B95A6C" w:rsidRDefault="002030D9" w:rsidP="00DA7440">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Role in Project</w:t>
            </w:r>
          </w:p>
        </w:tc>
      </w:tr>
      <w:tr w:rsidR="00B95A6C" w:rsidRPr="00E32BD1" w14:paraId="04EF313C" w14:textId="77777777" w:rsidTr="00B95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46D6E972" w14:textId="77777777" w:rsidR="002030D9" w:rsidRPr="00B95A6C" w:rsidRDefault="002030D9" w:rsidP="00DA7440">
            <w:pPr>
              <w:rPr>
                <w:rFonts w:ascii="Arial" w:hAnsi="Arial" w:cs="Arial"/>
                <w:sz w:val="20"/>
                <w:szCs w:val="20"/>
              </w:rPr>
            </w:pPr>
          </w:p>
        </w:tc>
        <w:tc>
          <w:tcPr>
            <w:tcW w:w="630" w:type="dxa"/>
            <w:tcBorders>
              <w:top w:val="single" w:sz="4" w:space="0" w:color="auto"/>
              <w:left w:val="single" w:sz="4" w:space="0" w:color="auto"/>
              <w:bottom w:val="single" w:sz="4" w:space="0" w:color="auto"/>
              <w:right w:val="single" w:sz="4" w:space="0" w:color="auto"/>
            </w:tcBorders>
          </w:tcPr>
          <w:p w14:paraId="3DC68412" w14:textId="77777777" w:rsidR="002030D9" w:rsidRPr="00B95A6C" w:rsidRDefault="002030D9"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03C56F39" w14:textId="77777777" w:rsidR="002030D9" w:rsidRPr="00B95A6C" w:rsidRDefault="002030D9"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Interagency Ecological Program (IEP)</w:t>
            </w:r>
          </w:p>
        </w:tc>
        <w:tc>
          <w:tcPr>
            <w:tcW w:w="1350" w:type="dxa"/>
            <w:tcBorders>
              <w:top w:val="single" w:sz="4" w:space="0" w:color="auto"/>
              <w:left w:val="single" w:sz="4" w:space="0" w:color="auto"/>
              <w:bottom w:val="single" w:sz="4" w:space="0" w:color="auto"/>
              <w:right w:val="single" w:sz="4" w:space="0" w:color="auto"/>
            </w:tcBorders>
          </w:tcPr>
          <w:p w14:paraId="48489887" w14:textId="77777777" w:rsidR="002030D9" w:rsidRPr="00B95A6C" w:rsidRDefault="002030D9"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690" w:type="dxa"/>
            <w:tcBorders>
              <w:top w:val="single" w:sz="4" w:space="0" w:color="auto"/>
              <w:left w:val="single" w:sz="4" w:space="0" w:color="auto"/>
              <w:bottom w:val="single" w:sz="4" w:space="0" w:color="auto"/>
              <w:right w:val="single" w:sz="4" w:space="0" w:color="auto"/>
            </w:tcBorders>
          </w:tcPr>
          <w:p w14:paraId="24103D13" w14:textId="77777777" w:rsidR="002030D9" w:rsidRPr="00B95A6C" w:rsidRDefault="002030D9"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00" w:type="dxa"/>
            <w:tcBorders>
              <w:top w:val="single" w:sz="4" w:space="0" w:color="auto"/>
              <w:left w:val="single" w:sz="4" w:space="0" w:color="auto"/>
              <w:bottom w:val="single" w:sz="4" w:space="0" w:color="auto"/>
              <w:right w:val="single" w:sz="4" w:space="0" w:color="auto"/>
            </w:tcBorders>
          </w:tcPr>
          <w:p w14:paraId="1E03C710" w14:textId="77777777" w:rsidR="002030D9" w:rsidRPr="00B95A6C" w:rsidRDefault="002030D9"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11F87D64" w14:textId="77777777" w:rsidR="002030D9" w:rsidRPr="00B95A6C" w:rsidRDefault="002030D9"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Creator</w:t>
            </w:r>
          </w:p>
        </w:tc>
      </w:tr>
      <w:tr w:rsidR="00B95A6C" w:rsidRPr="00E32BD1" w14:paraId="5D41D012" w14:textId="77777777" w:rsidTr="00B95A6C">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67407E58" w14:textId="77777777" w:rsidR="002030D9" w:rsidRPr="00B95A6C" w:rsidRDefault="002030D9" w:rsidP="00DA7440">
            <w:pPr>
              <w:rPr>
                <w:rFonts w:ascii="Arial" w:hAnsi="Arial" w:cs="Arial"/>
                <w:b w:val="0"/>
                <w:sz w:val="20"/>
                <w:szCs w:val="20"/>
              </w:rPr>
            </w:pPr>
            <w:r w:rsidRPr="00B95A6C">
              <w:rPr>
                <w:rFonts w:ascii="Arial" w:hAnsi="Arial" w:cs="Arial"/>
                <w:b w:val="0"/>
                <w:sz w:val="20"/>
                <w:szCs w:val="20"/>
              </w:rPr>
              <w:t>Lauren</w:t>
            </w:r>
          </w:p>
        </w:tc>
        <w:tc>
          <w:tcPr>
            <w:tcW w:w="630" w:type="dxa"/>
            <w:tcBorders>
              <w:top w:val="single" w:sz="4" w:space="0" w:color="auto"/>
              <w:left w:val="single" w:sz="4" w:space="0" w:color="auto"/>
              <w:bottom w:val="single" w:sz="4" w:space="0" w:color="auto"/>
              <w:right w:val="single" w:sz="4" w:space="0" w:color="auto"/>
            </w:tcBorders>
          </w:tcPr>
          <w:p w14:paraId="303BF4F9" w14:textId="77777777" w:rsidR="002030D9" w:rsidRPr="00B95A6C" w:rsidRDefault="002030D9"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0731C9BB" w14:textId="77777777" w:rsidR="002030D9" w:rsidRPr="00B95A6C" w:rsidRDefault="002030D9"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Damon</w:t>
            </w:r>
          </w:p>
        </w:tc>
        <w:tc>
          <w:tcPr>
            <w:tcW w:w="1350" w:type="dxa"/>
            <w:tcBorders>
              <w:top w:val="single" w:sz="4" w:space="0" w:color="auto"/>
              <w:left w:val="single" w:sz="4" w:space="0" w:color="auto"/>
              <w:bottom w:val="single" w:sz="4" w:space="0" w:color="auto"/>
              <w:right w:val="single" w:sz="4" w:space="0" w:color="auto"/>
            </w:tcBorders>
          </w:tcPr>
          <w:p w14:paraId="1C14B32C" w14:textId="77777777" w:rsidR="002030D9" w:rsidRPr="00B95A6C" w:rsidRDefault="002030D9"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w:t>
            </w:r>
            <w:r w:rsidR="00B95A6C" w:rsidRPr="00B95A6C">
              <w:rPr>
                <w:rFonts w:ascii="Arial" w:hAnsi="Arial" w:cs="Arial"/>
                <w:sz w:val="20"/>
                <w:szCs w:val="20"/>
              </w:rPr>
              <w:t xml:space="preserve">alifornia </w:t>
            </w:r>
            <w:r w:rsidRPr="00B95A6C">
              <w:rPr>
                <w:rFonts w:ascii="Arial" w:hAnsi="Arial" w:cs="Arial"/>
                <w:sz w:val="20"/>
                <w:szCs w:val="20"/>
              </w:rPr>
              <w:t>D</w:t>
            </w:r>
            <w:r w:rsidR="00B95A6C" w:rsidRPr="00B95A6C">
              <w:rPr>
                <w:rFonts w:ascii="Arial" w:hAnsi="Arial" w:cs="Arial"/>
                <w:sz w:val="20"/>
                <w:szCs w:val="20"/>
              </w:rPr>
              <w:t>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612A6737" w14:textId="77777777" w:rsidR="002030D9" w:rsidRPr="00B95A6C" w:rsidRDefault="00E32BD1"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Lauren.damon@wildlife.ca.gov</w:t>
            </w:r>
          </w:p>
        </w:tc>
        <w:tc>
          <w:tcPr>
            <w:tcW w:w="900" w:type="dxa"/>
            <w:tcBorders>
              <w:top w:val="single" w:sz="4" w:space="0" w:color="auto"/>
              <w:left w:val="single" w:sz="4" w:space="0" w:color="auto"/>
              <w:bottom w:val="single" w:sz="4" w:space="0" w:color="auto"/>
              <w:right w:val="single" w:sz="4" w:space="0" w:color="auto"/>
            </w:tcBorders>
          </w:tcPr>
          <w:p w14:paraId="32C686B8" w14:textId="77777777" w:rsidR="002030D9" w:rsidRPr="00B95A6C" w:rsidRDefault="002030D9"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052AFD3D" w14:textId="77777777" w:rsidR="002030D9" w:rsidRPr="00B95A6C" w:rsidRDefault="00E32BD1"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Principal Investigator</w:t>
            </w:r>
          </w:p>
        </w:tc>
      </w:tr>
      <w:tr w:rsidR="00B95A6C" w:rsidRPr="00E32BD1" w14:paraId="5F5A5D4A" w14:textId="77777777" w:rsidTr="00B95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40D8243F" w14:textId="77777777" w:rsidR="002030D9" w:rsidRPr="00B95A6C" w:rsidRDefault="00E32BD1" w:rsidP="00DA7440">
            <w:pPr>
              <w:rPr>
                <w:rFonts w:ascii="Arial" w:hAnsi="Arial" w:cs="Arial"/>
                <w:b w:val="0"/>
                <w:sz w:val="20"/>
                <w:szCs w:val="20"/>
              </w:rPr>
            </w:pPr>
            <w:r w:rsidRPr="00B95A6C">
              <w:rPr>
                <w:rFonts w:ascii="Arial" w:hAnsi="Arial" w:cs="Arial"/>
                <w:b w:val="0"/>
                <w:sz w:val="20"/>
                <w:szCs w:val="20"/>
              </w:rPr>
              <w:t>Trishelle</w:t>
            </w:r>
          </w:p>
        </w:tc>
        <w:tc>
          <w:tcPr>
            <w:tcW w:w="630" w:type="dxa"/>
            <w:tcBorders>
              <w:top w:val="single" w:sz="4" w:space="0" w:color="auto"/>
              <w:left w:val="single" w:sz="4" w:space="0" w:color="auto"/>
              <w:bottom w:val="single" w:sz="4" w:space="0" w:color="auto"/>
              <w:right w:val="single" w:sz="4" w:space="0" w:color="auto"/>
            </w:tcBorders>
          </w:tcPr>
          <w:p w14:paraId="3EF35955" w14:textId="77777777" w:rsidR="002030D9" w:rsidRPr="00B95A6C" w:rsidRDefault="002030D9"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18B6E08E" w14:textId="77777777" w:rsidR="002030D9" w:rsidRPr="00B95A6C" w:rsidRDefault="00E32BD1"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Temple</w:t>
            </w:r>
          </w:p>
        </w:tc>
        <w:tc>
          <w:tcPr>
            <w:tcW w:w="1350" w:type="dxa"/>
            <w:tcBorders>
              <w:top w:val="single" w:sz="4" w:space="0" w:color="auto"/>
              <w:left w:val="single" w:sz="4" w:space="0" w:color="auto"/>
              <w:bottom w:val="single" w:sz="4" w:space="0" w:color="auto"/>
              <w:right w:val="single" w:sz="4" w:space="0" w:color="auto"/>
            </w:tcBorders>
          </w:tcPr>
          <w:p w14:paraId="3AD176C9" w14:textId="77777777" w:rsidR="002030D9" w:rsidRPr="00B95A6C" w:rsidRDefault="00B95A6C"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10C6D6A3" w14:textId="77777777" w:rsidR="002030D9" w:rsidRPr="00B95A6C" w:rsidRDefault="00E32BD1"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Trishelle.temple@wildlife.ca.gov</w:t>
            </w:r>
          </w:p>
        </w:tc>
        <w:tc>
          <w:tcPr>
            <w:tcW w:w="900" w:type="dxa"/>
            <w:tcBorders>
              <w:top w:val="single" w:sz="4" w:space="0" w:color="auto"/>
              <w:left w:val="single" w:sz="4" w:space="0" w:color="auto"/>
              <w:bottom w:val="single" w:sz="4" w:space="0" w:color="auto"/>
              <w:right w:val="single" w:sz="4" w:space="0" w:color="auto"/>
            </w:tcBorders>
          </w:tcPr>
          <w:p w14:paraId="3724E7FC" w14:textId="77777777" w:rsidR="002030D9" w:rsidRPr="00B95A6C" w:rsidRDefault="002030D9"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1DE46DF0" w14:textId="77777777" w:rsidR="002030D9" w:rsidRPr="00B95A6C" w:rsidRDefault="00B95A6C"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Environmental Scientist</w:t>
            </w:r>
          </w:p>
        </w:tc>
      </w:tr>
      <w:tr w:rsidR="00B95A6C" w:rsidRPr="00B95A6C" w14:paraId="4F9BFF16" w14:textId="77777777" w:rsidTr="00B95A6C">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28B9B634" w14:textId="77777777" w:rsidR="002030D9" w:rsidRPr="00B95A6C" w:rsidRDefault="00E32BD1" w:rsidP="00DA7440">
            <w:pPr>
              <w:rPr>
                <w:rFonts w:ascii="Arial" w:hAnsi="Arial" w:cs="Arial"/>
                <w:b w:val="0"/>
                <w:sz w:val="20"/>
                <w:szCs w:val="20"/>
              </w:rPr>
            </w:pPr>
            <w:r w:rsidRPr="00B95A6C">
              <w:rPr>
                <w:rFonts w:ascii="Arial" w:hAnsi="Arial" w:cs="Arial"/>
                <w:b w:val="0"/>
                <w:sz w:val="20"/>
                <w:szCs w:val="20"/>
              </w:rPr>
              <w:t>Adam</w:t>
            </w:r>
          </w:p>
        </w:tc>
        <w:tc>
          <w:tcPr>
            <w:tcW w:w="630" w:type="dxa"/>
            <w:tcBorders>
              <w:top w:val="single" w:sz="4" w:space="0" w:color="auto"/>
              <w:left w:val="single" w:sz="4" w:space="0" w:color="auto"/>
              <w:bottom w:val="single" w:sz="4" w:space="0" w:color="auto"/>
              <w:right w:val="single" w:sz="4" w:space="0" w:color="auto"/>
            </w:tcBorders>
          </w:tcPr>
          <w:p w14:paraId="778FA5F4" w14:textId="77777777" w:rsidR="002030D9" w:rsidRPr="00B95A6C" w:rsidRDefault="002030D9"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5CDE8344" w14:textId="77777777" w:rsidR="00E32BD1" w:rsidRPr="00B95A6C" w:rsidRDefault="00E32BD1" w:rsidP="00E32BD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B95A6C">
              <w:rPr>
                <w:rFonts w:ascii="Arial" w:eastAsia="Times New Roman" w:hAnsi="Arial" w:cs="Arial"/>
                <w:color w:val="000000"/>
                <w:sz w:val="20"/>
                <w:szCs w:val="20"/>
              </w:rPr>
              <w:t xml:space="preserve">Chorazyczewski </w:t>
            </w:r>
          </w:p>
          <w:p w14:paraId="5F5EAAD5" w14:textId="77777777" w:rsidR="002030D9" w:rsidRPr="00B95A6C" w:rsidRDefault="002030D9"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350" w:type="dxa"/>
            <w:tcBorders>
              <w:top w:val="single" w:sz="4" w:space="0" w:color="auto"/>
              <w:left w:val="single" w:sz="4" w:space="0" w:color="auto"/>
              <w:bottom w:val="single" w:sz="4" w:space="0" w:color="auto"/>
              <w:right w:val="single" w:sz="4" w:space="0" w:color="auto"/>
            </w:tcBorders>
          </w:tcPr>
          <w:p w14:paraId="4DCC9322" w14:textId="77777777" w:rsidR="002030D9" w:rsidRPr="00B95A6C" w:rsidRDefault="00B95A6C"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3C354C74" w14:textId="77777777" w:rsidR="002030D9" w:rsidRPr="00B95A6C" w:rsidRDefault="00E32BD1"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eastAsia="Times New Roman" w:hAnsi="Arial" w:cs="Arial"/>
                <w:color w:val="000000"/>
                <w:sz w:val="20"/>
                <w:szCs w:val="20"/>
              </w:rPr>
              <w:t>Adam.chorazyczewski@wildlife.ca.gov</w:t>
            </w:r>
          </w:p>
        </w:tc>
        <w:tc>
          <w:tcPr>
            <w:tcW w:w="900" w:type="dxa"/>
            <w:tcBorders>
              <w:top w:val="single" w:sz="4" w:space="0" w:color="auto"/>
              <w:left w:val="single" w:sz="4" w:space="0" w:color="auto"/>
              <w:bottom w:val="single" w:sz="4" w:space="0" w:color="auto"/>
              <w:right w:val="single" w:sz="4" w:space="0" w:color="auto"/>
            </w:tcBorders>
          </w:tcPr>
          <w:p w14:paraId="2E3949CB" w14:textId="77777777" w:rsidR="002030D9" w:rsidRDefault="0084311C"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0000-</w:t>
            </w:r>
          </w:p>
          <w:p w14:paraId="1A97C52C" w14:textId="77777777" w:rsidR="0084311C" w:rsidRDefault="0084311C"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0001-</w:t>
            </w:r>
          </w:p>
          <w:p w14:paraId="2A91E457" w14:textId="77777777" w:rsidR="0084311C" w:rsidRDefault="0084311C"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5095-</w:t>
            </w:r>
          </w:p>
          <w:p w14:paraId="63C2D475" w14:textId="34A4FEC8" w:rsidR="0084311C" w:rsidRPr="00B95A6C" w:rsidRDefault="0084311C"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3553</w:t>
            </w:r>
          </w:p>
        </w:tc>
        <w:tc>
          <w:tcPr>
            <w:tcW w:w="1530" w:type="dxa"/>
            <w:tcBorders>
              <w:top w:val="single" w:sz="4" w:space="0" w:color="auto"/>
              <w:left w:val="single" w:sz="4" w:space="0" w:color="auto"/>
              <w:bottom w:val="single" w:sz="4" w:space="0" w:color="auto"/>
              <w:right w:val="single" w:sz="4" w:space="0" w:color="auto"/>
            </w:tcBorders>
          </w:tcPr>
          <w:p w14:paraId="445D6FEF" w14:textId="77777777" w:rsidR="002030D9" w:rsidRPr="00B95A6C" w:rsidRDefault="00B95A6C"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Environmental Scientist</w:t>
            </w:r>
          </w:p>
        </w:tc>
      </w:tr>
    </w:tbl>
    <w:p w14:paraId="2E95D1F9" w14:textId="77777777" w:rsidR="00B95A6C" w:rsidRDefault="00B95A6C" w:rsidP="00DA7440">
      <w:pPr>
        <w:rPr>
          <w:rFonts w:ascii="Arial" w:hAnsi="Arial" w:cs="Arial"/>
          <w:sz w:val="20"/>
          <w:szCs w:val="20"/>
        </w:rPr>
      </w:pPr>
    </w:p>
    <w:p w14:paraId="44A51546" w14:textId="77777777" w:rsidR="005626AF" w:rsidRDefault="005626AF" w:rsidP="00DA7440">
      <w:pPr>
        <w:rPr>
          <w:rFonts w:ascii="Arial" w:hAnsi="Arial" w:cs="Arial"/>
          <w:b/>
          <w:bCs/>
          <w:sz w:val="28"/>
          <w:szCs w:val="28"/>
        </w:rPr>
      </w:pPr>
    </w:p>
    <w:p w14:paraId="0C2DF3C7" w14:textId="77777777" w:rsidR="005626AF" w:rsidRDefault="005626AF" w:rsidP="00DA7440">
      <w:pPr>
        <w:rPr>
          <w:rFonts w:ascii="Arial" w:hAnsi="Arial" w:cs="Arial"/>
          <w:b/>
          <w:bCs/>
          <w:sz w:val="28"/>
          <w:szCs w:val="28"/>
        </w:rPr>
      </w:pPr>
    </w:p>
    <w:p w14:paraId="59EDC87F" w14:textId="77777777" w:rsidR="005626AF" w:rsidRDefault="005626AF" w:rsidP="00DA7440">
      <w:pPr>
        <w:rPr>
          <w:rFonts w:ascii="Arial" w:hAnsi="Arial" w:cs="Arial"/>
          <w:b/>
          <w:bCs/>
          <w:sz w:val="28"/>
          <w:szCs w:val="28"/>
        </w:rPr>
      </w:pPr>
    </w:p>
    <w:p w14:paraId="12319A9D" w14:textId="77777777" w:rsidR="005626AF" w:rsidRDefault="005626AF" w:rsidP="00DA7440">
      <w:pPr>
        <w:rPr>
          <w:rFonts w:ascii="Arial" w:hAnsi="Arial" w:cs="Arial"/>
          <w:b/>
          <w:bCs/>
          <w:sz w:val="28"/>
          <w:szCs w:val="28"/>
        </w:rPr>
      </w:pPr>
    </w:p>
    <w:p w14:paraId="140530C9" w14:textId="77777777" w:rsidR="005626AF" w:rsidRDefault="005626AF" w:rsidP="00DA7440">
      <w:pPr>
        <w:rPr>
          <w:rFonts w:ascii="Arial" w:hAnsi="Arial" w:cs="Arial"/>
          <w:b/>
          <w:bCs/>
          <w:sz w:val="28"/>
          <w:szCs w:val="28"/>
        </w:rPr>
      </w:pPr>
    </w:p>
    <w:p w14:paraId="262D47E4" w14:textId="77777777" w:rsidR="005626AF" w:rsidRDefault="005626AF" w:rsidP="00DA7440">
      <w:pPr>
        <w:rPr>
          <w:rFonts w:ascii="Arial" w:hAnsi="Arial" w:cs="Arial"/>
          <w:b/>
          <w:bCs/>
          <w:sz w:val="28"/>
          <w:szCs w:val="28"/>
        </w:rPr>
      </w:pPr>
    </w:p>
    <w:p w14:paraId="322BCA80" w14:textId="77777777" w:rsidR="00B95A6C" w:rsidRDefault="00B95A6C" w:rsidP="00DA7440">
      <w:pPr>
        <w:rPr>
          <w:rFonts w:ascii="Arial" w:hAnsi="Arial" w:cs="Arial"/>
          <w:b/>
          <w:bCs/>
          <w:sz w:val="28"/>
          <w:szCs w:val="28"/>
        </w:rPr>
      </w:pPr>
      <w:r w:rsidRPr="005626AF">
        <w:rPr>
          <w:rFonts w:ascii="Arial" w:hAnsi="Arial" w:cs="Arial"/>
          <w:b/>
          <w:bCs/>
          <w:sz w:val="28"/>
          <w:szCs w:val="28"/>
        </w:rPr>
        <w:t>Other personnel names and roles</w:t>
      </w:r>
    </w:p>
    <w:tbl>
      <w:tblPr>
        <w:tblStyle w:val="LightList-Accent1"/>
        <w:tblW w:w="10800" w:type="dxa"/>
        <w:tblInd w:w="-252" w:type="dxa"/>
        <w:tblLayout w:type="fixed"/>
        <w:tblLook w:val="04A0" w:firstRow="1" w:lastRow="0" w:firstColumn="1" w:lastColumn="0" w:noHBand="0" w:noVBand="1"/>
      </w:tblPr>
      <w:tblGrid>
        <w:gridCol w:w="990"/>
        <w:gridCol w:w="630"/>
        <w:gridCol w:w="1710"/>
        <w:gridCol w:w="1350"/>
        <w:gridCol w:w="3690"/>
        <w:gridCol w:w="900"/>
        <w:gridCol w:w="1530"/>
      </w:tblGrid>
      <w:tr w:rsidR="005626AF" w14:paraId="4939B6EB" w14:textId="77777777" w:rsidTr="005626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55044DB7" w14:textId="77777777" w:rsidR="005626AF" w:rsidRPr="00B95A6C" w:rsidRDefault="005626AF" w:rsidP="005626AF">
            <w:pPr>
              <w:rPr>
                <w:rFonts w:ascii="Arial" w:hAnsi="Arial" w:cs="Arial"/>
                <w:b w:val="0"/>
                <w:sz w:val="20"/>
                <w:szCs w:val="20"/>
              </w:rPr>
            </w:pPr>
            <w:r w:rsidRPr="00B95A6C">
              <w:rPr>
                <w:rFonts w:ascii="Arial" w:hAnsi="Arial" w:cs="Arial"/>
                <w:b w:val="0"/>
                <w:sz w:val="20"/>
                <w:szCs w:val="20"/>
              </w:rPr>
              <w:t>First Name</w:t>
            </w:r>
          </w:p>
        </w:tc>
        <w:tc>
          <w:tcPr>
            <w:tcW w:w="630" w:type="dxa"/>
            <w:tcBorders>
              <w:top w:val="single" w:sz="4" w:space="0" w:color="auto"/>
              <w:left w:val="single" w:sz="4" w:space="0" w:color="auto"/>
              <w:bottom w:val="single" w:sz="4" w:space="0" w:color="auto"/>
              <w:right w:val="single" w:sz="4" w:space="0" w:color="auto"/>
            </w:tcBorders>
          </w:tcPr>
          <w:p w14:paraId="21264EAF" w14:textId="77777777" w:rsidR="005626AF" w:rsidRPr="00B95A6C" w:rsidRDefault="005626AF" w:rsidP="005626AF">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M. I.</w:t>
            </w:r>
          </w:p>
        </w:tc>
        <w:tc>
          <w:tcPr>
            <w:tcW w:w="1710" w:type="dxa"/>
            <w:tcBorders>
              <w:top w:val="single" w:sz="4" w:space="0" w:color="auto"/>
              <w:left w:val="single" w:sz="4" w:space="0" w:color="auto"/>
              <w:bottom w:val="single" w:sz="4" w:space="0" w:color="auto"/>
              <w:right w:val="single" w:sz="4" w:space="0" w:color="auto"/>
            </w:tcBorders>
          </w:tcPr>
          <w:p w14:paraId="55A543F3" w14:textId="77777777" w:rsidR="005626AF" w:rsidRPr="00B95A6C" w:rsidRDefault="005626AF" w:rsidP="005626AF">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Last Name</w:t>
            </w:r>
          </w:p>
        </w:tc>
        <w:tc>
          <w:tcPr>
            <w:tcW w:w="1350" w:type="dxa"/>
            <w:tcBorders>
              <w:top w:val="single" w:sz="4" w:space="0" w:color="auto"/>
              <w:left w:val="single" w:sz="4" w:space="0" w:color="auto"/>
              <w:bottom w:val="single" w:sz="4" w:space="0" w:color="auto"/>
              <w:right w:val="single" w:sz="4" w:space="0" w:color="auto"/>
            </w:tcBorders>
          </w:tcPr>
          <w:p w14:paraId="402C99D8" w14:textId="77777777" w:rsidR="005626AF" w:rsidRPr="00B95A6C" w:rsidRDefault="005626AF" w:rsidP="005626AF">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Organization</w:t>
            </w:r>
          </w:p>
        </w:tc>
        <w:tc>
          <w:tcPr>
            <w:tcW w:w="3690" w:type="dxa"/>
            <w:tcBorders>
              <w:top w:val="single" w:sz="4" w:space="0" w:color="auto"/>
              <w:left w:val="single" w:sz="4" w:space="0" w:color="auto"/>
              <w:bottom w:val="single" w:sz="4" w:space="0" w:color="auto"/>
              <w:right w:val="single" w:sz="4" w:space="0" w:color="auto"/>
            </w:tcBorders>
          </w:tcPr>
          <w:p w14:paraId="0A16C1C6" w14:textId="77777777" w:rsidR="005626AF" w:rsidRPr="00B95A6C" w:rsidRDefault="005626AF" w:rsidP="005626AF">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 xml:space="preserve">E-mail Address </w:t>
            </w:r>
          </w:p>
        </w:tc>
        <w:tc>
          <w:tcPr>
            <w:tcW w:w="900" w:type="dxa"/>
            <w:tcBorders>
              <w:top w:val="single" w:sz="4" w:space="0" w:color="auto"/>
              <w:left w:val="single" w:sz="4" w:space="0" w:color="auto"/>
              <w:bottom w:val="single" w:sz="4" w:space="0" w:color="auto"/>
              <w:right w:val="single" w:sz="4" w:space="0" w:color="auto"/>
            </w:tcBorders>
          </w:tcPr>
          <w:p w14:paraId="2614754A" w14:textId="77777777" w:rsidR="005626AF" w:rsidRPr="00B95A6C" w:rsidRDefault="005626AF" w:rsidP="005626AF">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ORC ID</w:t>
            </w:r>
          </w:p>
        </w:tc>
        <w:tc>
          <w:tcPr>
            <w:tcW w:w="1530" w:type="dxa"/>
            <w:tcBorders>
              <w:top w:val="single" w:sz="4" w:space="0" w:color="auto"/>
              <w:left w:val="single" w:sz="4" w:space="0" w:color="auto"/>
              <w:bottom w:val="single" w:sz="4" w:space="0" w:color="auto"/>
              <w:right w:val="single" w:sz="4" w:space="0" w:color="auto"/>
            </w:tcBorders>
          </w:tcPr>
          <w:p w14:paraId="79E45FBC" w14:textId="77777777" w:rsidR="005626AF" w:rsidRPr="00B95A6C" w:rsidRDefault="005626AF" w:rsidP="005626AF">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Role in Project</w:t>
            </w:r>
          </w:p>
        </w:tc>
      </w:tr>
      <w:tr w:rsidR="005626AF" w:rsidRPr="00E32BD1" w14:paraId="1E57A7D4"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462B2685" w14:textId="77777777" w:rsidR="005626AF" w:rsidRPr="005626AF" w:rsidRDefault="005626AF" w:rsidP="005626AF">
            <w:pPr>
              <w:rPr>
                <w:rFonts w:ascii="Arial" w:hAnsi="Arial" w:cs="Arial"/>
                <w:b w:val="0"/>
                <w:sz w:val="20"/>
                <w:szCs w:val="20"/>
              </w:rPr>
            </w:pPr>
            <w:r>
              <w:rPr>
                <w:rFonts w:ascii="Arial" w:hAnsi="Arial" w:cs="Arial"/>
                <w:b w:val="0"/>
                <w:sz w:val="20"/>
                <w:szCs w:val="20"/>
              </w:rPr>
              <w:t>Spencer</w:t>
            </w:r>
          </w:p>
        </w:tc>
        <w:tc>
          <w:tcPr>
            <w:tcW w:w="630" w:type="dxa"/>
            <w:tcBorders>
              <w:top w:val="single" w:sz="4" w:space="0" w:color="auto"/>
              <w:left w:val="single" w:sz="4" w:space="0" w:color="auto"/>
              <w:bottom w:val="single" w:sz="4" w:space="0" w:color="auto"/>
              <w:right w:val="single" w:sz="4" w:space="0" w:color="auto"/>
            </w:tcBorders>
          </w:tcPr>
          <w:p w14:paraId="00718B4C" w14:textId="77777777" w:rsidR="005626AF" w:rsidRPr="00B95A6C" w:rsidRDefault="005626AF"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w:t>
            </w:r>
          </w:p>
        </w:tc>
        <w:tc>
          <w:tcPr>
            <w:tcW w:w="1710" w:type="dxa"/>
            <w:tcBorders>
              <w:top w:val="single" w:sz="4" w:space="0" w:color="auto"/>
              <w:left w:val="single" w:sz="4" w:space="0" w:color="auto"/>
              <w:bottom w:val="single" w:sz="4" w:space="0" w:color="auto"/>
              <w:right w:val="single" w:sz="4" w:space="0" w:color="auto"/>
            </w:tcBorders>
          </w:tcPr>
          <w:p w14:paraId="1EF980F5" w14:textId="77777777" w:rsidR="005626AF" w:rsidRPr="00B95A6C" w:rsidRDefault="005626AF"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Breining-Aday</w:t>
            </w:r>
          </w:p>
        </w:tc>
        <w:tc>
          <w:tcPr>
            <w:tcW w:w="1350" w:type="dxa"/>
            <w:tcBorders>
              <w:top w:val="single" w:sz="4" w:space="0" w:color="auto"/>
              <w:left w:val="single" w:sz="4" w:space="0" w:color="auto"/>
              <w:bottom w:val="single" w:sz="4" w:space="0" w:color="auto"/>
              <w:right w:val="single" w:sz="4" w:space="0" w:color="auto"/>
            </w:tcBorders>
          </w:tcPr>
          <w:p w14:paraId="64D50022" w14:textId="77777777" w:rsidR="005626AF" w:rsidRPr="00B95A6C" w:rsidRDefault="005626AF"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5A73087B" w14:textId="77777777" w:rsidR="005626AF" w:rsidRPr="00B95A6C" w:rsidRDefault="005626AF"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Spencer.breining-aday@wildlife.ca.gov</w:t>
            </w:r>
          </w:p>
        </w:tc>
        <w:tc>
          <w:tcPr>
            <w:tcW w:w="900" w:type="dxa"/>
            <w:tcBorders>
              <w:top w:val="single" w:sz="4" w:space="0" w:color="auto"/>
              <w:left w:val="single" w:sz="4" w:space="0" w:color="auto"/>
              <w:bottom w:val="single" w:sz="4" w:space="0" w:color="auto"/>
              <w:right w:val="single" w:sz="4" w:space="0" w:color="auto"/>
            </w:tcBorders>
          </w:tcPr>
          <w:p w14:paraId="0A193D0A" w14:textId="77777777" w:rsidR="005626AF" w:rsidRPr="00B95A6C" w:rsidRDefault="00C12892"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12892">
              <w:rPr>
                <w:rFonts w:ascii="Arial" w:hAnsi="Arial" w:cs="Arial"/>
                <w:sz w:val="20"/>
                <w:szCs w:val="20"/>
              </w:rPr>
              <w:t>0000-0001-7212-8239</w:t>
            </w:r>
          </w:p>
        </w:tc>
        <w:tc>
          <w:tcPr>
            <w:tcW w:w="1530" w:type="dxa"/>
            <w:tcBorders>
              <w:top w:val="single" w:sz="4" w:space="0" w:color="auto"/>
              <w:left w:val="single" w:sz="4" w:space="0" w:color="auto"/>
              <w:bottom w:val="single" w:sz="4" w:space="0" w:color="auto"/>
              <w:right w:val="single" w:sz="4" w:space="0" w:color="auto"/>
            </w:tcBorders>
          </w:tcPr>
          <w:p w14:paraId="054760C2" w14:textId="77777777" w:rsidR="005626AF" w:rsidRPr="00B95A6C" w:rsidRDefault="005626AF"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Environmental Scientist</w:t>
            </w:r>
          </w:p>
        </w:tc>
      </w:tr>
      <w:tr w:rsidR="00BE3AA8" w:rsidRPr="00E32BD1" w14:paraId="32A35C90"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62E627EC" w14:textId="1C2E6730" w:rsidR="00BE3AA8" w:rsidRDefault="00A0090B" w:rsidP="005626AF">
            <w:pPr>
              <w:rPr>
                <w:rFonts w:ascii="Arial" w:hAnsi="Arial" w:cs="Arial"/>
                <w:b w:val="0"/>
                <w:sz w:val="20"/>
                <w:szCs w:val="20"/>
              </w:rPr>
            </w:pPr>
            <w:r>
              <w:rPr>
                <w:rFonts w:ascii="Arial" w:hAnsi="Arial" w:cs="Arial"/>
                <w:b w:val="0"/>
                <w:sz w:val="20"/>
                <w:szCs w:val="20"/>
              </w:rPr>
              <w:t>Robert</w:t>
            </w:r>
          </w:p>
        </w:tc>
        <w:tc>
          <w:tcPr>
            <w:tcW w:w="630" w:type="dxa"/>
            <w:tcBorders>
              <w:top w:val="single" w:sz="4" w:space="0" w:color="auto"/>
              <w:left w:val="single" w:sz="4" w:space="0" w:color="auto"/>
              <w:bottom w:val="single" w:sz="4" w:space="0" w:color="auto"/>
              <w:right w:val="single" w:sz="4" w:space="0" w:color="auto"/>
            </w:tcBorders>
          </w:tcPr>
          <w:p w14:paraId="3296838B" w14:textId="77777777" w:rsidR="00BE3AA8" w:rsidRDefault="00BE3AA8"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53413A2C" w14:textId="252B0299" w:rsidR="00BE3AA8" w:rsidRDefault="00A0090B"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Fujimura</w:t>
            </w:r>
          </w:p>
        </w:tc>
        <w:tc>
          <w:tcPr>
            <w:tcW w:w="1350" w:type="dxa"/>
            <w:tcBorders>
              <w:top w:val="single" w:sz="4" w:space="0" w:color="auto"/>
              <w:left w:val="single" w:sz="4" w:space="0" w:color="auto"/>
              <w:bottom w:val="single" w:sz="4" w:space="0" w:color="auto"/>
              <w:right w:val="single" w:sz="4" w:space="0" w:color="auto"/>
            </w:tcBorders>
          </w:tcPr>
          <w:p w14:paraId="08617930" w14:textId="25B20191" w:rsidR="00BE3AA8" w:rsidRPr="00B95A6C" w:rsidRDefault="00A0090B"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1E72D9B1" w14:textId="77777777" w:rsidR="00BE3AA8" w:rsidRDefault="00BE3AA8"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00" w:type="dxa"/>
            <w:tcBorders>
              <w:top w:val="single" w:sz="4" w:space="0" w:color="auto"/>
              <w:left w:val="single" w:sz="4" w:space="0" w:color="auto"/>
              <w:bottom w:val="single" w:sz="4" w:space="0" w:color="auto"/>
              <w:right w:val="single" w:sz="4" w:space="0" w:color="auto"/>
            </w:tcBorders>
          </w:tcPr>
          <w:p w14:paraId="37161812" w14:textId="77777777" w:rsidR="00BE3AA8" w:rsidRPr="00C12892" w:rsidRDefault="00BE3AA8"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65A629ED" w14:textId="38F2E48E" w:rsidR="00BE3AA8" w:rsidRDefault="00A0090B"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Principal Investigator</w:t>
            </w:r>
          </w:p>
        </w:tc>
      </w:tr>
      <w:tr w:rsidR="00BE3AA8" w:rsidRPr="00E32BD1" w14:paraId="32A90988"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68BD5C38" w14:textId="2A0BE998" w:rsidR="00BE3AA8" w:rsidRDefault="00A0090B" w:rsidP="005626AF">
            <w:pPr>
              <w:rPr>
                <w:rFonts w:ascii="Arial" w:hAnsi="Arial" w:cs="Arial"/>
                <w:b w:val="0"/>
                <w:sz w:val="20"/>
                <w:szCs w:val="20"/>
              </w:rPr>
            </w:pPr>
            <w:r>
              <w:rPr>
                <w:rFonts w:ascii="Arial" w:hAnsi="Arial" w:cs="Arial"/>
                <w:b w:val="0"/>
                <w:sz w:val="20"/>
                <w:szCs w:val="20"/>
              </w:rPr>
              <w:t>Linda</w:t>
            </w:r>
          </w:p>
        </w:tc>
        <w:tc>
          <w:tcPr>
            <w:tcW w:w="630" w:type="dxa"/>
            <w:tcBorders>
              <w:top w:val="single" w:sz="4" w:space="0" w:color="auto"/>
              <w:left w:val="single" w:sz="4" w:space="0" w:color="auto"/>
              <w:bottom w:val="single" w:sz="4" w:space="0" w:color="auto"/>
              <w:right w:val="single" w:sz="4" w:space="0" w:color="auto"/>
            </w:tcBorders>
          </w:tcPr>
          <w:p w14:paraId="4387AE74" w14:textId="77777777" w:rsidR="00BE3AA8" w:rsidRDefault="00BE3AA8"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4301734F" w14:textId="29B17DC2" w:rsidR="00A0090B" w:rsidRPr="00A0090B" w:rsidRDefault="00A0090B" w:rsidP="00A0090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A0090B">
              <w:rPr>
                <w:rFonts w:ascii="Calibri" w:eastAsia="Times New Roman" w:hAnsi="Calibri" w:cs="Times New Roman"/>
                <w:color w:val="000000"/>
                <w:sz w:val="22"/>
                <w:szCs w:val="22"/>
              </w:rPr>
              <w:t xml:space="preserve">Warkentin </w:t>
            </w:r>
          </w:p>
          <w:p w14:paraId="473C7760" w14:textId="77777777" w:rsidR="00BE3AA8" w:rsidRDefault="00BE3AA8"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350" w:type="dxa"/>
            <w:tcBorders>
              <w:top w:val="single" w:sz="4" w:space="0" w:color="auto"/>
              <w:left w:val="single" w:sz="4" w:space="0" w:color="auto"/>
              <w:bottom w:val="single" w:sz="4" w:space="0" w:color="auto"/>
              <w:right w:val="single" w:sz="4" w:space="0" w:color="auto"/>
            </w:tcBorders>
          </w:tcPr>
          <w:p w14:paraId="75BC728B" w14:textId="5C846220" w:rsidR="00BE3AA8" w:rsidRPr="00B95A6C" w:rsidRDefault="00A0090B"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59832213" w14:textId="3E77A258" w:rsidR="00BE3AA8" w:rsidRDefault="00A0090B"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Linda.warkentin@wildlife.ca.gov</w:t>
            </w:r>
          </w:p>
        </w:tc>
        <w:tc>
          <w:tcPr>
            <w:tcW w:w="900" w:type="dxa"/>
            <w:tcBorders>
              <w:top w:val="single" w:sz="4" w:space="0" w:color="auto"/>
              <w:left w:val="single" w:sz="4" w:space="0" w:color="auto"/>
              <w:bottom w:val="single" w:sz="4" w:space="0" w:color="auto"/>
              <w:right w:val="single" w:sz="4" w:space="0" w:color="auto"/>
            </w:tcBorders>
          </w:tcPr>
          <w:p w14:paraId="16BF1C2E" w14:textId="77777777" w:rsidR="00BE3AA8" w:rsidRPr="00C12892" w:rsidRDefault="00BE3AA8"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3CA8CC0E" w14:textId="19325013" w:rsidR="00BE3AA8" w:rsidRDefault="00A0090B"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Senior Lab Assistant</w:t>
            </w:r>
          </w:p>
        </w:tc>
      </w:tr>
      <w:tr w:rsidR="00BE3AA8" w:rsidRPr="00E32BD1" w14:paraId="7CAD7CC8"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78397E07" w14:textId="5C07BC29" w:rsidR="00BE3AA8" w:rsidRDefault="00A0090B" w:rsidP="005626AF">
            <w:pPr>
              <w:rPr>
                <w:rFonts w:ascii="Arial" w:hAnsi="Arial" w:cs="Arial"/>
                <w:b w:val="0"/>
                <w:sz w:val="20"/>
                <w:szCs w:val="20"/>
              </w:rPr>
            </w:pPr>
            <w:r>
              <w:rPr>
                <w:rFonts w:ascii="Arial" w:hAnsi="Arial" w:cs="Arial"/>
                <w:b w:val="0"/>
                <w:sz w:val="20"/>
                <w:szCs w:val="20"/>
              </w:rPr>
              <w:t>Brian</w:t>
            </w:r>
          </w:p>
        </w:tc>
        <w:tc>
          <w:tcPr>
            <w:tcW w:w="630" w:type="dxa"/>
            <w:tcBorders>
              <w:top w:val="single" w:sz="4" w:space="0" w:color="auto"/>
              <w:left w:val="single" w:sz="4" w:space="0" w:color="auto"/>
              <w:bottom w:val="single" w:sz="4" w:space="0" w:color="auto"/>
              <w:right w:val="single" w:sz="4" w:space="0" w:color="auto"/>
            </w:tcBorders>
          </w:tcPr>
          <w:p w14:paraId="50A4D43E" w14:textId="77777777" w:rsidR="00BE3AA8" w:rsidRDefault="00BE3AA8"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5E6F388C" w14:textId="2F23FBBD" w:rsidR="00BE3AA8" w:rsidRPr="00A0090B" w:rsidRDefault="00A0090B" w:rsidP="005626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A0090B">
              <w:rPr>
                <w:rFonts w:ascii="Calibri" w:eastAsia="Times New Roman" w:hAnsi="Calibri" w:cs="Times New Roman"/>
                <w:color w:val="000000"/>
                <w:sz w:val="22"/>
                <w:szCs w:val="22"/>
              </w:rPr>
              <w:t>Jones</w:t>
            </w:r>
          </w:p>
        </w:tc>
        <w:tc>
          <w:tcPr>
            <w:tcW w:w="1350" w:type="dxa"/>
            <w:tcBorders>
              <w:top w:val="single" w:sz="4" w:space="0" w:color="auto"/>
              <w:left w:val="single" w:sz="4" w:space="0" w:color="auto"/>
              <w:bottom w:val="single" w:sz="4" w:space="0" w:color="auto"/>
              <w:right w:val="single" w:sz="4" w:space="0" w:color="auto"/>
            </w:tcBorders>
          </w:tcPr>
          <w:p w14:paraId="6BD92D85" w14:textId="6BC7CAB7" w:rsidR="00BE3AA8" w:rsidRPr="00B95A6C" w:rsidRDefault="00A0090B"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05B43F48" w14:textId="6AB8C9A9" w:rsidR="00BE3AA8" w:rsidRDefault="00A0090B"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Brian.jones@wildlife.ca.gov</w:t>
            </w:r>
          </w:p>
        </w:tc>
        <w:tc>
          <w:tcPr>
            <w:tcW w:w="900" w:type="dxa"/>
            <w:tcBorders>
              <w:top w:val="single" w:sz="4" w:space="0" w:color="auto"/>
              <w:left w:val="single" w:sz="4" w:space="0" w:color="auto"/>
              <w:bottom w:val="single" w:sz="4" w:space="0" w:color="auto"/>
              <w:right w:val="single" w:sz="4" w:space="0" w:color="auto"/>
            </w:tcBorders>
          </w:tcPr>
          <w:p w14:paraId="6EEC5949" w14:textId="169E829E" w:rsidR="00BE3AA8" w:rsidRPr="00C12892" w:rsidRDefault="00022790"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0000</w:t>
            </w:r>
            <w:r w:rsidR="00220FE4">
              <w:rPr>
                <w:rFonts w:ascii="Arial" w:hAnsi="Arial" w:cs="Arial"/>
                <w:sz w:val="20"/>
                <w:szCs w:val="20"/>
              </w:rPr>
              <w:t>-0002-0359-9421</w:t>
            </w:r>
          </w:p>
        </w:tc>
        <w:tc>
          <w:tcPr>
            <w:tcW w:w="1530" w:type="dxa"/>
            <w:tcBorders>
              <w:top w:val="single" w:sz="4" w:space="0" w:color="auto"/>
              <w:left w:val="single" w:sz="4" w:space="0" w:color="auto"/>
              <w:bottom w:val="single" w:sz="4" w:space="0" w:color="auto"/>
              <w:right w:val="single" w:sz="4" w:space="0" w:color="auto"/>
            </w:tcBorders>
          </w:tcPr>
          <w:p w14:paraId="7C2A4532" w14:textId="7E85FF6E" w:rsidR="00BE3AA8" w:rsidRDefault="00A0090B"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Senior Lab Assistant</w:t>
            </w:r>
          </w:p>
        </w:tc>
      </w:tr>
      <w:tr w:rsidR="00BE3AA8" w:rsidRPr="00E32BD1" w14:paraId="6026FD1C"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2DFFEDA1" w14:textId="3A475701" w:rsidR="00BE3AA8" w:rsidRDefault="00A0090B" w:rsidP="005626AF">
            <w:pPr>
              <w:rPr>
                <w:rFonts w:ascii="Arial" w:hAnsi="Arial" w:cs="Arial"/>
                <w:b w:val="0"/>
                <w:sz w:val="20"/>
                <w:szCs w:val="20"/>
              </w:rPr>
            </w:pPr>
            <w:r>
              <w:rPr>
                <w:rFonts w:ascii="Arial" w:hAnsi="Arial" w:cs="Arial"/>
                <w:b w:val="0"/>
                <w:sz w:val="20"/>
                <w:szCs w:val="20"/>
              </w:rPr>
              <w:t>Cynthia</w:t>
            </w:r>
          </w:p>
        </w:tc>
        <w:tc>
          <w:tcPr>
            <w:tcW w:w="630" w:type="dxa"/>
            <w:tcBorders>
              <w:top w:val="single" w:sz="4" w:space="0" w:color="auto"/>
              <w:left w:val="single" w:sz="4" w:space="0" w:color="auto"/>
              <w:bottom w:val="single" w:sz="4" w:space="0" w:color="auto"/>
              <w:right w:val="single" w:sz="4" w:space="0" w:color="auto"/>
            </w:tcBorders>
          </w:tcPr>
          <w:p w14:paraId="4E4C0C6F" w14:textId="77777777" w:rsidR="00BE3AA8" w:rsidRDefault="00BE3AA8"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5685DB16" w14:textId="170E6364" w:rsidR="00BE3AA8" w:rsidRDefault="00A0090B"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0090B">
              <w:rPr>
                <w:rFonts w:ascii="Arial" w:hAnsi="Arial" w:cs="Arial"/>
                <w:sz w:val="20"/>
                <w:szCs w:val="20"/>
              </w:rPr>
              <w:t>Toscano</w:t>
            </w:r>
          </w:p>
        </w:tc>
        <w:tc>
          <w:tcPr>
            <w:tcW w:w="1350" w:type="dxa"/>
            <w:tcBorders>
              <w:top w:val="single" w:sz="4" w:space="0" w:color="auto"/>
              <w:left w:val="single" w:sz="4" w:space="0" w:color="auto"/>
              <w:bottom w:val="single" w:sz="4" w:space="0" w:color="auto"/>
              <w:right w:val="single" w:sz="4" w:space="0" w:color="auto"/>
            </w:tcBorders>
          </w:tcPr>
          <w:p w14:paraId="6832AFE2" w14:textId="26F01A80" w:rsidR="00BE3AA8" w:rsidRPr="00B95A6C" w:rsidRDefault="00A0090B"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7B926995" w14:textId="64356D3A" w:rsidR="00BE3AA8" w:rsidRDefault="00A0090B"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Cynthia.toscano@wildlife.ca.gov</w:t>
            </w:r>
          </w:p>
        </w:tc>
        <w:tc>
          <w:tcPr>
            <w:tcW w:w="900" w:type="dxa"/>
            <w:tcBorders>
              <w:top w:val="single" w:sz="4" w:space="0" w:color="auto"/>
              <w:left w:val="single" w:sz="4" w:space="0" w:color="auto"/>
              <w:bottom w:val="single" w:sz="4" w:space="0" w:color="auto"/>
              <w:right w:val="single" w:sz="4" w:space="0" w:color="auto"/>
            </w:tcBorders>
          </w:tcPr>
          <w:p w14:paraId="3AE97C54" w14:textId="77777777" w:rsidR="00BE3AA8" w:rsidRPr="00C12892" w:rsidRDefault="00BE3AA8"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2A537E74" w14:textId="3B56C3F7" w:rsidR="00BE3AA8" w:rsidRDefault="00A0090B"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Senior Lab Assistant</w:t>
            </w:r>
          </w:p>
        </w:tc>
      </w:tr>
      <w:tr w:rsidR="00BE3AA8" w:rsidRPr="00E32BD1" w14:paraId="5A6FDDE8"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2A6FA0AC" w14:textId="266C50F2" w:rsidR="00BE3AA8" w:rsidRDefault="00A0090B" w:rsidP="005626AF">
            <w:pPr>
              <w:rPr>
                <w:rFonts w:ascii="Arial" w:hAnsi="Arial" w:cs="Arial"/>
                <w:b w:val="0"/>
                <w:sz w:val="20"/>
                <w:szCs w:val="20"/>
              </w:rPr>
            </w:pPr>
            <w:r>
              <w:rPr>
                <w:rFonts w:ascii="Arial" w:hAnsi="Arial" w:cs="Arial"/>
                <w:b w:val="0"/>
                <w:sz w:val="20"/>
                <w:szCs w:val="20"/>
              </w:rPr>
              <w:t>Kari</w:t>
            </w:r>
          </w:p>
        </w:tc>
        <w:tc>
          <w:tcPr>
            <w:tcW w:w="630" w:type="dxa"/>
            <w:tcBorders>
              <w:top w:val="single" w:sz="4" w:space="0" w:color="auto"/>
              <w:left w:val="single" w:sz="4" w:space="0" w:color="auto"/>
              <w:bottom w:val="single" w:sz="4" w:space="0" w:color="auto"/>
              <w:right w:val="single" w:sz="4" w:space="0" w:color="auto"/>
            </w:tcBorders>
          </w:tcPr>
          <w:p w14:paraId="1773AF9E" w14:textId="77777777" w:rsidR="00BE3AA8" w:rsidRDefault="00BE3AA8"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4C24FEAA" w14:textId="37B57CA5" w:rsidR="00BE3AA8" w:rsidRDefault="00A0090B"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0090B">
              <w:rPr>
                <w:rFonts w:ascii="Arial" w:hAnsi="Arial" w:cs="Arial"/>
                <w:sz w:val="20"/>
                <w:szCs w:val="20"/>
              </w:rPr>
              <w:t>Ambrosini-Martinelli</w:t>
            </w:r>
          </w:p>
        </w:tc>
        <w:tc>
          <w:tcPr>
            <w:tcW w:w="1350" w:type="dxa"/>
            <w:tcBorders>
              <w:top w:val="single" w:sz="4" w:space="0" w:color="auto"/>
              <w:left w:val="single" w:sz="4" w:space="0" w:color="auto"/>
              <w:bottom w:val="single" w:sz="4" w:space="0" w:color="auto"/>
              <w:right w:val="single" w:sz="4" w:space="0" w:color="auto"/>
            </w:tcBorders>
          </w:tcPr>
          <w:p w14:paraId="424A976D" w14:textId="49239389" w:rsidR="00BE3AA8" w:rsidRPr="00B95A6C" w:rsidRDefault="00A0090B"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429FF801" w14:textId="48F490C6" w:rsidR="00BE3AA8" w:rsidRDefault="00A0090B"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Kari.ambrosini-martinelli@wildlife.ca.gov</w:t>
            </w:r>
          </w:p>
        </w:tc>
        <w:tc>
          <w:tcPr>
            <w:tcW w:w="900" w:type="dxa"/>
            <w:tcBorders>
              <w:top w:val="single" w:sz="4" w:space="0" w:color="auto"/>
              <w:left w:val="single" w:sz="4" w:space="0" w:color="auto"/>
              <w:bottom w:val="single" w:sz="4" w:space="0" w:color="auto"/>
              <w:right w:val="single" w:sz="4" w:space="0" w:color="auto"/>
            </w:tcBorders>
          </w:tcPr>
          <w:p w14:paraId="0DFA1C2D" w14:textId="77777777" w:rsidR="00BE3AA8" w:rsidRPr="00C12892" w:rsidRDefault="00BE3AA8"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4F17ADB5" w14:textId="00BC1B5E" w:rsidR="00BE3AA8" w:rsidRDefault="00A0090B"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Senior Lab Assistant</w:t>
            </w:r>
          </w:p>
        </w:tc>
      </w:tr>
      <w:tr w:rsidR="005626AF" w:rsidRPr="00E32BD1" w14:paraId="161673D3"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23CE3015" w14:textId="77777777" w:rsidR="005626AF" w:rsidRPr="00B95A6C" w:rsidRDefault="003B00FC" w:rsidP="005626AF">
            <w:pPr>
              <w:rPr>
                <w:rFonts w:ascii="Arial" w:hAnsi="Arial" w:cs="Arial"/>
                <w:b w:val="0"/>
                <w:sz w:val="20"/>
                <w:szCs w:val="20"/>
              </w:rPr>
            </w:pPr>
            <w:r>
              <w:rPr>
                <w:rFonts w:ascii="Arial" w:hAnsi="Arial" w:cs="Arial"/>
                <w:b w:val="0"/>
                <w:sz w:val="20"/>
                <w:szCs w:val="20"/>
              </w:rPr>
              <w:t>David</w:t>
            </w:r>
          </w:p>
        </w:tc>
        <w:tc>
          <w:tcPr>
            <w:tcW w:w="630" w:type="dxa"/>
            <w:tcBorders>
              <w:top w:val="single" w:sz="4" w:space="0" w:color="auto"/>
              <w:left w:val="single" w:sz="4" w:space="0" w:color="auto"/>
              <w:bottom w:val="single" w:sz="4" w:space="0" w:color="auto"/>
              <w:right w:val="single" w:sz="4" w:space="0" w:color="auto"/>
            </w:tcBorders>
          </w:tcPr>
          <w:p w14:paraId="381754B8" w14:textId="77777777" w:rsidR="005626AF" w:rsidRPr="00B95A6C" w:rsidRDefault="005626AF"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7219EE6F" w14:textId="77777777" w:rsidR="005626AF" w:rsidRPr="00B95A6C" w:rsidRDefault="003B00FC"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Cao</w:t>
            </w:r>
          </w:p>
        </w:tc>
        <w:tc>
          <w:tcPr>
            <w:tcW w:w="1350" w:type="dxa"/>
            <w:tcBorders>
              <w:top w:val="single" w:sz="4" w:space="0" w:color="auto"/>
              <w:left w:val="single" w:sz="4" w:space="0" w:color="auto"/>
              <w:bottom w:val="single" w:sz="4" w:space="0" w:color="auto"/>
              <w:right w:val="single" w:sz="4" w:space="0" w:color="auto"/>
            </w:tcBorders>
          </w:tcPr>
          <w:p w14:paraId="67DCFF20" w14:textId="77777777" w:rsidR="005626AF" w:rsidRPr="00B95A6C" w:rsidRDefault="005626AF"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2434508F" w14:textId="77777777" w:rsidR="005626AF" w:rsidRPr="00B95A6C" w:rsidRDefault="003B00FC"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David.cao</w:t>
            </w:r>
            <w:r w:rsidR="005626AF" w:rsidRPr="00B95A6C">
              <w:rPr>
                <w:rFonts w:ascii="Arial" w:hAnsi="Arial" w:cs="Arial"/>
                <w:sz w:val="20"/>
                <w:szCs w:val="20"/>
              </w:rPr>
              <w:t>@wildlife.ca.gov</w:t>
            </w:r>
          </w:p>
        </w:tc>
        <w:tc>
          <w:tcPr>
            <w:tcW w:w="900" w:type="dxa"/>
            <w:tcBorders>
              <w:top w:val="single" w:sz="4" w:space="0" w:color="auto"/>
              <w:left w:val="single" w:sz="4" w:space="0" w:color="auto"/>
              <w:bottom w:val="single" w:sz="4" w:space="0" w:color="auto"/>
              <w:right w:val="single" w:sz="4" w:space="0" w:color="auto"/>
            </w:tcBorders>
          </w:tcPr>
          <w:p w14:paraId="060340F0" w14:textId="77777777" w:rsidR="005626AF" w:rsidRPr="00B95A6C" w:rsidRDefault="005626AF"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45DEF980" w14:textId="77777777" w:rsidR="005626AF" w:rsidRPr="00B95A6C" w:rsidRDefault="003B00FC"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5626AF" w:rsidRPr="00E32BD1" w14:paraId="62E685A0"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766634B3" w14:textId="77777777" w:rsidR="005626AF" w:rsidRPr="00B95A6C" w:rsidRDefault="003B00FC" w:rsidP="005626AF">
            <w:pPr>
              <w:rPr>
                <w:rFonts w:ascii="Arial" w:hAnsi="Arial" w:cs="Arial"/>
                <w:b w:val="0"/>
                <w:sz w:val="20"/>
                <w:szCs w:val="20"/>
              </w:rPr>
            </w:pPr>
            <w:r>
              <w:rPr>
                <w:rFonts w:ascii="Arial" w:hAnsi="Arial" w:cs="Arial"/>
                <w:b w:val="0"/>
                <w:sz w:val="20"/>
                <w:szCs w:val="20"/>
              </w:rPr>
              <w:t>Sara</w:t>
            </w:r>
          </w:p>
        </w:tc>
        <w:tc>
          <w:tcPr>
            <w:tcW w:w="630" w:type="dxa"/>
            <w:tcBorders>
              <w:top w:val="single" w:sz="4" w:space="0" w:color="auto"/>
              <w:left w:val="single" w:sz="4" w:space="0" w:color="auto"/>
              <w:bottom w:val="single" w:sz="4" w:space="0" w:color="auto"/>
              <w:right w:val="single" w:sz="4" w:space="0" w:color="auto"/>
            </w:tcBorders>
          </w:tcPr>
          <w:p w14:paraId="4A00A911" w14:textId="77777777" w:rsidR="005626AF" w:rsidRPr="00B95A6C" w:rsidRDefault="005626AF"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1662DCB3" w14:textId="77777777" w:rsidR="005626AF" w:rsidRPr="00B95A6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Nece</w:t>
            </w:r>
          </w:p>
        </w:tc>
        <w:tc>
          <w:tcPr>
            <w:tcW w:w="1350" w:type="dxa"/>
            <w:tcBorders>
              <w:top w:val="single" w:sz="4" w:space="0" w:color="auto"/>
              <w:left w:val="single" w:sz="4" w:space="0" w:color="auto"/>
              <w:bottom w:val="single" w:sz="4" w:space="0" w:color="auto"/>
              <w:right w:val="single" w:sz="4" w:space="0" w:color="auto"/>
            </w:tcBorders>
          </w:tcPr>
          <w:p w14:paraId="69B98B9A" w14:textId="77777777" w:rsidR="005626AF" w:rsidRPr="00B95A6C" w:rsidRDefault="005626AF"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0E2D8537" w14:textId="77777777" w:rsidR="005626AF" w:rsidRPr="00B95A6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Sara.nece</w:t>
            </w:r>
            <w:r w:rsidR="005626AF" w:rsidRPr="00B95A6C">
              <w:rPr>
                <w:rFonts w:ascii="Arial" w:hAnsi="Arial" w:cs="Arial"/>
                <w:sz w:val="20"/>
                <w:szCs w:val="20"/>
              </w:rPr>
              <w:t>@wildlife.ca.gov</w:t>
            </w:r>
          </w:p>
        </w:tc>
        <w:tc>
          <w:tcPr>
            <w:tcW w:w="900" w:type="dxa"/>
            <w:tcBorders>
              <w:top w:val="single" w:sz="4" w:space="0" w:color="auto"/>
              <w:left w:val="single" w:sz="4" w:space="0" w:color="auto"/>
              <w:bottom w:val="single" w:sz="4" w:space="0" w:color="auto"/>
              <w:right w:val="single" w:sz="4" w:space="0" w:color="auto"/>
            </w:tcBorders>
          </w:tcPr>
          <w:p w14:paraId="035C4289" w14:textId="61935E34" w:rsidR="005626AF" w:rsidRPr="00B95A6C" w:rsidRDefault="003614F6"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614F6">
              <w:rPr>
                <w:rFonts w:ascii="Arial" w:hAnsi="Arial" w:cs="Arial"/>
                <w:sz w:val="20"/>
                <w:szCs w:val="20"/>
              </w:rPr>
              <w:t>0000-0002-3771-2058</w:t>
            </w:r>
          </w:p>
        </w:tc>
        <w:tc>
          <w:tcPr>
            <w:tcW w:w="1530" w:type="dxa"/>
            <w:tcBorders>
              <w:top w:val="single" w:sz="4" w:space="0" w:color="auto"/>
              <w:left w:val="single" w:sz="4" w:space="0" w:color="auto"/>
              <w:bottom w:val="single" w:sz="4" w:space="0" w:color="auto"/>
              <w:right w:val="single" w:sz="4" w:space="0" w:color="auto"/>
            </w:tcBorders>
          </w:tcPr>
          <w:p w14:paraId="0571340D" w14:textId="77777777" w:rsidR="005626AF" w:rsidRPr="00B95A6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5626AF" w:rsidRPr="00B95A6C" w14:paraId="6E71ED1E"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40A14017" w14:textId="77777777" w:rsidR="005626AF" w:rsidRPr="00B95A6C" w:rsidRDefault="003B00FC" w:rsidP="003B00FC">
            <w:pPr>
              <w:rPr>
                <w:rFonts w:ascii="Arial" w:hAnsi="Arial" w:cs="Arial"/>
                <w:b w:val="0"/>
                <w:sz w:val="20"/>
                <w:szCs w:val="20"/>
              </w:rPr>
            </w:pPr>
            <w:r w:rsidRPr="003B00FC">
              <w:rPr>
                <w:rFonts w:ascii="Arial" w:hAnsi="Arial" w:cs="Arial"/>
                <w:b w:val="0"/>
                <w:sz w:val="20"/>
                <w:szCs w:val="20"/>
              </w:rPr>
              <w:t>Carlee</w:t>
            </w:r>
          </w:p>
        </w:tc>
        <w:tc>
          <w:tcPr>
            <w:tcW w:w="630" w:type="dxa"/>
            <w:tcBorders>
              <w:top w:val="single" w:sz="4" w:space="0" w:color="auto"/>
              <w:left w:val="single" w:sz="4" w:space="0" w:color="auto"/>
              <w:bottom w:val="single" w:sz="4" w:space="0" w:color="auto"/>
              <w:right w:val="single" w:sz="4" w:space="0" w:color="auto"/>
            </w:tcBorders>
          </w:tcPr>
          <w:p w14:paraId="05247A97" w14:textId="77777777" w:rsidR="005626AF" w:rsidRPr="00B95A6C" w:rsidRDefault="005626AF"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637FAA3A" w14:textId="77777777" w:rsidR="003B00FC" w:rsidRPr="003B00FC" w:rsidRDefault="003B00FC" w:rsidP="003B00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B00FC">
              <w:rPr>
                <w:rFonts w:ascii="Calibri" w:eastAsia="Times New Roman" w:hAnsi="Calibri" w:cs="Times New Roman"/>
                <w:color w:val="000000"/>
                <w:sz w:val="22"/>
                <w:szCs w:val="22"/>
              </w:rPr>
              <w:t xml:space="preserve">Cockrum </w:t>
            </w:r>
          </w:p>
          <w:p w14:paraId="33B255D4" w14:textId="77777777" w:rsidR="005626AF" w:rsidRPr="00B95A6C" w:rsidRDefault="005626AF" w:rsidP="005626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p w14:paraId="5B9368ED" w14:textId="77777777" w:rsidR="005626AF" w:rsidRPr="00B95A6C" w:rsidRDefault="005626AF"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350" w:type="dxa"/>
            <w:tcBorders>
              <w:top w:val="single" w:sz="4" w:space="0" w:color="auto"/>
              <w:left w:val="single" w:sz="4" w:space="0" w:color="auto"/>
              <w:bottom w:val="single" w:sz="4" w:space="0" w:color="auto"/>
              <w:right w:val="single" w:sz="4" w:space="0" w:color="auto"/>
            </w:tcBorders>
          </w:tcPr>
          <w:p w14:paraId="412D2DCE" w14:textId="77777777" w:rsidR="005626AF" w:rsidRPr="00B95A6C" w:rsidRDefault="005626AF"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7D430C47" w14:textId="77777777" w:rsidR="005626AF" w:rsidRPr="00B95A6C" w:rsidRDefault="003B00FC"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eastAsia="Times New Roman" w:hAnsi="Arial" w:cs="Arial"/>
                <w:color w:val="000000"/>
                <w:sz w:val="20"/>
                <w:szCs w:val="20"/>
              </w:rPr>
              <w:t>Carlee.cockrum</w:t>
            </w:r>
            <w:r w:rsidR="005626AF" w:rsidRPr="00B95A6C">
              <w:rPr>
                <w:rFonts w:ascii="Arial" w:eastAsia="Times New Roman" w:hAnsi="Arial" w:cs="Arial"/>
                <w:color w:val="000000"/>
                <w:sz w:val="20"/>
                <w:szCs w:val="20"/>
              </w:rPr>
              <w:t>@wildlife.ca.gov</w:t>
            </w:r>
          </w:p>
        </w:tc>
        <w:tc>
          <w:tcPr>
            <w:tcW w:w="900" w:type="dxa"/>
            <w:tcBorders>
              <w:top w:val="single" w:sz="4" w:space="0" w:color="auto"/>
              <w:left w:val="single" w:sz="4" w:space="0" w:color="auto"/>
              <w:bottom w:val="single" w:sz="4" w:space="0" w:color="auto"/>
              <w:right w:val="single" w:sz="4" w:space="0" w:color="auto"/>
            </w:tcBorders>
          </w:tcPr>
          <w:p w14:paraId="103AF4D6" w14:textId="77777777" w:rsidR="005626AF" w:rsidRPr="00B95A6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A11BA">
              <w:rPr>
                <w:rFonts w:ascii="Arial" w:hAnsi="Arial" w:cs="Arial"/>
                <w:sz w:val="20"/>
                <w:szCs w:val="20"/>
              </w:rPr>
              <w:t>0000-0002-7782-8741</w:t>
            </w:r>
          </w:p>
        </w:tc>
        <w:tc>
          <w:tcPr>
            <w:tcW w:w="1530" w:type="dxa"/>
            <w:tcBorders>
              <w:top w:val="single" w:sz="4" w:space="0" w:color="auto"/>
              <w:left w:val="single" w:sz="4" w:space="0" w:color="auto"/>
              <w:bottom w:val="single" w:sz="4" w:space="0" w:color="auto"/>
              <w:right w:val="single" w:sz="4" w:space="0" w:color="auto"/>
            </w:tcBorders>
          </w:tcPr>
          <w:p w14:paraId="40CF5EBA" w14:textId="77777777" w:rsidR="005626AF" w:rsidRPr="00B95A6C" w:rsidRDefault="003B00FC"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3B00FC" w:rsidRPr="00B95A6C" w14:paraId="4026E29E"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23A29927" w14:textId="77777777" w:rsidR="003B00FC" w:rsidRPr="003B00FC" w:rsidRDefault="003B00FC" w:rsidP="003B00FC">
            <w:pPr>
              <w:rPr>
                <w:rFonts w:ascii="Arial" w:hAnsi="Arial" w:cs="Arial"/>
                <w:b w:val="0"/>
                <w:sz w:val="20"/>
                <w:szCs w:val="20"/>
              </w:rPr>
            </w:pPr>
            <w:r>
              <w:rPr>
                <w:rFonts w:ascii="Arial" w:hAnsi="Arial" w:cs="Arial"/>
                <w:b w:val="0"/>
                <w:sz w:val="20"/>
                <w:szCs w:val="20"/>
              </w:rPr>
              <w:t>Griffin</w:t>
            </w:r>
          </w:p>
        </w:tc>
        <w:tc>
          <w:tcPr>
            <w:tcW w:w="630" w:type="dxa"/>
            <w:tcBorders>
              <w:top w:val="single" w:sz="4" w:space="0" w:color="auto"/>
              <w:left w:val="single" w:sz="4" w:space="0" w:color="auto"/>
              <w:bottom w:val="single" w:sz="4" w:space="0" w:color="auto"/>
              <w:right w:val="single" w:sz="4" w:space="0" w:color="auto"/>
            </w:tcBorders>
          </w:tcPr>
          <w:p w14:paraId="2FDA2D62"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600BD5A0" w14:textId="77777777" w:rsidR="003B00FC" w:rsidRPr="003B00FC" w:rsidRDefault="003B00FC" w:rsidP="003B00F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3B00FC">
              <w:rPr>
                <w:rFonts w:ascii="Arial" w:eastAsia="Times New Roman" w:hAnsi="Arial" w:cs="Arial"/>
                <w:color w:val="000000"/>
                <w:sz w:val="20"/>
                <w:szCs w:val="20"/>
              </w:rPr>
              <w:t>Solsbur</w:t>
            </w:r>
            <w:r>
              <w:rPr>
                <w:rFonts w:ascii="Arial" w:eastAsia="Times New Roman" w:hAnsi="Arial" w:cs="Arial"/>
                <w:color w:val="000000"/>
                <w:sz w:val="20"/>
                <w:szCs w:val="20"/>
              </w:rPr>
              <w:t>g</w:t>
            </w:r>
          </w:p>
        </w:tc>
        <w:tc>
          <w:tcPr>
            <w:tcW w:w="1350" w:type="dxa"/>
            <w:tcBorders>
              <w:top w:val="single" w:sz="4" w:space="0" w:color="auto"/>
              <w:left w:val="single" w:sz="4" w:space="0" w:color="auto"/>
              <w:bottom w:val="single" w:sz="4" w:space="0" w:color="auto"/>
              <w:right w:val="single" w:sz="4" w:space="0" w:color="auto"/>
            </w:tcBorders>
          </w:tcPr>
          <w:p w14:paraId="410F50D6"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039D094C"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Griffin.solsburg</w:t>
            </w:r>
            <w:r w:rsidRPr="00B95A6C">
              <w:rPr>
                <w:rFonts w:ascii="Arial" w:eastAsia="Times New Roman" w:hAnsi="Arial" w:cs="Arial"/>
                <w:color w:val="000000"/>
                <w:sz w:val="20"/>
                <w:szCs w:val="20"/>
              </w:rPr>
              <w:t>@wildlife.ca.gov</w:t>
            </w:r>
          </w:p>
        </w:tc>
        <w:tc>
          <w:tcPr>
            <w:tcW w:w="900" w:type="dxa"/>
            <w:tcBorders>
              <w:top w:val="single" w:sz="4" w:space="0" w:color="auto"/>
              <w:left w:val="single" w:sz="4" w:space="0" w:color="auto"/>
              <w:bottom w:val="single" w:sz="4" w:space="0" w:color="auto"/>
              <w:right w:val="single" w:sz="4" w:space="0" w:color="auto"/>
            </w:tcBorders>
          </w:tcPr>
          <w:p w14:paraId="3A7A5D23"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0353C7DC"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3B00FC" w:rsidRPr="00B95A6C" w14:paraId="626E3BCC"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2ED09ADF" w14:textId="77777777" w:rsidR="003B00FC" w:rsidRPr="003B00FC" w:rsidRDefault="00FA11BA" w:rsidP="003B00FC">
            <w:pPr>
              <w:rPr>
                <w:rFonts w:ascii="Arial" w:hAnsi="Arial" w:cs="Arial"/>
                <w:b w:val="0"/>
                <w:sz w:val="20"/>
                <w:szCs w:val="20"/>
              </w:rPr>
            </w:pPr>
            <w:r>
              <w:rPr>
                <w:rFonts w:ascii="Arial" w:hAnsi="Arial" w:cs="Arial"/>
                <w:b w:val="0"/>
                <w:sz w:val="20"/>
                <w:szCs w:val="20"/>
              </w:rPr>
              <w:t>Sarah</w:t>
            </w:r>
          </w:p>
        </w:tc>
        <w:tc>
          <w:tcPr>
            <w:tcW w:w="630" w:type="dxa"/>
            <w:tcBorders>
              <w:top w:val="single" w:sz="4" w:space="0" w:color="auto"/>
              <w:left w:val="single" w:sz="4" w:space="0" w:color="auto"/>
              <w:bottom w:val="single" w:sz="4" w:space="0" w:color="auto"/>
              <w:right w:val="single" w:sz="4" w:space="0" w:color="auto"/>
            </w:tcBorders>
          </w:tcPr>
          <w:p w14:paraId="13D234D5" w14:textId="77777777" w:rsidR="003B00FC" w:rsidRPr="003B00FC" w:rsidRDefault="003B00FC"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02417E5D" w14:textId="77777777" w:rsidR="003B00FC" w:rsidRPr="003B00FC" w:rsidRDefault="00FA11BA" w:rsidP="003B00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FA11BA">
              <w:rPr>
                <w:rFonts w:ascii="Arial" w:eastAsia="Times New Roman" w:hAnsi="Arial" w:cs="Arial"/>
                <w:color w:val="000000"/>
                <w:sz w:val="20"/>
                <w:szCs w:val="20"/>
              </w:rPr>
              <w:t>Chavez</w:t>
            </w:r>
          </w:p>
        </w:tc>
        <w:tc>
          <w:tcPr>
            <w:tcW w:w="1350" w:type="dxa"/>
            <w:tcBorders>
              <w:top w:val="single" w:sz="4" w:space="0" w:color="auto"/>
              <w:left w:val="single" w:sz="4" w:space="0" w:color="auto"/>
              <w:bottom w:val="single" w:sz="4" w:space="0" w:color="auto"/>
              <w:right w:val="single" w:sz="4" w:space="0" w:color="auto"/>
            </w:tcBorders>
          </w:tcPr>
          <w:p w14:paraId="259964FE" w14:textId="77777777" w:rsidR="003B00FC"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08C42864" w14:textId="77777777" w:rsidR="003B00FC"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Sarah.chavez</w:t>
            </w:r>
            <w:r w:rsidRPr="00B95A6C">
              <w:rPr>
                <w:rFonts w:ascii="Arial" w:eastAsia="Times New Roman" w:hAnsi="Arial" w:cs="Arial"/>
                <w:color w:val="000000"/>
                <w:sz w:val="20"/>
                <w:szCs w:val="20"/>
              </w:rPr>
              <w:t>@wildlife.ca.gov</w:t>
            </w:r>
          </w:p>
        </w:tc>
        <w:tc>
          <w:tcPr>
            <w:tcW w:w="900" w:type="dxa"/>
            <w:tcBorders>
              <w:top w:val="single" w:sz="4" w:space="0" w:color="auto"/>
              <w:left w:val="single" w:sz="4" w:space="0" w:color="auto"/>
              <w:bottom w:val="single" w:sz="4" w:space="0" w:color="auto"/>
              <w:right w:val="single" w:sz="4" w:space="0" w:color="auto"/>
            </w:tcBorders>
          </w:tcPr>
          <w:p w14:paraId="684E2CB6" w14:textId="77777777" w:rsidR="003B00FC" w:rsidRPr="003B00FC" w:rsidRDefault="003B00FC"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1A163EA7" w14:textId="77777777" w:rsidR="003B00FC"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3B00FC" w:rsidRPr="00B95A6C" w14:paraId="1E51436C"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39F8E49D" w14:textId="77777777" w:rsidR="003B00FC" w:rsidRPr="003B00FC" w:rsidRDefault="00FA11BA" w:rsidP="003B00FC">
            <w:pPr>
              <w:rPr>
                <w:rFonts w:ascii="Arial" w:hAnsi="Arial" w:cs="Arial"/>
                <w:b w:val="0"/>
                <w:sz w:val="20"/>
                <w:szCs w:val="20"/>
              </w:rPr>
            </w:pPr>
            <w:r>
              <w:rPr>
                <w:rFonts w:ascii="Arial" w:hAnsi="Arial" w:cs="Arial"/>
                <w:b w:val="0"/>
                <w:sz w:val="20"/>
                <w:szCs w:val="20"/>
              </w:rPr>
              <w:t>Gabriela</w:t>
            </w:r>
          </w:p>
        </w:tc>
        <w:tc>
          <w:tcPr>
            <w:tcW w:w="630" w:type="dxa"/>
            <w:tcBorders>
              <w:top w:val="single" w:sz="4" w:space="0" w:color="auto"/>
              <w:left w:val="single" w:sz="4" w:space="0" w:color="auto"/>
              <w:bottom w:val="single" w:sz="4" w:space="0" w:color="auto"/>
              <w:right w:val="single" w:sz="4" w:space="0" w:color="auto"/>
            </w:tcBorders>
          </w:tcPr>
          <w:p w14:paraId="1C673D45"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3FA63890" w14:textId="77777777" w:rsidR="003B00FC" w:rsidRPr="00FA11BA" w:rsidRDefault="00FA11BA" w:rsidP="003B00F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Pr>
                <w:rFonts w:ascii="Calibri" w:eastAsia="Times New Roman" w:hAnsi="Calibri" w:cs="Times New Roman"/>
                <w:color w:val="000000"/>
                <w:sz w:val="22"/>
                <w:szCs w:val="22"/>
              </w:rPr>
              <w:t>Garcia</w:t>
            </w:r>
          </w:p>
        </w:tc>
        <w:tc>
          <w:tcPr>
            <w:tcW w:w="1350" w:type="dxa"/>
            <w:tcBorders>
              <w:top w:val="single" w:sz="4" w:space="0" w:color="auto"/>
              <w:left w:val="single" w:sz="4" w:space="0" w:color="auto"/>
              <w:bottom w:val="single" w:sz="4" w:space="0" w:color="auto"/>
              <w:right w:val="single" w:sz="4" w:space="0" w:color="auto"/>
            </w:tcBorders>
          </w:tcPr>
          <w:p w14:paraId="66D4C480" w14:textId="77777777" w:rsidR="003B00FC"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0B835AB0" w14:textId="77777777" w:rsidR="003B00FC"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Gabriela.garcia</w:t>
            </w:r>
            <w:r w:rsidRPr="00B95A6C">
              <w:rPr>
                <w:rFonts w:ascii="Arial" w:eastAsia="Times New Roman" w:hAnsi="Arial" w:cs="Arial"/>
                <w:color w:val="000000"/>
                <w:sz w:val="20"/>
                <w:szCs w:val="20"/>
              </w:rPr>
              <w:t>@wildlife.ca.gov</w:t>
            </w:r>
          </w:p>
        </w:tc>
        <w:tc>
          <w:tcPr>
            <w:tcW w:w="900" w:type="dxa"/>
            <w:tcBorders>
              <w:top w:val="single" w:sz="4" w:space="0" w:color="auto"/>
              <w:left w:val="single" w:sz="4" w:space="0" w:color="auto"/>
              <w:bottom w:val="single" w:sz="4" w:space="0" w:color="auto"/>
              <w:right w:val="single" w:sz="4" w:space="0" w:color="auto"/>
            </w:tcBorders>
          </w:tcPr>
          <w:p w14:paraId="493AD2E6"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70B9ADE6" w14:textId="77777777" w:rsidR="003B00FC"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3B00FC" w:rsidRPr="00B95A6C" w14:paraId="29278C73"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2E944B3F" w14:textId="77777777" w:rsidR="003B00FC" w:rsidRPr="003B00FC" w:rsidRDefault="00FA11BA" w:rsidP="003B00FC">
            <w:pPr>
              <w:rPr>
                <w:rFonts w:ascii="Arial" w:hAnsi="Arial" w:cs="Arial"/>
                <w:b w:val="0"/>
                <w:sz w:val="20"/>
                <w:szCs w:val="20"/>
              </w:rPr>
            </w:pPr>
            <w:r>
              <w:rPr>
                <w:rFonts w:ascii="Arial" w:hAnsi="Arial" w:cs="Arial"/>
                <w:b w:val="0"/>
                <w:sz w:val="20"/>
                <w:szCs w:val="20"/>
              </w:rPr>
              <w:t>Vanessa</w:t>
            </w:r>
          </w:p>
        </w:tc>
        <w:tc>
          <w:tcPr>
            <w:tcW w:w="630" w:type="dxa"/>
            <w:tcBorders>
              <w:top w:val="single" w:sz="4" w:space="0" w:color="auto"/>
              <w:left w:val="single" w:sz="4" w:space="0" w:color="auto"/>
              <w:bottom w:val="single" w:sz="4" w:space="0" w:color="auto"/>
              <w:right w:val="single" w:sz="4" w:space="0" w:color="auto"/>
            </w:tcBorders>
          </w:tcPr>
          <w:p w14:paraId="0A176E88" w14:textId="77777777" w:rsidR="003B00FC" w:rsidRPr="003B00FC" w:rsidRDefault="003B00FC"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3FF80530" w14:textId="77777777" w:rsidR="00FA11BA" w:rsidRPr="00FA11BA" w:rsidRDefault="00FA11BA" w:rsidP="00FA11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A11BA">
              <w:rPr>
                <w:rFonts w:ascii="Calibri" w:eastAsia="Times New Roman" w:hAnsi="Calibri" w:cs="Times New Roman"/>
                <w:color w:val="000000"/>
                <w:sz w:val="22"/>
                <w:szCs w:val="22"/>
              </w:rPr>
              <w:t xml:space="preserve">Mora </w:t>
            </w:r>
          </w:p>
          <w:p w14:paraId="28EBDB9B" w14:textId="77777777" w:rsidR="003B00FC" w:rsidRPr="003B00FC" w:rsidRDefault="003B00FC" w:rsidP="003B00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1350" w:type="dxa"/>
            <w:tcBorders>
              <w:top w:val="single" w:sz="4" w:space="0" w:color="auto"/>
              <w:left w:val="single" w:sz="4" w:space="0" w:color="auto"/>
              <w:bottom w:val="single" w:sz="4" w:space="0" w:color="auto"/>
              <w:right w:val="single" w:sz="4" w:space="0" w:color="auto"/>
            </w:tcBorders>
          </w:tcPr>
          <w:p w14:paraId="7B5482A0" w14:textId="77777777" w:rsidR="003B00FC"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 xml:space="preserve">California Department </w:t>
            </w:r>
            <w:r w:rsidRPr="00B95A6C">
              <w:rPr>
                <w:rFonts w:ascii="Arial" w:hAnsi="Arial" w:cs="Arial"/>
                <w:sz w:val="20"/>
                <w:szCs w:val="20"/>
              </w:rPr>
              <w:lastRenderedPageBreak/>
              <w:t>of Fish and Wildlife</w:t>
            </w:r>
          </w:p>
        </w:tc>
        <w:tc>
          <w:tcPr>
            <w:tcW w:w="3690" w:type="dxa"/>
            <w:tcBorders>
              <w:top w:val="single" w:sz="4" w:space="0" w:color="auto"/>
              <w:left w:val="single" w:sz="4" w:space="0" w:color="auto"/>
              <w:bottom w:val="single" w:sz="4" w:space="0" w:color="auto"/>
              <w:right w:val="single" w:sz="4" w:space="0" w:color="auto"/>
            </w:tcBorders>
          </w:tcPr>
          <w:p w14:paraId="7424329A" w14:textId="77777777" w:rsidR="003B00FC" w:rsidRPr="003B00FC" w:rsidRDefault="003B00FC" w:rsidP="005626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2BB62F2A" w14:textId="77777777" w:rsidR="003B00FC" w:rsidRPr="003B00FC" w:rsidRDefault="003B00FC"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073C236C" w14:textId="77777777" w:rsidR="003B00FC"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3B00FC" w:rsidRPr="00B95A6C" w14:paraId="5BAF1DAB"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6D43E3AD" w14:textId="77777777" w:rsidR="003B00FC" w:rsidRPr="003B00FC" w:rsidRDefault="00212473" w:rsidP="003B00FC">
            <w:pPr>
              <w:rPr>
                <w:rFonts w:ascii="Arial" w:hAnsi="Arial" w:cs="Arial"/>
                <w:b w:val="0"/>
                <w:sz w:val="20"/>
                <w:szCs w:val="20"/>
              </w:rPr>
            </w:pPr>
            <w:r>
              <w:rPr>
                <w:rFonts w:ascii="Arial" w:hAnsi="Arial" w:cs="Arial"/>
                <w:b w:val="0"/>
                <w:sz w:val="20"/>
                <w:szCs w:val="20"/>
              </w:rPr>
              <w:t>Samantha</w:t>
            </w:r>
          </w:p>
        </w:tc>
        <w:tc>
          <w:tcPr>
            <w:tcW w:w="630" w:type="dxa"/>
            <w:tcBorders>
              <w:top w:val="single" w:sz="4" w:space="0" w:color="auto"/>
              <w:left w:val="single" w:sz="4" w:space="0" w:color="auto"/>
              <w:bottom w:val="single" w:sz="4" w:space="0" w:color="auto"/>
              <w:right w:val="single" w:sz="4" w:space="0" w:color="auto"/>
            </w:tcBorders>
          </w:tcPr>
          <w:p w14:paraId="60826420"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0547F845" w14:textId="77777777" w:rsidR="003B00FC" w:rsidRPr="00212473" w:rsidRDefault="00212473" w:rsidP="003B00F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Pr>
                <w:rFonts w:ascii="Calibri" w:eastAsia="Times New Roman" w:hAnsi="Calibri" w:cs="Times New Roman"/>
                <w:color w:val="000000"/>
                <w:sz w:val="22"/>
                <w:szCs w:val="22"/>
              </w:rPr>
              <w:t>Chavez</w:t>
            </w:r>
          </w:p>
        </w:tc>
        <w:tc>
          <w:tcPr>
            <w:tcW w:w="1350" w:type="dxa"/>
            <w:tcBorders>
              <w:top w:val="single" w:sz="4" w:space="0" w:color="auto"/>
              <w:left w:val="single" w:sz="4" w:space="0" w:color="auto"/>
              <w:bottom w:val="single" w:sz="4" w:space="0" w:color="auto"/>
              <w:right w:val="single" w:sz="4" w:space="0" w:color="auto"/>
            </w:tcBorders>
          </w:tcPr>
          <w:p w14:paraId="350C1DF9" w14:textId="77777777" w:rsidR="003B00FC"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2CE6A80F"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27CA0FAF"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0DC863F3" w14:textId="77777777" w:rsidR="003B00FC"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3B00FC" w:rsidRPr="00B95A6C" w14:paraId="39F17BBF"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68121265" w14:textId="77777777" w:rsidR="003B00FC" w:rsidRPr="003B00FC" w:rsidRDefault="00212473" w:rsidP="003B00FC">
            <w:pPr>
              <w:rPr>
                <w:rFonts w:ascii="Arial" w:hAnsi="Arial" w:cs="Arial"/>
                <w:b w:val="0"/>
                <w:sz w:val="20"/>
                <w:szCs w:val="20"/>
              </w:rPr>
            </w:pPr>
            <w:r>
              <w:rPr>
                <w:rFonts w:ascii="Arial" w:hAnsi="Arial" w:cs="Arial"/>
                <w:b w:val="0"/>
                <w:sz w:val="20"/>
                <w:szCs w:val="20"/>
              </w:rPr>
              <w:t>Ehryn</w:t>
            </w:r>
          </w:p>
        </w:tc>
        <w:tc>
          <w:tcPr>
            <w:tcW w:w="630" w:type="dxa"/>
            <w:tcBorders>
              <w:top w:val="single" w:sz="4" w:space="0" w:color="auto"/>
              <w:left w:val="single" w:sz="4" w:space="0" w:color="auto"/>
              <w:bottom w:val="single" w:sz="4" w:space="0" w:color="auto"/>
              <w:right w:val="single" w:sz="4" w:space="0" w:color="auto"/>
            </w:tcBorders>
          </w:tcPr>
          <w:p w14:paraId="18588E67" w14:textId="77777777" w:rsidR="003B00FC" w:rsidRPr="003B00FC" w:rsidRDefault="003B00FC"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185BB380" w14:textId="77777777" w:rsidR="003B00FC" w:rsidRPr="003B00FC" w:rsidRDefault="00212473" w:rsidP="003B00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212473">
              <w:rPr>
                <w:rFonts w:ascii="Arial" w:eastAsia="Times New Roman" w:hAnsi="Arial" w:cs="Arial"/>
                <w:color w:val="000000"/>
                <w:sz w:val="20"/>
                <w:szCs w:val="20"/>
              </w:rPr>
              <w:t>McNulty</w:t>
            </w:r>
          </w:p>
        </w:tc>
        <w:tc>
          <w:tcPr>
            <w:tcW w:w="1350" w:type="dxa"/>
            <w:tcBorders>
              <w:top w:val="single" w:sz="4" w:space="0" w:color="auto"/>
              <w:left w:val="single" w:sz="4" w:space="0" w:color="auto"/>
              <w:bottom w:val="single" w:sz="4" w:space="0" w:color="auto"/>
              <w:right w:val="single" w:sz="4" w:space="0" w:color="auto"/>
            </w:tcBorders>
          </w:tcPr>
          <w:p w14:paraId="1102042E" w14:textId="77777777" w:rsidR="003B00FC"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1567018D" w14:textId="77777777" w:rsidR="003B00FC" w:rsidRPr="003B00FC" w:rsidRDefault="003B00FC" w:rsidP="005626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2BB3317A" w14:textId="77777777" w:rsidR="003B00FC" w:rsidRPr="003B00FC" w:rsidRDefault="003B00FC"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147DD217" w14:textId="77777777" w:rsidR="003B00FC"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3B00FC" w:rsidRPr="00B95A6C" w14:paraId="5B9F1228"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00251B7E" w14:textId="77777777" w:rsidR="003B00FC" w:rsidRPr="003B00FC" w:rsidRDefault="00212473" w:rsidP="003B00FC">
            <w:pPr>
              <w:rPr>
                <w:rFonts w:ascii="Arial" w:hAnsi="Arial" w:cs="Arial"/>
                <w:b w:val="0"/>
                <w:sz w:val="20"/>
                <w:szCs w:val="20"/>
              </w:rPr>
            </w:pPr>
            <w:r>
              <w:rPr>
                <w:rFonts w:ascii="Arial" w:hAnsi="Arial" w:cs="Arial"/>
                <w:b w:val="0"/>
                <w:sz w:val="20"/>
                <w:szCs w:val="20"/>
              </w:rPr>
              <w:t>Shelley</w:t>
            </w:r>
          </w:p>
        </w:tc>
        <w:tc>
          <w:tcPr>
            <w:tcW w:w="630" w:type="dxa"/>
            <w:tcBorders>
              <w:top w:val="single" w:sz="4" w:space="0" w:color="auto"/>
              <w:left w:val="single" w:sz="4" w:space="0" w:color="auto"/>
              <w:bottom w:val="single" w:sz="4" w:space="0" w:color="auto"/>
              <w:right w:val="single" w:sz="4" w:space="0" w:color="auto"/>
            </w:tcBorders>
          </w:tcPr>
          <w:p w14:paraId="2A9C60BB"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4C37A300" w14:textId="77777777" w:rsidR="003B00FC" w:rsidRPr="003B00FC" w:rsidRDefault="00212473" w:rsidP="003B00F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212473">
              <w:rPr>
                <w:rFonts w:ascii="Arial" w:eastAsia="Times New Roman" w:hAnsi="Arial" w:cs="Arial"/>
                <w:color w:val="000000"/>
                <w:sz w:val="20"/>
                <w:szCs w:val="20"/>
              </w:rPr>
              <w:t>Hunter</w:t>
            </w:r>
          </w:p>
        </w:tc>
        <w:tc>
          <w:tcPr>
            <w:tcW w:w="1350" w:type="dxa"/>
            <w:tcBorders>
              <w:top w:val="single" w:sz="4" w:space="0" w:color="auto"/>
              <w:left w:val="single" w:sz="4" w:space="0" w:color="auto"/>
              <w:bottom w:val="single" w:sz="4" w:space="0" w:color="auto"/>
              <w:right w:val="single" w:sz="4" w:space="0" w:color="auto"/>
            </w:tcBorders>
          </w:tcPr>
          <w:p w14:paraId="0D7520A7" w14:textId="77777777" w:rsidR="003B00FC"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61725E7D"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7B9FC79C"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3BB9A295" w14:textId="77777777" w:rsidR="003B00FC"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3B00FC" w:rsidRPr="00B95A6C" w14:paraId="35716724"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0088752E" w14:textId="77777777" w:rsidR="003B00FC" w:rsidRPr="003B00FC" w:rsidRDefault="00212473" w:rsidP="003B00FC">
            <w:pPr>
              <w:rPr>
                <w:rFonts w:ascii="Arial" w:hAnsi="Arial" w:cs="Arial"/>
                <w:b w:val="0"/>
                <w:sz w:val="20"/>
                <w:szCs w:val="20"/>
              </w:rPr>
            </w:pPr>
            <w:r>
              <w:rPr>
                <w:rFonts w:ascii="Arial" w:hAnsi="Arial" w:cs="Arial"/>
                <w:b w:val="0"/>
                <w:sz w:val="20"/>
                <w:szCs w:val="20"/>
              </w:rPr>
              <w:t>Evan</w:t>
            </w:r>
          </w:p>
        </w:tc>
        <w:tc>
          <w:tcPr>
            <w:tcW w:w="630" w:type="dxa"/>
            <w:tcBorders>
              <w:top w:val="single" w:sz="4" w:space="0" w:color="auto"/>
              <w:left w:val="single" w:sz="4" w:space="0" w:color="auto"/>
              <w:bottom w:val="single" w:sz="4" w:space="0" w:color="auto"/>
              <w:right w:val="single" w:sz="4" w:space="0" w:color="auto"/>
            </w:tcBorders>
          </w:tcPr>
          <w:p w14:paraId="0E0427BA" w14:textId="77777777" w:rsidR="003B00FC" w:rsidRPr="003B00FC" w:rsidRDefault="003B00FC"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5074BF05" w14:textId="77777777" w:rsidR="003B00FC" w:rsidRPr="003B00FC" w:rsidRDefault="00212473" w:rsidP="003B00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212473">
              <w:rPr>
                <w:rFonts w:ascii="Arial" w:eastAsia="Times New Roman" w:hAnsi="Arial" w:cs="Arial"/>
                <w:color w:val="000000"/>
                <w:sz w:val="20"/>
                <w:szCs w:val="20"/>
              </w:rPr>
              <w:t>Davies</w:t>
            </w:r>
          </w:p>
        </w:tc>
        <w:tc>
          <w:tcPr>
            <w:tcW w:w="1350" w:type="dxa"/>
            <w:tcBorders>
              <w:top w:val="single" w:sz="4" w:space="0" w:color="auto"/>
              <w:left w:val="single" w:sz="4" w:space="0" w:color="auto"/>
              <w:bottom w:val="single" w:sz="4" w:space="0" w:color="auto"/>
              <w:right w:val="single" w:sz="4" w:space="0" w:color="auto"/>
            </w:tcBorders>
          </w:tcPr>
          <w:p w14:paraId="29D10DDA" w14:textId="77777777" w:rsidR="003B00FC"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540D3D0F" w14:textId="77777777" w:rsidR="003B00FC" w:rsidRPr="003B00FC" w:rsidRDefault="003B00FC" w:rsidP="005626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1AEC52A0" w14:textId="77777777" w:rsidR="003B00FC" w:rsidRPr="003B00FC" w:rsidRDefault="003B00FC"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772A865C" w14:textId="77777777" w:rsidR="003B00FC"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3B00FC" w:rsidRPr="00B95A6C" w14:paraId="07769B58"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5A8EA352" w14:textId="77777777" w:rsidR="003B00FC" w:rsidRPr="003B00FC" w:rsidRDefault="00212473" w:rsidP="003B00FC">
            <w:pPr>
              <w:rPr>
                <w:rFonts w:ascii="Arial" w:hAnsi="Arial" w:cs="Arial"/>
                <w:b w:val="0"/>
                <w:sz w:val="20"/>
                <w:szCs w:val="20"/>
              </w:rPr>
            </w:pPr>
            <w:r>
              <w:rPr>
                <w:rFonts w:ascii="Arial" w:hAnsi="Arial" w:cs="Arial"/>
                <w:b w:val="0"/>
                <w:sz w:val="20"/>
                <w:szCs w:val="20"/>
              </w:rPr>
              <w:t>Rebecca</w:t>
            </w:r>
          </w:p>
        </w:tc>
        <w:tc>
          <w:tcPr>
            <w:tcW w:w="630" w:type="dxa"/>
            <w:tcBorders>
              <w:top w:val="single" w:sz="4" w:space="0" w:color="auto"/>
              <w:left w:val="single" w:sz="4" w:space="0" w:color="auto"/>
              <w:bottom w:val="single" w:sz="4" w:space="0" w:color="auto"/>
              <w:right w:val="single" w:sz="4" w:space="0" w:color="auto"/>
            </w:tcBorders>
          </w:tcPr>
          <w:p w14:paraId="2D1C796D"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386B0F02" w14:textId="77777777" w:rsidR="003B00FC" w:rsidRPr="003B00FC" w:rsidRDefault="00212473" w:rsidP="003B00F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212473">
              <w:rPr>
                <w:rFonts w:ascii="Arial" w:eastAsia="Times New Roman" w:hAnsi="Arial" w:cs="Arial"/>
                <w:color w:val="000000"/>
                <w:sz w:val="20"/>
                <w:szCs w:val="20"/>
              </w:rPr>
              <w:t>Heisey</w:t>
            </w:r>
          </w:p>
        </w:tc>
        <w:tc>
          <w:tcPr>
            <w:tcW w:w="1350" w:type="dxa"/>
            <w:tcBorders>
              <w:top w:val="single" w:sz="4" w:space="0" w:color="auto"/>
              <w:left w:val="single" w:sz="4" w:space="0" w:color="auto"/>
              <w:bottom w:val="single" w:sz="4" w:space="0" w:color="auto"/>
              <w:right w:val="single" w:sz="4" w:space="0" w:color="auto"/>
            </w:tcBorders>
          </w:tcPr>
          <w:p w14:paraId="7E2B9358" w14:textId="77777777" w:rsidR="003B00FC"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68C08C14"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3DCAD7DF"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29C8627A" w14:textId="77777777" w:rsidR="003B00FC"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FA11BA" w:rsidRPr="00B95A6C" w14:paraId="492FC9AB"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6C323B35" w14:textId="77777777" w:rsidR="00FA11BA" w:rsidRPr="003B00FC" w:rsidRDefault="00212473" w:rsidP="003B00FC">
            <w:pPr>
              <w:rPr>
                <w:rFonts w:ascii="Arial" w:hAnsi="Arial" w:cs="Arial"/>
                <w:b w:val="0"/>
                <w:sz w:val="20"/>
                <w:szCs w:val="20"/>
              </w:rPr>
            </w:pPr>
            <w:r>
              <w:rPr>
                <w:rFonts w:ascii="Arial" w:hAnsi="Arial" w:cs="Arial"/>
                <w:b w:val="0"/>
                <w:sz w:val="20"/>
                <w:szCs w:val="20"/>
              </w:rPr>
              <w:t>Tessa</w:t>
            </w:r>
          </w:p>
        </w:tc>
        <w:tc>
          <w:tcPr>
            <w:tcW w:w="630" w:type="dxa"/>
            <w:tcBorders>
              <w:top w:val="single" w:sz="4" w:space="0" w:color="auto"/>
              <w:left w:val="single" w:sz="4" w:space="0" w:color="auto"/>
              <w:bottom w:val="single" w:sz="4" w:space="0" w:color="auto"/>
              <w:right w:val="single" w:sz="4" w:space="0" w:color="auto"/>
            </w:tcBorders>
          </w:tcPr>
          <w:p w14:paraId="5E1661F4" w14:textId="77777777" w:rsidR="00FA11BA"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1BB8B7AB" w14:textId="77777777" w:rsidR="00FA11BA" w:rsidRPr="003B00FC" w:rsidRDefault="00212473" w:rsidP="003B00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212473">
              <w:rPr>
                <w:rFonts w:ascii="Arial" w:eastAsia="Times New Roman" w:hAnsi="Arial" w:cs="Arial"/>
                <w:color w:val="000000"/>
                <w:sz w:val="20"/>
                <w:szCs w:val="20"/>
              </w:rPr>
              <w:t>Peixoto</w:t>
            </w:r>
          </w:p>
        </w:tc>
        <w:tc>
          <w:tcPr>
            <w:tcW w:w="1350" w:type="dxa"/>
            <w:tcBorders>
              <w:top w:val="single" w:sz="4" w:space="0" w:color="auto"/>
              <w:left w:val="single" w:sz="4" w:space="0" w:color="auto"/>
              <w:bottom w:val="single" w:sz="4" w:space="0" w:color="auto"/>
              <w:right w:val="single" w:sz="4" w:space="0" w:color="auto"/>
            </w:tcBorders>
          </w:tcPr>
          <w:p w14:paraId="186ACF6C" w14:textId="77777777" w:rsidR="00FA11BA" w:rsidRPr="00B95A6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54A433D5" w14:textId="77777777" w:rsidR="00FA11BA" w:rsidRPr="00B95A6C" w:rsidRDefault="00FA11BA" w:rsidP="005626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3A6544CD" w14:textId="77777777" w:rsidR="00FA11BA"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5A0D3ED1" w14:textId="77777777" w:rsidR="00FA11BA" w:rsidRDefault="00212473"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FA11BA" w:rsidRPr="00B95A6C" w14:paraId="17ED4A46"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4958749F" w14:textId="77777777" w:rsidR="00FA11BA" w:rsidRPr="003B00FC" w:rsidRDefault="00212473" w:rsidP="003B00FC">
            <w:pPr>
              <w:rPr>
                <w:rFonts w:ascii="Arial" w:hAnsi="Arial" w:cs="Arial"/>
                <w:b w:val="0"/>
                <w:sz w:val="20"/>
                <w:szCs w:val="20"/>
              </w:rPr>
            </w:pPr>
            <w:r>
              <w:rPr>
                <w:rFonts w:ascii="Arial" w:hAnsi="Arial" w:cs="Arial"/>
                <w:b w:val="0"/>
                <w:sz w:val="20"/>
                <w:szCs w:val="20"/>
              </w:rPr>
              <w:t>Christian</w:t>
            </w:r>
          </w:p>
        </w:tc>
        <w:tc>
          <w:tcPr>
            <w:tcW w:w="630" w:type="dxa"/>
            <w:tcBorders>
              <w:top w:val="single" w:sz="4" w:space="0" w:color="auto"/>
              <w:left w:val="single" w:sz="4" w:space="0" w:color="auto"/>
              <w:bottom w:val="single" w:sz="4" w:space="0" w:color="auto"/>
              <w:right w:val="single" w:sz="4" w:space="0" w:color="auto"/>
            </w:tcBorders>
          </w:tcPr>
          <w:p w14:paraId="617EC6E2" w14:textId="77777777" w:rsidR="00FA11BA"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57A0C51C" w14:textId="77777777" w:rsidR="00FA11BA" w:rsidRPr="003B00FC" w:rsidRDefault="00212473" w:rsidP="003B00F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212473">
              <w:rPr>
                <w:rFonts w:ascii="Arial" w:eastAsia="Times New Roman" w:hAnsi="Arial" w:cs="Arial"/>
                <w:color w:val="000000"/>
                <w:sz w:val="20"/>
                <w:szCs w:val="20"/>
              </w:rPr>
              <w:t>Britton</w:t>
            </w:r>
          </w:p>
        </w:tc>
        <w:tc>
          <w:tcPr>
            <w:tcW w:w="1350" w:type="dxa"/>
            <w:tcBorders>
              <w:top w:val="single" w:sz="4" w:space="0" w:color="auto"/>
              <w:left w:val="single" w:sz="4" w:space="0" w:color="auto"/>
              <w:bottom w:val="single" w:sz="4" w:space="0" w:color="auto"/>
              <w:right w:val="single" w:sz="4" w:space="0" w:color="auto"/>
            </w:tcBorders>
          </w:tcPr>
          <w:p w14:paraId="4DB6AA6C" w14:textId="77777777" w:rsidR="00FA11BA" w:rsidRPr="00B95A6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73B4D69C" w14:textId="77777777" w:rsidR="00FA11BA" w:rsidRPr="00B95A6C" w:rsidRDefault="00FA11BA" w:rsidP="005626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7B9A15A8" w14:textId="77777777" w:rsidR="00FA11BA"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613DB8F4" w14:textId="77777777" w:rsidR="00FA11BA" w:rsidRDefault="00212473"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FA11BA" w:rsidRPr="00B95A6C" w14:paraId="11D9B6C2"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05472CE9" w14:textId="77777777" w:rsidR="00FA11BA" w:rsidRPr="003B00FC" w:rsidRDefault="00212473" w:rsidP="003B00FC">
            <w:pPr>
              <w:rPr>
                <w:rFonts w:ascii="Arial" w:hAnsi="Arial" w:cs="Arial"/>
                <w:b w:val="0"/>
                <w:sz w:val="20"/>
                <w:szCs w:val="20"/>
              </w:rPr>
            </w:pPr>
            <w:r>
              <w:rPr>
                <w:rFonts w:ascii="Arial" w:hAnsi="Arial" w:cs="Arial"/>
                <w:b w:val="0"/>
                <w:sz w:val="20"/>
                <w:szCs w:val="20"/>
              </w:rPr>
              <w:t>Terence</w:t>
            </w:r>
          </w:p>
        </w:tc>
        <w:tc>
          <w:tcPr>
            <w:tcW w:w="630" w:type="dxa"/>
            <w:tcBorders>
              <w:top w:val="single" w:sz="4" w:space="0" w:color="auto"/>
              <w:left w:val="single" w:sz="4" w:space="0" w:color="auto"/>
              <w:bottom w:val="single" w:sz="4" w:space="0" w:color="auto"/>
              <w:right w:val="single" w:sz="4" w:space="0" w:color="auto"/>
            </w:tcBorders>
          </w:tcPr>
          <w:p w14:paraId="16929314" w14:textId="77777777" w:rsidR="00FA11BA"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10213518" w14:textId="77777777" w:rsidR="00FA11BA" w:rsidRPr="003B00FC" w:rsidRDefault="00212473" w:rsidP="003B00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212473">
              <w:rPr>
                <w:rFonts w:ascii="Arial" w:eastAsia="Times New Roman" w:hAnsi="Arial" w:cs="Arial"/>
                <w:color w:val="000000"/>
                <w:sz w:val="20"/>
                <w:szCs w:val="20"/>
              </w:rPr>
              <w:t>Jarrell</w:t>
            </w:r>
          </w:p>
        </w:tc>
        <w:tc>
          <w:tcPr>
            <w:tcW w:w="1350" w:type="dxa"/>
            <w:tcBorders>
              <w:top w:val="single" w:sz="4" w:space="0" w:color="auto"/>
              <w:left w:val="single" w:sz="4" w:space="0" w:color="auto"/>
              <w:bottom w:val="single" w:sz="4" w:space="0" w:color="auto"/>
              <w:right w:val="single" w:sz="4" w:space="0" w:color="auto"/>
            </w:tcBorders>
          </w:tcPr>
          <w:p w14:paraId="64FE907D" w14:textId="77777777" w:rsidR="00FA11BA" w:rsidRPr="00B95A6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14FA0326" w14:textId="77777777" w:rsidR="00FA11BA" w:rsidRPr="00B95A6C" w:rsidRDefault="00FA11BA" w:rsidP="005626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56578652" w14:textId="77777777" w:rsidR="00FA11BA"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76C8D67F" w14:textId="77777777" w:rsidR="00FA11BA" w:rsidRDefault="00212473"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FA11BA" w:rsidRPr="00B95A6C" w14:paraId="64339FDB"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6844E440" w14:textId="77777777" w:rsidR="00FA11BA" w:rsidRPr="003B00FC" w:rsidRDefault="00212473" w:rsidP="003B00FC">
            <w:pPr>
              <w:rPr>
                <w:rFonts w:ascii="Arial" w:hAnsi="Arial" w:cs="Arial"/>
                <w:b w:val="0"/>
                <w:sz w:val="20"/>
                <w:szCs w:val="20"/>
              </w:rPr>
            </w:pPr>
            <w:r>
              <w:rPr>
                <w:rFonts w:ascii="Arial" w:hAnsi="Arial" w:cs="Arial"/>
                <w:b w:val="0"/>
                <w:sz w:val="20"/>
                <w:szCs w:val="20"/>
              </w:rPr>
              <w:t>Emily</w:t>
            </w:r>
          </w:p>
        </w:tc>
        <w:tc>
          <w:tcPr>
            <w:tcW w:w="630" w:type="dxa"/>
            <w:tcBorders>
              <w:top w:val="single" w:sz="4" w:space="0" w:color="auto"/>
              <w:left w:val="single" w:sz="4" w:space="0" w:color="auto"/>
              <w:bottom w:val="single" w:sz="4" w:space="0" w:color="auto"/>
              <w:right w:val="single" w:sz="4" w:space="0" w:color="auto"/>
            </w:tcBorders>
          </w:tcPr>
          <w:p w14:paraId="35F558CC" w14:textId="77777777" w:rsidR="00FA11BA"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205C5304" w14:textId="77777777" w:rsidR="00FA11BA" w:rsidRPr="003B00FC" w:rsidRDefault="00212473" w:rsidP="003B00F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212473">
              <w:rPr>
                <w:rFonts w:ascii="Arial" w:eastAsia="Times New Roman" w:hAnsi="Arial" w:cs="Arial"/>
                <w:color w:val="000000"/>
                <w:sz w:val="20"/>
                <w:szCs w:val="20"/>
              </w:rPr>
              <w:t>Lawrence</w:t>
            </w:r>
          </w:p>
        </w:tc>
        <w:tc>
          <w:tcPr>
            <w:tcW w:w="1350" w:type="dxa"/>
            <w:tcBorders>
              <w:top w:val="single" w:sz="4" w:space="0" w:color="auto"/>
              <w:left w:val="single" w:sz="4" w:space="0" w:color="auto"/>
              <w:bottom w:val="single" w:sz="4" w:space="0" w:color="auto"/>
              <w:right w:val="single" w:sz="4" w:space="0" w:color="auto"/>
            </w:tcBorders>
          </w:tcPr>
          <w:p w14:paraId="10E9902E" w14:textId="77777777" w:rsidR="00FA11BA" w:rsidRPr="00B95A6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6B4CF260" w14:textId="77777777" w:rsidR="00FA11BA" w:rsidRPr="00B95A6C" w:rsidRDefault="00FA11BA" w:rsidP="005626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01FB3986" w14:textId="77777777" w:rsidR="00FA11BA"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1DDA8BD8" w14:textId="77777777" w:rsidR="00FA11BA" w:rsidRDefault="00212473"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FA11BA" w:rsidRPr="00B95A6C" w14:paraId="1AEA1DC9"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2B8882DB" w14:textId="77777777" w:rsidR="00FA11BA" w:rsidRPr="003B00FC" w:rsidRDefault="00212473" w:rsidP="003B00FC">
            <w:pPr>
              <w:rPr>
                <w:rFonts w:ascii="Arial" w:hAnsi="Arial" w:cs="Arial"/>
                <w:b w:val="0"/>
                <w:sz w:val="20"/>
                <w:szCs w:val="20"/>
              </w:rPr>
            </w:pPr>
            <w:r>
              <w:rPr>
                <w:rFonts w:ascii="Arial" w:hAnsi="Arial" w:cs="Arial"/>
                <w:b w:val="0"/>
                <w:sz w:val="20"/>
                <w:szCs w:val="20"/>
              </w:rPr>
              <w:t>Mark</w:t>
            </w:r>
          </w:p>
        </w:tc>
        <w:tc>
          <w:tcPr>
            <w:tcW w:w="630" w:type="dxa"/>
            <w:tcBorders>
              <w:top w:val="single" w:sz="4" w:space="0" w:color="auto"/>
              <w:left w:val="single" w:sz="4" w:space="0" w:color="auto"/>
              <w:bottom w:val="single" w:sz="4" w:space="0" w:color="auto"/>
              <w:right w:val="single" w:sz="4" w:space="0" w:color="auto"/>
            </w:tcBorders>
          </w:tcPr>
          <w:p w14:paraId="2F10CD6C" w14:textId="77777777" w:rsidR="00FA11BA"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32A5751D" w14:textId="77777777" w:rsidR="00FA11BA" w:rsidRPr="003B00FC" w:rsidRDefault="00212473" w:rsidP="003B00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212473">
              <w:rPr>
                <w:rFonts w:ascii="Arial" w:eastAsia="Times New Roman" w:hAnsi="Arial" w:cs="Arial"/>
                <w:color w:val="000000"/>
                <w:sz w:val="20"/>
                <w:szCs w:val="20"/>
              </w:rPr>
              <w:t>Hilgers</w:t>
            </w:r>
          </w:p>
        </w:tc>
        <w:tc>
          <w:tcPr>
            <w:tcW w:w="1350" w:type="dxa"/>
            <w:tcBorders>
              <w:top w:val="single" w:sz="4" w:space="0" w:color="auto"/>
              <w:left w:val="single" w:sz="4" w:space="0" w:color="auto"/>
              <w:bottom w:val="single" w:sz="4" w:space="0" w:color="auto"/>
              <w:right w:val="single" w:sz="4" w:space="0" w:color="auto"/>
            </w:tcBorders>
          </w:tcPr>
          <w:p w14:paraId="108A9AF3" w14:textId="77777777" w:rsidR="00FA11BA" w:rsidRPr="00B95A6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306725B5" w14:textId="77777777" w:rsidR="00FA11BA" w:rsidRPr="00B95A6C" w:rsidRDefault="00FA11BA" w:rsidP="005626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001E6AE6" w14:textId="77777777" w:rsidR="00FA11BA"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29F79A60" w14:textId="77777777" w:rsidR="00FA11BA" w:rsidRDefault="00212473"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FA11BA" w:rsidRPr="00B95A6C" w14:paraId="56BF2795"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22855FC5" w14:textId="77777777" w:rsidR="00FA11BA" w:rsidRPr="003B00FC" w:rsidRDefault="00212473" w:rsidP="003B00FC">
            <w:pPr>
              <w:rPr>
                <w:rFonts w:ascii="Arial" w:hAnsi="Arial" w:cs="Arial"/>
                <w:b w:val="0"/>
                <w:sz w:val="20"/>
                <w:szCs w:val="20"/>
              </w:rPr>
            </w:pPr>
            <w:r w:rsidRPr="00212473">
              <w:rPr>
                <w:rFonts w:ascii="Arial" w:hAnsi="Arial" w:cs="Arial"/>
                <w:b w:val="0"/>
                <w:sz w:val="20"/>
                <w:szCs w:val="20"/>
              </w:rPr>
              <w:t>Robert</w:t>
            </w:r>
          </w:p>
        </w:tc>
        <w:tc>
          <w:tcPr>
            <w:tcW w:w="630" w:type="dxa"/>
            <w:tcBorders>
              <w:top w:val="single" w:sz="4" w:space="0" w:color="auto"/>
              <w:left w:val="single" w:sz="4" w:space="0" w:color="auto"/>
              <w:bottom w:val="single" w:sz="4" w:space="0" w:color="auto"/>
              <w:right w:val="single" w:sz="4" w:space="0" w:color="auto"/>
            </w:tcBorders>
          </w:tcPr>
          <w:p w14:paraId="71B7C16F" w14:textId="77777777" w:rsidR="00FA11BA"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3184BA5C" w14:textId="77777777" w:rsidR="00212473" w:rsidRPr="00212473" w:rsidRDefault="00212473" w:rsidP="002124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12473">
              <w:rPr>
                <w:rFonts w:ascii="Calibri" w:eastAsia="Times New Roman" w:hAnsi="Calibri" w:cs="Times New Roman"/>
                <w:color w:val="000000"/>
                <w:sz w:val="22"/>
                <w:szCs w:val="22"/>
              </w:rPr>
              <w:t xml:space="preserve">McLean </w:t>
            </w:r>
          </w:p>
          <w:p w14:paraId="4BEE18CA" w14:textId="77777777" w:rsidR="00FA11BA" w:rsidRPr="003B00FC" w:rsidRDefault="00FA11BA" w:rsidP="003B00F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
        </w:tc>
        <w:tc>
          <w:tcPr>
            <w:tcW w:w="1350" w:type="dxa"/>
            <w:tcBorders>
              <w:top w:val="single" w:sz="4" w:space="0" w:color="auto"/>
              <w:left w:val="single" w:sz="4" w:space="0" w:color="auto"/>
              <w:bottom w:val="single" w:sz="4" w:space="0" w:color="auto"/>
              <w:right w:val="single" w:sz="4" w:space="0" w:color="auto"/>
            </w:tcBorders>
          </w:tcPr>
          <w:p w14:paraId="0839CE29" w14:textId="77777777" w:rsidR="00FA11BA" w:rsidRPr="00B95A6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2CA6A707" w14:textId="77777777" w:rsidR="00FA11BA" w:rsidRPr="00B95A6C" w:rsidRDefault="00FA11BA" w:rsidP="005626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106290DC" w14:textId="77777777" w:rsidR="00FA11BA"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305C0F2E" w14:textId="77777777" w:rsidR="00FA11BA" w:rsidRDefault="00212473"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FA11BA" w:rsidRPr="00B95A6C" w14:paraId="72D982FC"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7E5E7117" w14:textId="77777777" w:rsidR="00FA11BA" w:rsidRPr="003B00FC" w:rsidRDefault="00212473" w:rsidP="003B00FC">
            <w:pPr>
              <w:rPr>
                <w:rFonts w:ascii="Arial" w:hAnsi="Arial" w:cs="Arial"/>
                <w:b w:val="0"/>
                <w:sz w:val="20"/>
                <w:szCs w:val="20"/>
              </w:rPr>
            </w:pPr>
            <w:r>
              <w:rPr>
                <w:rFonts w:ascii="Arial" w:hAnsi="Arial" w:cs="Arial"/>
                <w:b w:val="0"/>
                <w:sz w:val="20"/>
                <w:szCs w:val="20"/>
              </w:rPr>
              <w:t>Felicia</w:t>
            </w:r>
          </w:p>
        </w:tc>
        <w:tc>
          <w:tcPr>
            <w:tcW w:w="630" w:type="dxa"/>
            <w:tcBorders>
              <w:top w:val="single" w:sz="4" w:space="0" w:color="auto"/>
              <w:left w:val="single" w:sz="4" w:space="0" w:color="auto"/>
              <w:bottom w:val="single" w:sz="4" w:space="0" w:color="auto"/>
              <w:right w:val="single" w:sz="4" w:space="0" w:color="auto"/>
            </w:tcBorders>
          </w:tcPr>
          <w:p w14:paraId="08258A20" w14:textId="77777777" w:rsidR="00FA11BA"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2330B063" w14:textId="77777777" w:rsidR="00FA11BA" w:rsidRPr="003B00FC" w:rsidRDefault="00212473" w:rsidP="003B00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212473">
              <w:rPr>
                <w:rFonts w:ascii="Arial" w:eastAsia="Times New Roman" w:hAnsi="Arial" w:cs="Arial"/>
                <w:color w:val="000000"/>
                <w:sz w:val="20"/>
                <w:szCs w:val="20"/>
              </w:rPr>
              <w:t>Speizer</w:t>
            </w:r>
          </w:p>
        </w:tc>
        <w:tc>
          <w:tcPr>
            <w:tcW w:w="1350" w:type="dxa"/>
            <w:tcBorders>
              <w:top w:val="single" w:sz="4" w:space="0" w:color="auto"/>
              <w:left w:val="single" w:sz="4" w:space="0" w:color="auto"/>
              <w:bottom w:val="single" w:sz="4" w:space="0" w:color="auto"/>
              <w:right w:val="single" w:sz="4" w:space="0" w:color="auto"/>
            </w:tcBorders>
          </w:tcPr>
          <w:p w14:paraId="1DEB99BD" w14:textId="77777777" w:rsidR="00FA11BA" w:rsidRPr="00B95A6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72759DFB" w14:textId="77777777" w:rsidR="00FA11BA" w:rsidRPr="00B95A6C" w:rsidRDefault="00FA11BA" w:rsidP="005626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253A9A79" w14:textId="77777777" w:rsidR="00FA11BA"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5444EA33" w14:textId="77777777" w:rsidR="00FA11BA" w:rsidRDefault="00212473"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FA11BA" w:rsidRPr="00B95A6C" w14:paraId="7F9CDA7D"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1D83034C" w14:textId="77777777" w:rsidR="00FA11BA" w:rsidRPr="003B00FC" w:rsidRDefault="00212473" w:rsidP="003B00FC">
            <w:pPr>
              <w:rPr>
                <w:rFonts w:ascii="Arial" w:hAnsi="Arial" w:cs="Arial"/>
                <w:b w:val="0"/>
                <w:sz w:val="20"/>
                <w:szCs w:val="20"/>
              </w:rPr>
            </w:pPr>
            <w:r>
              <w:rPr>
                <w:rFonts w:ascii="Arial" w:hAnsi="Arial" w:cs="Arial"/>
                <w:b w:val="0"/>
                <w:sz w:val="20"/>
                <w:szCs w:val="20"/>
              </w:rPr>
              <w:t>Robyn</w:t>
            </w:r>
          </w:p>
        </w:tc>
        <w:tc>
          <w:tcPr>
            <w:tcW w:w="630" w:type="dxa"/>
            <w:tcBorders>
              <w:top w:val="single" w:sz="4" w:space="0" w:color="auto"/>
              <w:left w:val="single" w:sz="4" w:space="0" w:color="auto"/>
              <w:bottom w:val="single" w:sz="4" w:space="0" w:color="auto"/>
              <w:right w:val="single" w:sz="4" w:space="0" w:color="auto"/>
            </w:tcBorders>
          </w:tcPr>
          <w:p w14:paraId="462236ED" w14:textId="77777777" w:rsidR="00FA11BA"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29A20468" w14:textId="77777777" w:rsidR="00FA11BA" w:rsidRPr="003B00FC" w:rsidRDefault="00212473" w:rsidP="003B00F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212473">
              <w:rPr>
                <w:rFonts w:ascii="Arial" w:eastAsia="Times New Roman" w:hAnsi="Arial" w:cs="Arial"/>
                <w:color w:val="000000"/>
                <w:sz w:val="20"/>
                <w:szCs w:val="20"/>
              </w:rPr>
              <w:t>Linner</w:t>
            </w:r>
          </w:p>
        </w:tc>
        <w:tc>
          <w:tcPr>
            <w:tcW w:w="1350" w:type="dxa"/>
            <w:tcBorders>
              <w:top w:val="single" w:sz="4" w:space="0" w:color="auto"/>
              <w:left w:val="single" w:sz="4" w:space="0" w:color="auto"/>
              <w:bottom w:val="single" w:sz="4" w:space="0" w:color="auto"/>
              <w:right w:val="single" w:sz="4" w:space="0" w:color="auto"/>
            </w:tcBorders>
          </w:tcPr>
          <w:p w14:paraId="478FC93F" w14:textId="77777777" w:rsidR="00FA11BA" w:rsidRPr="00B95A6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722849F4" w14:textId="77777777" w:rsidR="00FA11BA" w:rsidRPr="00B95A6C" w:rsidRDefault="00FA11BA" w:rsidP="005626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0EAA0E34" w14:textId="77777777" w:rsidR="00FA11BA"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2CEF9E69" w14:textId="77777777" w:rsidR="00FA11BA" w:rsidRDefault="00212473"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FA11BA" w:rsidRPr="00B95A6C" w14:paraId="33DD5E6F"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3F76DE07" w14:textId="77777777" w:rsidR="00FA11BA" w:rsidRPr="003B00FC" w:rsidRDefault="00212473" w:rsidP="003B00FC">
            <w:pPr>
              <w:rPr>
                <w:rFonts w:ascii="Arial" w:hAnsi="Arial" w:cs="Arial"/>
                <w:b w:val="0"/>
                <w:sz w:val="20"/>
                <w:szCs w:val="20"/>
              </w:rPr>
            </w:pPr>
            <w:r>
              <w:rPr>
                <w:rFonts w:ascii="Arial" w:hAnsi="Arial" w:cs="Arial"/>
                <w:b w:val="0"/>
                <w:sz w:val="20"/>
                <w:szCs w:val="20"/>
              </w:rPr>
              <w:lastRenderedPageBreak/>
              <w:t>Josh</w:t>
            </w:r>
          </w:p>
        </w:tc>
        <w:tc>
          <w:tcPr>
            <w:tcW w:w="630" w:type="dxa"/>
            <w:tcBorders>
              <w:top w:val="single" w:sz="4" w:space="0" w:color="auto"/>
              <w:left w:val="single" w:sz="4" w:space="0" w:color="auto"/>
              <w:bottom w:val="single" w:sz="4" w:space="0" w:color="auto"/>
              <w:right w:val="single" w:sz="4" w:space="0" w:color="auto"/>
            </w:tcBorders>
          </w:tcPr>
          <w:p w14:paraId="4E308CAE" w14:textId="77777777" w:rsidR="00FA11BA"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3791DCC2" w14:textId="77777777" w:rsidR="00FA11BA" w:rsidRPr="003B00FC" w:rsidRDefault="00212473" w:rsidP="003B00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212473">
              <w:rPr>
                <w:rFonts w:ascii="Arial" w:eastAsia="Times New Roman" w:hAnsi="Arial" w:cs="Arial"/>
                <w:color w:val="000000"/>
                <w:sz w:val="20"/>
                <w:szCs w:val="20"/>
              </w:rPr>
              <w:t>Slocum</w:t>
            </w:r>
          </w:p>
        </w:tc>
        <w:tc>
          <w:tcPr>
            <w:tcW w:w="1350" w:type="dxa"/>
            <w:tcBorders>
              <w:top w:val="single" w:sz="4" w:space="0" w:color="auto"/>
              <w:left w:val="single" w:sz="4" w:space="0" w:color="auto"/>
              <w:bottom w:val="single" w:sz="4" w:space="0" w:color="auto"/>
              <w:right w:val="single" w:sz="4" w:space="0" w:color="auto"/>
            </w:tcBorders>
          </w:tcPr>
          <w:p w14:paraId="71CEC761" w14:textId="77777777" w:rsidR="00FA11BA" w:rsidRPr="00B95A6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24C3CA54" w14:textId="77777777" w:rsidR="00FA11BA" w:rsidRPr="00B95A6C" w:rsidRDefault="00FA11BA" w:rsidP="005626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0635B62F" w14:textId="77777777" w:rsidR="00FA11BA"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559AEF5B" w14:textId="77777777" w:rsidR="00FA11BA" w:rsidRDefault="00212473"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FA11BA" w:rsidRPr="00B95A6C" w14:paraId="5F0318B8"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4E7CA323" w14:textId="77777777" w:rsidR="00FA11BA" w:rsidRPr="003B00FC" w:rsidRDefault="00212473" w:rsidP="003B00FC">
            <w:pPr>
              <w:rPr>
                <w:rFonts w:ascii="Arial" w:hAnsi="Arial" w:cs="Arial"/>
                <w:b w:val="0"/>
                <w:sz w:val="20"/>
                <w:szCs w:val="20"/>
              </w:rPr>
            </w:pPr>
            <w:r>
              <w:rPr>
                <w:rFonts w:ascii="Arial" w:hAnsi="Arial" w:cs="Arial"/>
                <w:b w:val="0"/>
                <w:sz w:val="20"/>
                <w:szCs w:val="20"/>
              </w:rPr>
              <w:t>Michelle</w:t>
            </w:r>
          </w:p>
        </w:tc>
        <w:tc>
          <w:tcPr>
            <w:tcW w:w="630" w:type="dxa"/>
            <w:tcBorders>
              <w:top w:val="single" w:sz="4" w:space="0" w:color="auto"/>
              <w:left w:val="single" w:sz="4" w:space="0" w:color="auto"/>
              <w:bottom w:val="single" w:sz="4" w:space="0" w:color="auto"/>
              <w:right w:val="single" w:sz="4" w:space="0" w:color="auto"/>
            </w:tcBorders>
          </w:tcPr>
          <w:p w14:paraId="1E8B5540" w14:textId="77777777" w:rsidR="00FA11BA"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6252426D" w14:textId="77777777" w:rsidR="00FA11BA" w:rsidRPr="003B00FC" w:rsidRDefault="00212473" w:rsidP="003B00F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Avila</w:t>
            </w:r>
          </w:p>
        </w:tc>
        <w:tc>
          <w:tcPr>
            <w:tcW w:w="1350" w:type="dxa"/>
            <w:tcBorders>
              <w:top w:val="single" w:sz="4" w:space="0" w:color="auto"/>
              <w:left w:val="single" w:sz="4" w:space="0" w:color="auto"/>
              <w:bottom w:val="single" w:sz="4" w:space="0" w:color="auto"/>
              <w:right w:val="single" w:sz="4" w:space="0" w:color="auto"/>
            </w:tcBorders>
          </w:tcPr>
          <w:p w14:paraId="08CB490F" w14:textId="77777777" w:rsidR="00FA11BA" w:rsidRPr="00B95A6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79BE88C8" w14:textId="77777777" w:rsidR="00FA11BA" w:rsidRPr="00B95A6C" w:rsidRDefault="00212473" w:rsidP="005626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Michelle.avila@wildlife.ca.gov</w:t>
            </w:r>
          </w:p>
        </w:tc>
        <w:tc>
          <w:tcPr>
            <w:tcW w:w="900" w:type="dxa"/>
            <w:tcBorders>
              <w:top w:val="single" w:sz="4" w:space="0" w:color="auto"/>
              <w:left w:val="single" w:sz="4" w:space="0" w:color="auto"/>
              <w:bottom w:val="single" w:sz="4" w:space="0" w:color="auto"/>
              <w:right w:val="single" w:sz="4" w:space="0" w:color="auto"/>
            </w:tcBorders>
          </w:tcPr>
          <w:p w14:paraId="1D9253AC" w14:textId="77777777" w:rsidR="00FA11BA"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11A0C06F" w14:textId="77777777" w:rsidR="00FA11BA" w:rsidRDefault="00212473"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FA11BA" w:rsidRPr="00B95A6C" w14:paraId="66CC7477"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14D8461B" w14:textId="77777777" w:rsidR="00FA11BA" w:rsidRPr="003B00FC" w:rsidRDefault="00212473" w:rsidP="003B00FC">
            <w:pPr>
              <w:rPr>
                <w:rFonts w:ascii="Arial" w:hAnsi="Arial" w:cs="Arial"/>
                <w:b w:val="0"/>
                <w:sz w:val="20"/>
                <w:szCs w:val="20"/>
              </w:rPr>
            </w:pPr>
            <w:r>
              <w:rPr>
                <w:rFonts w:ascii="Arial" w:hAnsi="Arial" w:cs="Arial"/>
                <w:b w:val="0"/>
                <w:sz w:val="20"/>
                <w:szCs w:val="20"/>
              </w:rPr>
              <w:t>Robin</w:t>
            </w:r>
          </w:p>
        </w:tc>
        <w:tc>
          <w:tcPr>
            <w:tcW w:w="630" w:type="dxa"/>
            <w:tcBorders>
              <w:top w:val="single" w:sz="4" w:space="0" w:color="auto"/>
              <w:left w:val="single" w:sz="4" w:space="0" w:color="auto"/>
              <w:bottom w:val="single" w:sz="4" w:space="0" w:color="auto"/>
              <w:right w:val="single" w:sz="4" w:space="0" w:color="auto"/>
            </w:tcBorders>
          </w:tcPr>
          <w:p w14:paraId="48062591" w14:textId="77777777" w:rsidR="00FA11BA"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2EDC0883" w14:textId="77777777" w:rsidR="00FA11BA" w:rsidRPr="003B00FC" w:rsidRDefault="00212473" w:rsidP="003B00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212473">
              <w:rPr>
                <w:rFonts w:ascii="Arial" w:eastAsia="Times New Roman" w:hAnsi="Arial" w:cs="Arial"/>
                <w:color w:val="000000"/>
                <w:sz w:val="20"/>
                <w:szCs w:val="20"/>
              </w:rPr>
              <w:t>Swan</w:t>
            </w:r>
          </w:p>
        </w:tc>
        <w:tc>
          <w:tcPr>
            <w:tcW w:w="1350" w:type="dxa"/>
            <w:tcBorders>
              <w:top w:val="single" w:sz="4" w:space="0" w:color="auto"/>
              <w:left w:val="single" w:sz="4" w:space="0" w:color="auto"/>
              <w:bottom w:val="single" w:sz="4" w:space="0" w:color="auto"/>
              <w:right w:val="single" w:sz="4" w:space="0" w:color="auto"/>
            </w:tcBorders>
          </w:tcPr>
          <w:p w14:paraId="4A3F6574" w14:textId="77777777" w:rsidR="00FA11BA" w:rsidRPr="00B95A6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7D23E123" w14:textId="77777777" w:rsidR="00FA11BA" w:rsidRPr="00B95A6C" w:rsidRDefault="00FA11BA" w:rsidP="005626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6480FF49" w14:textId="77777777" w:rsidR="00FA11BA"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43CE9239" w14:textId="77777777" w:rsidR="00FA11BA" w:rsidRDefault="00212473"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bl>
    <w:p w14:paraId="4C9CD850" w14:textId="77777777" w:rsidR="005626AF" w:rsidRDefault="005626AF" w:rsidP="00DA7440">
      <w:pPr>
        <w:rPr>
          <w:rFonts w:ascii="Arial" w:hAnsi="Arial" w:cs="Arial"/>
          <w:sz w:val="28"/>
          <w:szCs w:val="28"/>
        </w:rPr>
      </w:pPr>
    </w:p>
    <w:p w14:paraId="4529CA0A" w14:textId="77777777" w:rsidR="008A3B28" w:rsidRDefault="008A3B28" w:rsidP="00DA7440">
      <w:pPr>
        <w:rPr>
          <w:rFonts w:ascii="Arial" w:hAnsi="Arial" w:cs="Arial"/>
          <w:sz w:val="28"/>
          <w:szCs w:val="28"/>
        </w:rPr>
      </w:pPr>
    </w:p>
    <w:p w14:paraId="6F38B51A" w14:textId="211057C4" w:rsidR="008A3B28" w:rsidRDefault="008A3B28" w:rsidP="00DA7440">
      <w:pPr>
        <w:rPr>
          <w:rFonts w:ascii="Arial" w:hAnsi="Arial" w:cs="Arial"/>
          <w:b/>
          <w:bCs/>
          <w:sz w:val="28"/>
          <w:szCs w:val="28"/>
        </w:rPr>
      </w:pPr>
      <w:r w:rsidRPr="008A3B28">
        <w:rPr>
          <w:rFonts w:ascii="Arial" w:hAnsi="Arial" w:cs="Arial"/>
          <w:b/>
          <w:bCs/>
          <w:sz w:val="28"/>
          <w:szCs w:val="28"/>
        </w:rPr>
        <w:t>License</w:t>
      </w:r>
    </w:p>
    <w:p w14:paraId="292D46BC" w14:textId="16EBF737" w:rsidR="008A3B28" w:rsidRDefault="008A3B28" w:rsidP="008A3B28">
      <w:pPr>
        <w:rPr>
          <w:rFonts w:ascii="Arial" w:hAnsi="Arial" w:cs="Arial"/>
        </w:rPr>
      </w:pPr>
      <w:r w:rsidRPr="008A3B28">
        <w:rPr>
          <w:rFonts w:ascii="Arial" w:hAnsi="Arial" w:cs="Arial"/>
        </w:rPr>
        <w:t xml:space="preserve">This information is released under the Creative Commons license - Attribution - CC BY (https://creativecommons.org/licenses/by/4.0/). The consumer of these data ("Data User" herein) is required to cite it appropriately in any publication that results from its use. The Data User should realize that these data may be actively used by others for ongoing research and that coordination may be necessary to prevent duplicate publication. The Data User is urged to contact the authors of these data if any questions about methodology or results occur. Where appropriate, the Data User is encouraged to consider collaboration or co-authorship with the authors. The Data User should realize that misinterpretation of data may occur if used out of context of the original study. While substantial efforts are made to ensure the accuracy of data and associated documentation, complete accuracy of data sets cannot be guaranteed. </w:t>
      </w:r>
      <w:del w:id="9" w:author="Nguyen, Trinh@Wildlife" w:date="2021-12-15T12:02:00Z">
        <w:r w:rsidRPr="008A3B28" w:rsidDel="00703C00">
          <w:rPr>
            <w:rFonts w:ascii="Arial" w:hAnsi="Arial" w:cs="Arial"/>
          </w:rPr>
          <w:delText xml:space="preserve">All data are made available "as is." </w:delText>
        </w:r>
      </w:del>
      <w:commentRangeStart w:id="10"/>
      <w:ins w:id="11" w:author="Nguyen, Trinh@Wildlife" w:date="2021-12-15T11:51:00Z">
        <w:r w:rsidR="00703C00">
          <w:rPr>
            <w:rFonts w:ascii="Arial" w:hAnsi="Arial" w:cs="Arial"/>
          </w:rPr>
          <w:t xml:space="preserve">The Data User should </w:t>
        </w:r>
      </w:ins>
      <w:ins w:id="12" w:author="Nguyen, Trinh@Wildlife" w:date="2021-12-15T11:59:00Z">
        <w:r w:rsidR="00703C00">
          <w:rPr>
            <w:rFonts w:ascii="Arial" w:hAnsi="Arial" w:cs="Arial"/>
          </w:rPr>
          <w:t xml:space="preserve">realize that the base table datasets are made available “as is,” </w:t>
        </w:r>
      </w:ins>
      <w:ins w:id="13" w:author="Nguyen, Trinh@Wildlife" w:date="2021-12-15T12:00:00Z">
        <w:r w:rsidR="00703C00">
          <w:rPr>
            <w:rFonts w:ascii="Arial" w:hAnsi="Arial" w:cs="Arial"/>
          </w:rPr>
          <w:t xml:space="preserve">and </w:t>
        </w:r>
      </w:ins>
      <w:ins w:id="14" w:author="Nguyen, Trinh@Wildlife" w:date="2021-12-15T11:59:00Z">
        <w:r w:rsidR="00703C00">
          <w:rPr>
            <w:rFonts w:ascii="Arial" w:hAnsi="Arial" w:cs="Arial"/>
          </w:rPr>
          <w:t>that inte</w:t>
        </w:r>
      </w:ins>
      <w:ins w:id="15" w:author="Nguyen, Trinh@Wildlife" w:date="2021-12-15T12:00:00Z">
        <w:r w:rsidR="00703C00">
          <w:rPr>
            <w:rFonts w:ascii="Arial" w:hAnsi="Arial" w:cs="Arial"/>
          </w:rPr>
          <w:t>grated dataset provided represents a</w:t>
        </w:r>
      </w:ins>
      <w:ins w:id="16" w:author="Nguyen, Trinh@Wildlife" w:date="2021-12-15T11:56:00Z">
        <w:r w:rsidR="00703C00">
          <w:rPr>
            <w:rFonts w:ascii="Arial" w:hAnsi="Arial" w:cs="Arial"/>
          </w:rPr>
          <w:t xml:space="preserve"> cleaning and integration process</w:t>
        </w:r>
      </w:ins>
      <w:ins w:id="17" w:author="Nguyen, Trinh@Wildlife" w:date="2021-12-15T11:57:00Z">
        <w:r w:rsidR="00703C00">
          <w:rPr>
            <w:rFonts w:ascii="Arial" w:hAnsi="Arial" w:cs="Arial"/>
          </w:rPr>
          <w:t xml:space="preserve"> </w:t>
        </w:r>
      </w:ins>
      <w:ins w:id="18" w:author="Nguyen, Trinh@Wildlife" w:date="2021-12-15T12:00:00Z">
        <w:r w:rsidR="00703C00">
          <w:rPr>
            <w:rFonts w:ascii="Arial" w:hAnsi="Arial" w:cs="Arial"/>
          </w:rPr>
          <w:t>that can result in</w:t>
        </w:r>
      </w:ins>
      <w:ins w:id="19" w:author="Nguyen, Trinh@Wildlife" w:date="2021-12-15T11:56:00Z">
        <w:r w:rsidR="00703C00">
          <w:rPr>
            <w:rFonts w:ascii="Arial" w:hAnsi="Arial" w:cs="Arial"/>
          </w:rPr>
          <w:t xml:space="preserve"> various variables</w:t>
        </w:r>
      </w:ins>
      <w:ins w:id="20" w:author="Nguyen, Trinh@Wildlife" w:date="2021-12-15T12:00:00Z">
        <w:r w:rsidR="00703C00">
          <w:rPr>
            <w:rFonts w:ascii="Arial" w:hAnsi="Arial" w:cs="Arial"/>
          </w:rPr>
          <w:t>/values</w:t>
        </w:r>
      </w:ins>
      <w:ins w:id="21" w:author="Nguyen, Trinh@Wildlife" w:date="2021-12-15T11:56:00Z">
        <w:r w:rsidR="00703C00">
          <w:rPr>
            <w:rFonts w:ascii="Arial" w:hAnsi="Arial" w:cs="Arial"/>
          </w:rPr>
          <w:t xml:space="preserve"> </w:t>
        </w:r>
      </w:ins>
      <w:ins w:id="22" w:author="Nguyen, Trinh@Wildlife" w:date="2021-12-15T12:01:00Z">
        <w:r w:rsidR="00703C00">
          <w:rPr>
            <w:rFonts w:ascii="Arial" w:hAnsi="Arial" w:cs="Arial"/>
          </w:rPr>
          <w:t>appearing</w:t>
        </w:r>
      </w:ins>
      <w:ins w:id="23" w:author="Nguyen, Trinh@Wildlife" w:date="2021-12-15T11:56:00Z">
        <w:r w:rsidR="00703C00">
          <w:rPr>
            <w:rFonts w:ascii="Arial" w:hAnsi="Arial" w:cs="Arial"/>
          </w:rPr>
          <w:t xml:space="preserve"> in different </w:t>
        </w:r>
      </w:ins>
      <w:ins w:id="24" w:author="Nguyen, Trinh@Wildlife" w:date="2021-12-15T12:01:00Z">
        <w:r w:rsidR="00703C00">
          <w:rPr>
            <w:rFonts w:ascii="Arial" w:hAnsi="Arial" w:cs="Arial"/>
          </w:rPr>
          <w:t>values, units,</w:t>
        </w:r>
      </w:ins>
      <w:ins w:id="25" w:author="Nguyen, Trinh@Wildlife" w:date="2021-12-15T11:56:00Z">
        <w:r w:rsidR="00703C00">
          <w:rPr>
            <w:rFonts w:ascii="Arial" w:hAnsi="Arial" w:cs="Arial"/>
          </w:rPr>
          <w:t xml:space="preserve"> and column names</w:t>
        </w:r>
      </w:ins>
      <w:ins w:id="26" w:author="Nguyen, Trinh@Wildlife" w:date="2021-12-15T12:01:00Z">
        <w:r w:rsidR="00703C00">
          <w:rPr>
            <w:rFonts w:ascii="Arial" w:hAnsi="Arial" w:cs="Arial"/>
          </w:rPr>
          <w:t xml:space="preserve"> </w:t>
        </w:r>
      </w:ins>
      <w:ins w:id="27" w:author="Nguyen, Trinh@Wildlife" w:date="2021-12-15T11:57:00Z">
        <w:r w:rsidR="00703C00">
          <w:rPr>
            <w:rFonts w:ascii="Arial" w:hAnsi="Arial" w:cs="Arial"/>
          </w:rPr>
          <w:t xml:space="preserve">as </w:t>
        </w:r>
      </w:ins>
      <w:ins w:id="28" w:author="Nguyen, Trinh@Wildlife" w:date="2021-12-15T12:02:00Z">
        <w:r w:rsidR="00703C00">
          <w:rPr>
            <w:rFonts w:ascii="Arial" w:hAnsi="Arial" w:cs="Arial"/>
          </w:rPr>
          <w:t>a best</w:t>
        </w:r>
      </w:ins>
      <w:ins w:id="29" w:author="Nguyen, Trinh@Wildlife" w:date="2021-12-15T11:57:00Z">
        <w:r w:rsidR="00703C00">
          <w:rPr>
            <w:rFonts w:ascii="Arial" w:hAnsi="Arial" w:cs="Arial"/>
          </w:rPr>
          <w:t xml:space="preserve"> attempt to serve the </w:t>
        </w:r>
      </w:ins>
      <w:ins w:id="30" w:author="Nguyen, Trinh@Wildlife" w:date="2021-12-15T11:58:00Z">
        <w:r w:rsidR="00703C00">
          <w:rPr>
            <w:rFonts w:ascii="Arial" w:hAnsi="Arial" w:cs="Arial"/>
          </w:rPr>
          <w:t xml:space="preserve">general </w:t>
        </w:r>
      </w:ins>
      <w:ins w:id="31" w:author="Nguyen, Trinh@Wildlife" w:date="2021-12-15T11:57:00Z">
        <w:r w:rsidR="00703C00">
          <w:rPr>
            <w:rFonts w:ascii="Arial" w:hAnsi="Arial" w:cs="Arial"/>
          </w:rPr>
          <w:t xml:space="preserve">needs of all users. </w:t>
        </w:r>
      </w:ins>
      <w:commentRangeEnd w:id="10"/>
      <w:ins w:id="32" w:author="Nguyen, Trinh@Wildlife" w:date="2021-12-15T11:58:00Z">
        <w:r w:rsidR="00703C00">
          <w:rPr>
            <w:rStyle w:val="CommentReference"/>
          </w:rPr>
          <w:commentReference w:id="10"/>
        </w:r>
      </w:ins>
      <w:r w:rsidRPr="008A3B28">
        <w:rPr>
          <w:rFonts w:ascii="Arial" w:hAnsi="Arial" w:cs="Arial"/>
        </w:rPr>
        <w:t>The Data User should be aware, however, that data are updated periodically and it is the responsibility of the Data User to check for new versions of the data. The data authors and the repository where these data were obtained shall not be liable for damages resulting from any use or misinterpretation of the data. Thank you.</w:t>
      </w:r>
    </w:p>
    <w:p w14:paraId="5051BDDE" w14:textId="77777777" w:rsidR="008A3B28" w:rsidRDefault="008A3B28" w:rsidP="008A3B28">
      <w:pPr>
        <w:rPr>
          <w:rFonts w:ascii="Arial" w:hAnsi="Arial" w:cs="Arial"/>
        </w:rPr>
      </w:pPr>
    </w:p>
    <w:p w14:paraId="6AEDCB4E" w14:textId="07A35DE3" w:rsidR="008A3B28" w:rsidRPr="008A3B28" w:rsidRDefault="008A3B28" w:rsidP="008A3B28">
      <w:pPr>
        <w:rPr>
          <w:rFonts w:ascii="Arial" w:hAnsi="Arial" w:cs="Arial"/>
          <w:b/>
          <w:bCs/>
          <w:sz w:val="28"/>
          <w:szCs w:val="28"/>
        </w:rPr>
      </w:pPr>
      <w:r w:rsidRPr="008A3B28">
        <w:rPr>
          <w:rFonts w:ascii="Arial" w:hAnsi="Arial" w:cs="Arial"/>
          <w:b/>
          <w:bCs/>
          <w:sz w:val="28"/>
          <w:szCs w:val="28"/>
        </w:rPr>
        <w:t>Keywords</w:t>
      </w:r>
    </w:p>
    <w:p w14:paraId="66240789" w14:textId="09109905" w:rsidR="008A3B28" w:rsidRDefault="00E90BEB" w:rsidP="008A3B28">
      <w:pPr>
        <w:rPr>
          <w:rFonts w:ascii="Arial" w:hAnsi="Arial" w:cs="Arial"/>
        </w:rPr>
      </w:pPr>
      <w:r w:rsidRPr="00E90BEB">
        <w:rPr>
          <w:rFonts w:ascii="Arial" w:hAnsi="Arial" w:cs="Arial"/>
        </w:rPr>
        <w:t>Interagency Ecological Program for the San Francisco Bay Delta Estuary</w:t>
      </w:r>
      <w:r>
        <w:rPr>
          <w:rFonts w:ascii="Arial" w:hAnsi="Arial" w:cs="Arial"/>
        </w:rPr>
        <w:t>, e</w:t>
      </w:r>
      <w:r w:rsidRPr="00E90BEB">
        <w:rPr>
          <w:rFonts w:ascii="Arial" w:hAnsi="Arial" w:cs="Arial"/>
        </w:rPr>
        <w:t>stuaries</w:t>
      </w:r>
      <w:r>
        <w:rPr>
          <w:rFonts w:ascii="Arial" w:hAnsi="Arial" w:cs="Arial"/>
        </w:rPr>
        <w:t xml:space="preserve">, </w:t>
      </w:r>
      <w:r w:rsidR="00A8039A" w:rsidRPr="00A8039A">
        <w:rPr>
          <w:rFonts w:ascii="Arial" w:hAnsi="Arial" w:cs="Arial"/>
        </w:rPr>
        <w:t>long term monitoring</w:t>
      </w:r>
      <w:r w:rsidR="00A8039A">
        <w:rPr>
          <w:rFonts w:ascii="Arial" w:hAnsi="Arial" w:cs="Arial"/>
        </w:rPr>
        <w:t xml:space="preserve">, </w:t>
      </w:r>
      <w:r w:rsidRPr="00E90BEB">
        <w:rPr>
          <w:rFonts w:ascii="Arial" w:hAnsi="Arial" w:cs="Arial"/>
        </w:rPr>
        <w:t>endangered species</w:t>
      </w:r>
      <w:r>
        <w:rPr>
          <w:rFonts w:ascii="Arial" w:hAnsi="Arial" w:cs="Arial"/>
        </w:rPr>
        <w:t xml:space="preserve">, </w:t>
      </w:r>
      <w:r w:rsidR="00A8039A" w:rsidRPr="00A8039A">
        <w:rPr>
          <w:rFonts w:ascii="Arial" w:hAnsi="Arial" w:cs="Arial"/>
        </w:rPr>
        <w:t>fishes</w:t>
      </w:r>
      <w:r w:rsidR="00A8039A">
        <w:rPr>
          <w:rFonts w:ascii="Arial" w:hAnsi="Arial" w:cs="Arial"/>
        </w:rPr>
        <w:t xml:space="preserve">, </w:t>
      </w:r>
      <w:r>
        <w:rPr>
          <w:rFonts w:ascii="Arial" w:hAnsi="Arial" w:cs="Arial"/>
        </w:rPr>
        <w:t>Longfin Smelt, Delta Smelt</w:t>
      </w:r>
      <w:r w:rsidR="00A8039A">
        <w:rPr>
          <w:rFonts w:ascii="Arial" w:hAnsi="Arial" w:cs="Arial"/>
        </w:rPr>
        <w:t xml:space="preserve">, </w:t>
      </w:r>
      <w:r w:rsidR="00A8039A" w:rsidRPr="00A8039A">
        <w:rPr>
          <w:rFonts w:ascii="Arial" w:hAnsi="Arial" w:cs="Arial"/>
        </w:rPr>
        <w:t>population dynamics</w:t>
      </w:r>
      <w:r w:rsidR="00A8039A">
        <w:rPr>
          <w:rFonts w:ascii="Arial" w:hAnsi="Arial" w:cs="Arial"/>
        </w:rPr>
        <w:t xml:space="preserve">, larvae, CDFW Stockton Labs, </w:t>
      </w:r>
      <w:r w:rsidR="00A8039A" w:rsidRPr="00A8039A">
        <w:rPr>
          <w:rFonts w:ascii="Arial" w:hAnsi="Arial" w:cs="Arial"/>
        </w:rPr>
        <w:t>turbidity</w:t>
      </w:r>
      <w:r w:rsidR="00A8039A">
        <w:rPr>
          <w:rFonts w:ascii="Arial" w:hAnsi="Arial" w:cs="Arial"/>
        </w:rPr>
        <w:t xml:space="preserve">, </w:t>
      </w:r>
      <w:r w:rsidR="00A8039A" w:rsidRPr="00A8039A">
        <w:rPr>
          <w:rFonts w:ascii="Arial" w:hAnsi="Arial" w:cs="Arial"/>
        </w:rPr>
        <w:t>water temperature</w:t>
      </w:r>
      <w:r w:rsidR="00A8039A">
        <w:rPr>
          <w:rFonts w:ascii="Arial" w:hAnsi="Arial" w:cs="Arial"/>
        </w:rPr>
        <w:t xml:space="preserve">, </w:t>
      </w:r>
      <w:r w:rsidR="00A8039A" w:rsidRPr="00A8039A">
        <w:rPr>
          <w:rFonts w:ascii="Arial" w:hAnsi="Arial" w:cs="Arial"/>
        </w:rPr>
        <w:t>tides</w:t>
      </w:r>
      <w:ins w:id="33" w:author="Nguyen, Trinh@Wildlife" w:date="2021-12-14T13:54:00Z">
        <w:r w:rsidR="009013F5">
          <w:rPr>
            <w:rFonts w:ascii="Arial" w:hAnsi="Arial" w:cs="Arial"/>
          </w:rPr>
          <w:t>, SLS</w:t>
        </w:r>
      </w:ins>
    </w:p>
    <w:p w14:paraId="726E8D3E" w14:textId="77777777" w:rsidR="00C754D7" w:rsidRDefault="00C754D7" w:rsidP="008A3B28">
      <w:pPr>
        <w:rPr>
          <w:rFonts w:ascii="Arial" w:hAnsi="Arial" w:cs="Arial"/>
        </w:rPr>
      </w:pPr>
    </w:p>
    <w:p w14:paraId="162D82E8" w14:textId="1172E9C0" w:rsidR="00C754D7" w:rsidRDefault="00C754D7" w:rsidP="008A3B28">
      <w:pPr>
        <w:rPr>
          <w:rFonts w:ascii="Arial" w:hAnsi="Arial" w:cs="Arial"/>
          <w:b/>
          <w:bCs/>
          <w:sz w:val="28"/>
          <w:szCs w:val="28"/>
        </w:rPr>
      </w:pPr>
      <w:r w:rsidRPr="00C754D7">
        <w:rPr>
          <w:rFonts w:ascii="Arial" w:hAnsi="Arial" w:cs="Arial"/>
          <w:b/>
          <w:bCs/>
          <w:sz w:val="28"/>
          <w:szCs w:val="28"/>
        </w:rPr>
        <w:t>Timeframe</w:t>
      </w:r>
    </w:p>
    <w:p w14:paraId="138F5185" w14:textId="579F5199" w:rsidR="00C754D7" w:rsidRPr="00C754D7" w:rsidRDefault="00C754D7" w:rsidP="00C754D7">
      <w:pPr>
        <w:rPr>
          <w:rFonts w:ascii="Arial" w:hAnsi="Arial" w:cs="Arial"/>
        </w:rPr>
      </w:pPr>
      <w:r w:rsidRPr="00C754D7">
        <w:rPr>
          <w:rFonts w:ascii="Arial" w:hAnsi="Arial" w:cs="Arial"/>
        </w:rPr>
        <w:t>• Begin date:</w:t>
      </w:r>
      <w:r>
        <w:rPr>
          <w:rFonts w:ascii="Arial" w:hAnsi="Arial" w:cs="Arial"/>
        </w:rPr>
        <w:t xml:space="preserve"> </w:t>
      </w:r>
      <w:r w:rsidR="00857E35">
        <w:rPr>
          <w:rFonts w:ascii="Arial" w:hAnsi="Arial" w:cs="Arial"/>
        </w:rPr>
        <w:t>01/05/2009</w:t>
      </w:r>
    </w:p>
    <w:p w14:paraId="7C372412" w14:textId="24CED6E5" w:rsidR="00C754D7" w:rsidRPr="00C754D7" w:rsidRDefault="00C754D7" w:rsidP="00C754D7">
      <w:pPr>
        <w:rPr>
          <w:rFonts w:ascii="Arial" w:hAnsi="Arial" w:cs="Arial"/>
        </w:rPr>
      </w:pPr>
      <w:r w:rsidRPr="00C754D7">
        <w:rPr>
          <w:rFonts w:ascii="Arial" w:hAnsi="Arial" w:cs="Arial"/>
        </w:rPr>
        <w:t>• End date:</w:t>
      </w:r>
      <w:r>
        <w:rPr>
          <w:rFonts w:ascii="Arial" w:hAnsi="Arial" w:cs="Arial"/>
        </w:rPr>
        <w:t xml:space="preserve"> N/A</w:t>
      </w:r>
    </w:p>
    <w:p w14:paraId="0379B04E" w14:textId="2E16D001" w:rsidR="00C754D7" w:rsidRDefault="00C754D7" w:rsidP="00C754D7">
      <w:pPr>
        <w:rPr>
          <w:rFonts w:ascii="Arial" w:hAnsi="Arial" w:cs="Arial"/>
        </w:rPr>
      </w:pPr>
      <w:r w:rsidRPr="00C754D7">
        <w:rPr>
          <w:rFonts w:ascii="Arial" w:hAnsi="Arial" w:cs="Arial"/>
        </w:rPr>
        <w:t>• Data collection ongoing/completed:</w:t>
      </w:r>
      <w:r>
        <w:rPr>
          <w:rFonts w:ascii="Arial" w:hAnsi="Arial" w:cs="Arial"/>
        </w:rPr>
        <w:t xml:space="preserve"> ongoing</w:t>
      </w:r>
    </w:p>
    <w:p w14:paraId="540382ED" w14:textId="77777777" w:rsidR="009111D2" w:rsidRDefault="009111D2" w:rsidP="00C754D7">
      <w:pPr>
        <w:rPr>
          <w:rFonts w:ascii="Arial" w:hAnsi="Arial" w:cs="Arial"/>
        </w:rPr>
      </w:pPr>
    </w:p>
    <w:p w14:paraId="25C29E28" w14:textId="412B14EA" w:rsidR="009111D2" w:rsidRDefault="009111D2" w:rsidP="00C754D7">
      <w:pPr>
        <w:rPr>
          <w:rFonts w:ascii="Arial" w:hAnsi="Arial" w:cs="Arial"/>
          <w:b/>
          <w:bCs/>
          <w:sz w:val="28"/>
          <w:szCs w:val="28"/>
        </w:rPr>
      </w:pPr>
      <w:r w:rsidRPr="009111D2">
        <w:rPr>
          <w:rFonts w:ascii="Arial" w:hAnsi="Arial" w:cs="Arial"/>
          <w:b/>
          <w:bCs/>
          <w:sz w:val="28"/>
          <w:szCs w:val="28"/>
        </w:rPr>
        <w:t>Geographic location</w:t>
      </w:r>
    </w:p>
    <w:p w14:paraId="2CBBA76E" w14:textId="7ACA0751" w:rsidR="009111D2" w:rsidRPr="009111D2" w:rsidRDefault="009111D2" w:rsidP="009111D2">
      <w:pPr>
        <w:rPr>
          <w:rFonts w:ascii="Arial" w:hAnsi="Arial" w:cs="Arial"/>
        </w:rPr>
      </w:pPr>
      <w:r>
        <w:rPr>
          <w:rFonts w:ascii="Arial" w:hAnsi="Arial" w:cs="Arial"/>
        </w:rPr>
        <w:t xml:space="preserve">• Verbal Description: </w:t>
      </w:r>
      <w:r w:rsidR="0046265B" w:rsidRPr="0046265B">
        <w:rPr>
          <w:rFonts w:ascii="Arial" w:hAnsi="Arial" w:cs="Arial"/>
        </w:rPr>
        <w:t xml:space="preserve">Lower Napa River to the city of Napa, eastern Carquinez Strait upstream throughout Suisun Bay; San Joaquin River to Stockton, Old and Middle Rivers in the south </w:t>
      </w:r>
      <w:r w:rsidR="0046265B" w:rsidRPr="0046265B">
        <w:rPr>
          <w:rFonts w:ascii="Arial" w:hAnsi="Arial" w:cs="Arial"/>
        </w:rPr>
        <w:lastRenderedPageBreak/>
        <w:t>Delta to West Canal; Sacramento River to Rio Vista; Cache Slough from Rio Vista to Shag Slough ; 1 station at the mouth of the Sacramento Deep-water Ship Channel.</w:t>
      </w:r>
    </w:p>
    <w:p w14:paraId="361303DF" w14:textId="074272C7" w:rsidR="009111D2" w:rsidRPr="009111D2" w:rsidRDefault="009111D2" w:rsidP="009111D2">
      <w:pPr>
        <w:rPr>
          <w:rFonts w:ascii="Arial" w:hAnsi="Arial" w:cs="Arial"/>
        </w:rPr>
      </w:pPr>
      <w:r w:rsidRPr="009111D2">
        <w:rPr>
          <w:rFonts w:ascii="Arial" w:hAnsi="Arial" w:cs="Arial"/>
        </w:rPr>
        <w:t>• North</w:t>
      </w:r>
      <w:r w:rsidR="00971843">
        <w:rPr>
          <w:rFonts w:ascii="Arial" w:hAnsi="Arial" w:cs="Arial"/>
        </w:rPr>
        <w:t xml:space="preserve"> bounding coordinates</w:t>
      </w:r>
      <w:r w:rsidRPr="009111D2">
        <w:rPr>
          <w:rFonts w:ascii="Arial" w:hAnsi="Arial" w:cs="Arial"/>
        </w:rPr>
        <w:t>:</w:t>
      </w:r>
      <w:r w:rsidR="004D5825">
        <w:rPr>
          <w:rFonts w:ascii="Arial" w:hAnsi="Arial" w:cs="Arial"/>
        </w:rPr>
        <w:t xml:space="preserve"> </w:t>
      </w:r>
      <w:r w:rsidR="00971843" w:rsidRPr="00971843">
        <w:rPr>
          <w:rFonts w:ascii="Arial" w:hAnsi="Arial" w:cs="Arial"/>
        </w:rPr>
        <w:t>38.286333</w:t>
      </w:r>
      <w:r w:rsidR="004D5825">
        <w:rPr>
          <w:rFonts w:ascii="Arial" w:hAnsi="Arial" w:cs="Arial"/>
        </w:rPr>
        <w:t xml:space="preserve">°N </w:t>
      </w:r>
      <w:r w:rsidR="00971843" w:rsidRPr="00971843">
        <w:rPr>
          <w:rFonts w:ascii="Arial" w:hAnsi="Arial" w:cs="Arial"/>
        </w:rPr>
        <w:t>122.284361</w:t>
      </w:r>
      <w:r w:rsidR="004D5825">
        <w:rPr>
          <w:rFonts w:ascii="Arial" w:hAnsi="Arial" w:cs="Arial"/>
        </w:rPr>
        <w:t>°W</w:t>
      </w:r>
    </w:p>
    <w:p w14:paraId="128864D8" w14:textId="2E1220A8" w:rsidR="009111D2" w:rsidRPr="009111D2" w:rsidRDefault="009111D2" w:rsidP="009111D2">
      <w:pPr>
        <w:rPr>
          <w:rFonts w:ascii="Arial" w:hAnsi="Arial" w:cs="Arial"/>
        </w:rPr>
      </w:pPr>
      <w:r w:rsidRPr="009111D2">
        <w:rPr>
          <w:rFonts w:ascii="Arial" w:hAnsi="Arial" w:cs="Arial"/>
        </w:rPr>
        <w:t>• South</w:t>
      </w:r>
      <w:r w:rsidR="00971843">
        <w:rPr>
          <w:rFonts w:ascii="Arial" w:hAnsi="Arial" w:cs="Arial"/>
        </w:rPr>
        <w:t xml:space="preserve"> bounding coordinates</w:t>
      </w:r>
      <w:r w:rsidRPr="009111D2">
        <w:rPr>
          <w:rFonts w:ascii="Arial" w:hAnsi="Arial" w:cs="Arial"/>
        </w:rPr>
        <w:t>:</w:t>
      </w:r>
      <w:r w:rsidR="00566A5A">
        <w:rPr>
          <w:rFonts w:ascii="Arial" w:hAnsi="Arial" w:cs="Arial"/>
        </w:rPr>
        <w:t xml:space="preserve"> </w:t>
      </w:r>
      <w:r w:rsidR="000C2635" w:rsidRPr="000C2635">
        <w:rPr>
          <w:rFonts w:ascii="Arial" w:hAnsi="Arial" w:cs="Arial"/>
        </w:rPr>
        <w:t>37.859</w:t>
      </w:r>
      <w:r w:rsidR="004D5825">
        <w:rPr>
          <w:rFonts w:ascii="Arial" w:hAnsi="Arial" w:cs="Arial"/>
        </w:rPr>
        <w:t xml:space="preserve">°N </w:t>
      </w:r>
      <w:r w:rsidR="000C2635" w:rsidRPr="000C2635">
        <w:rPr>
          <w:rFonts w:ascii="Arial" w:hAnsi="Arial" w:cs="Arial"/>
        </w:rPr>
        <w:t>121.567139</w:t>
      </w:r>
      <w:r w:rsidR="004D5825">
        <w:rPr>
          <w:rFonts w:ascii="Arial" w:hAnsi="Arial" w:cs="Arial"/>
        </w:rPr>
        <w:t>°W</w:t>
      </w:r>
    </w:p>
    <w:p w14:paraId="15917C5A" w14:textId="2F6092F2" w:rsidR="009111D2" w:rsidRPr="009111D2" w:rsidRDefault="009111D2" w:rsidP="009111D2">
      <w:pPr>
        <w:rPr>
          <w:rFonts w:ascii="Arial" w:hAnsi="Arial" w:cs="Arial"/>
        </w:rPr>
      </w:pPr>
      <w:r w:rsidRPr="009111D2">
        <w:rPr>
          <w:rFonts w:ascii="Arial" w:hAnsi="Arial" w:cs="Arial"/>
        </w:rPr>
        <w:t>• East</w:t>
      </w:r>
      <w:r w:rsidR="00971843">
        <w:rPr>
          <w:rFonts w:ascii="Arial" w:hAnsi="Arial" w:cs="Arial"/>
        </w:rPr>
        <w:t xml:space="preserve"> bounding coordinates</w:t>
      </w:r>
      <w:r w:rsidRPr="009111D2">
        <w:rPr>
          <w:rFonts w:ascii="Arial" w:hAnsi="Arial" w:cs="Arial"/>
        </w:rPr>
        <w:t>:</w:t>
      </w:r>
      <w:r w:rsidR="004D5825">
        <w:rPr>
          <w:rFonts w:ascii="Arial" w:hAnsi="Arial" w:cs="Arial"/>
        </w:rPr>
        <w:t xml:space="preserve"> </w:t>
      </w:r>
      <w:r w:rsidR="000C2635" w:rsidRPr="000C2635">
        <w:rPr>
          <w:rFonts w:ascii="Arial" w:hAnsi="Arial" w:cs="Arial"/>
        </w:rPr>
        <w:t>37.966417</w:t>
      </w:r>
      <w:r w:rsidR="000C2635">
        <w:rPr>
          <w:rFonts w:ascii="Arial" w:hAnsi="Arial" w:cs="Arial"/>
        </w:rPr>
        <w:t xml:space="preserve">°N </w:t>
      </w:r>
      <w:r w:rsidR="000C2635" w:rsidRPr="000C2635">
        <w:rPr>
          <w:rFonts w:ascii="Arial" w:hAnsi="Arial" w:cs="Arial"/>
        </w:rPr>
        <w:t>121.368556</w:t>
      </w:r>
      <w:r w:rsidR="000C2635">
        <w:rPr>
          <w:rFonts w:ascii="Arial" w:hAnsi="Arial" w:cs="Arial"/>
        </w:rPr>
        <w:t>°W</w:t>
      </w:r>
    </w:p>
    <w:p w14:paraId="7C52933A" w14:textId="20E36593" w:rsidR="009111D2" w:rsidRDefault="009111D2" w:rsidP="009111D2">
      <w:pPr>
        <w:rPr>
          <w:rFonts w:ascii="Arial" w:hAnsi="Arial" w:cs="Arial"/>
        </w:rPr>
      </w:pPr>
      <w:r w:rsidRPr="009111D2">
        <w:rPr>
          <w:rFonts w:ascii="Arial" w:hAnsi="Arial" w:cs="Arial"/>
        </w:rPr>
        <w:t>• West</w:t>
      </w:r>
      <w:r w:rsidR="00971843">
        <w:rPr>
          <w:rFonts w:ascii="Arial" w:hAnsi="Arial" w:cs="Arial"/>
        </w:rPr>
        <w:t xml:space="preserve"> bounding coordinates</w:t>
      </w:r>
      <w:r w:rsidRPr="009111D2">
        <w:rPr>
          <w:rFonts w:ascii="Arial" w:hAnsi="Arial" w:cs="Arial"/>
        </w:rPr>
        <w:t>:</w:t>
      </w:r>
      <w:r w:rsidR="000C2635">
        <w:rPr>
          <w:rFonts w:ascii="Arial" w:hAnsi="Arial" w:cs="Arial"/>
        </w:rPr>
        <w:t xml:space="preserve"> </w:t>
      </w:r>
      <w:r w:rsidR="00971843" w:rsidRPr="00971843">
        <w:rPr>
          <w:rFonts w:ascii="Arial" w:hAnsi="Arial" w:cs="Arial"/>
        </w:rPr>
        <w:t>38.182361</w:t>
      </w:r>
      <w:r w:rsidR="00971843">
        <w:rPr>
          <w:rFonts w:ascii="Arial" w:hAnsi="Arial" w:cs="Arial"/>
        </w:rPr>
        <w:t xml:space="preserve">°N </w:t>
      </w:r>
      <w:r w:rsidR="00971843" w:rsidRPr="00971843">
        <w:rPr>
          <w:rFonts w:ascii="Arial" w:hAnsi="Arial" w:cs="Arial"/>
        </w:rPr>
        <w:t>122.309278</w:t>
      </w:r>
      <w:r w:rsidR="00971843">
        <w:rPr>
          <w:rFonts w:ascii="Arial" w:hAnsi="Arial" w:cs="Arial"/>
        </w:rPr>
        <w:t>°W</w:t>
      </w:r>
    </w:p>
    <w:p w14:paraId="25457DDC" w14:textId="16FB9A95" w:rsidR="00A16021" w:rsidRDefault="00A16021" w:rsidP="009111D2">
      <w:pPr>
        <w:rPr>
          <w:rFonts w:ascii="Arial" w:hAnsi="Arial" w:cs="Arial"/>
        </w:rPr>
      </w:pPr>
    </w:p>
    <w:p w14:paraId="5C679E01" w14:textId="77777777" w:rsidR="00C16B2A" w:rsidRDefault="00C16B2A" w:rsidP="00C16B2A">
      <w:pPr>
        <w:rPr>
          <w:rFonts w:ascii="Arial" w:hAnsi="Arial" w:cs="Arial"/>
          <w:b/>
          <w:bCs/>
          <w:sz w:val="28"/>
          <w:szCs w:val="28"/>
        </w:rPr>
      </w:pPr>
      <w:r w:rsidRPr="009E014F">
        <w:rPr>
          <w:rFonts w:ascii="Arial" w:hAnsi="Arial" w:cs="Arial"/>
          <w:b/>
          <w:bCs/>
          <w:sz w:val="28"/>
          <w:szCs w:val="28"/>
        </w:rPr>
        <w:t>Taxonomic species or groups</w:t>
      </w:r>
    </w:p>
    <w:p w14:paraId="75F48D5D" w14:textId="504C7604" w:rsidR="00A16021" w:rsidRPr="00C16B2A" w:rsidRDefault="00C16B2A" w:rsidP="009111D2">
      <w:pPr>
        <w:rPr>
          <w:rFonts w:ascii="Arial" w:hAnsi="Arial" w:cs="Arial"/>
        </w:rPr>
      </w:pPr>
      <w:r w:rsidRPr="00CA0A64">
        <w:rPr>
          <w:rFonts w:ascii="Arial" w:hAnsi="Arial" w:cs="Arial"/>
        </w:rPr>
        <w:t>Delta Smelt (</w:t>
      </w:r>
      <w:r w:rsidRPr="00CA0A64">
        <w:rPr>
          <w:rFonts w:ascii="Arial" w:hAnsi="Arial" w:cs="Arial"/>
          <w:i/>
        </w:rPr>
        <w:t>Hypomesus transpacificus</w:t>
      </w:r>
      <w:r w:rsidRPr="00CA0A64">
        <w:rPr>
          <w:rFonts w:ascii="Arial" w:hAnsi="Arial" w:cs="Arial"/>
        </w:rPr>
        <w:t>)</w:t>
      </w:r>
      <w:r>
        <w:rPr>
          <w:rFonts w:ascii="Arial" w:hAnsi="Arial" w:cs="Arial"/>
        </w:rPr>
        <w:t xml:space="preserve">, </w:t>
      </w:r>
      <w:r w:rsidRPr="00B82BF3">
        <w:rPr>
          <w:rFonts w:ascii="Arial" w:hAnsi="Arial" w:cs="Arial"/>
        </w:rPr>
        <w:t>Longfin Smelt (</w:t>
      </w:r>
      <w:r w:rsidRPr="00B82BF3">
        <w:rPr>
          <w:rFonts w:ascii="Arial" w:hAnsi="Arial" w:cs="Arial"/>
          <w:i/>
        </w:rPr>
        <w:t>Spirinchus thaleichthys</w:t>
      </w:r>
      <w:r w:rsidRPr="00B82BF3">
        <w:rPr>
          <w:rFonts w:ascii="Arial" w:hAnsi="Arial" w:cs="Arial"/>
        </w:rPr>
        <w:t>)</w:t>
      </w:r>
    </w:p>
    <w:p w14:paraId="41E00D30" w14:textId="77777777" w:rsidR="00A16021" w:rsidRDefault="00A16021" w:rsidP="009111D2">
      <w:pPr>
        <w:rPr>
          <w:rFonts w:ascii="Arial" w:hAnsi="Arial" w:cs="Arial"/>
          <w:b/>
          <w:bCs/>
          <w:sz w:val="28"/>
          <w:szCs w:val="28"/>
        </w:rPr>
      </w:pPr>
    </w:p>
    <w:p w14:paraId="75FA2FD2" w14:textId="7F3389B6" w:rsidR="00A16021" w:rsidRDefault="00A16021" w:rsidP="009111D2">
      <w:pPr>
        <w:rPr>
          <w:rFonts w:ascii="Arial" w:hAnsi="Arial" w:cs="Arial"/>
          <w:b/>
          <w:bCs/>
          <w:sz w:val="28"/>
          <w:szCs w:val="28"/>
        </w:rPr>
      </w:pPr>
      <w:r w:rsidRPr="00A16021">
        <w:rPr>
          <w:rFonts w:ascii="Arial" w:hAnsi="Arial" w:cs="Arial"/>
          <w:b/>
          <w:bCs/>
          <w:sz w:val="28"/>
          <w:szCs w:val="28"/>
        </w:rPr>
        <w:t>Methods</w:t>
      </w:r>
    </w:p>
    <w:p w14:paraId="3775B854" w14:textId="66C35CEF" w:rsidR="00A16021" w:rsidRPr="009013F5" w:rsidRDefault="00A16021" w:rsidP="00733AA2">
      <w:pPr>
        <w:rPr>
          <w:rFonts w:ascii="Arial" w:hAnsi="Arial" w:cs="Arial"/>
          <w:rPrChange w:id="34" w:author="Nguyen, Trinh@Wildlife" w:date="2021-12-14T14:05:00Z">
            <w:rPr/>
          </w:rPrChange>
        </w:rPr>
      </w:pPr>
      <w:r w:rsidRPr="00733AA2">
        <w:rPr>
          <w:rFonts w:ascii="Arial" w:hAnsi="Arial" w:cs="Arial"/>
          <w:rPrChange w:id="35" w:author="Nguyen, Trinh@Wildlife" w:date="2021-12-30T12:22:00Z">
            <w:rPr/>
          </w:rPrChange>
        </w:rPr>
        <w:t>1.) Data</w:t>
      </w:r>
      <w:r w:rsidRPr="00733AA2">
        <w:t xml:space="preserve"> </w:t>
      </w:r>
      <w:r w:rsidRPr="009013F5">
        <w:rPr>
          <w:rFonts w:ascii="Arial" w:hAnsi="Arial" w:cs="Arial"/>
          <w:rPrChange w:id="36" w:author="Nguyen, Trinh@Wildlife" w:date="2021-12-14T14:05:00Z">
            <w:rPr/>
          </w:rPrChange>
        </w:rPr>
        <w:t>Collection methods:</w:t>
      </w:r>
    </w:p>
    <w:p w14:paraId="50C4E7A6" w14:textId="5ABA01E6" w:rsidR="00A16021" w:rsidRDefault="00A16021" w:rsidP="00A16021">
      <w:pPr>
        <w:rPr>
          <w:rFonts w:ascii="Arial" w:hAnsi="Arial" w:cs="Arial"/>
        </w:rPr>
      </w:pPr>
      <w:r w:rsidRPr="00A16021">
        <w:rPr>
          <w:rFonts w:ascii="Arial" w:hAnsi="Arial" w:cs="Arial"/>
        </w:rPr>
        <w:t>A single tow</w:t>
      </w:r>
      <w:r w:rsidR="0046265B">
        <w:rPr>
          <w:rFonts w:ascii="Arial" w:hAnsi="Arial" w:cs="Arial"/>
        </w:rPr>
        <w:t xml:space="preserve"> of the net</w:t>
      </w:r>
      <w:r w:rsidRPr="00A16021">
        <w:rPr>
          <w:rFonts w:ascii="Arial" w:hAnsi="Arial" w:cs="Arial"/>
        </w:rPr>
        <w:t xml:space="preserve"> is conducted at each of 44 sampling stations. </w:t>
      </w:r>
      <w:r w:rsidR="00857E35">
        <w:rPr>
          <w:rFonts w:ascii="Arial" w:hAnsi="Arial" w:cs="Arial"/>
        </w:rPr>
        <w:t xml:space="preserve">Environmental conditions data, including tide, turbidity, surface and bottom conductivity, </w:t>
      </w:r>
      <w:r w:rsidR="00BD2985">
        <w:rPr>
          <w:rFonts w:ascii="Arial" w:hAnsi="Arial" w:cs="Arial"/>
        </w:rPr>
        <w:t xml:space="preserve">water temperature, and secchi depth, are collected at each station at the time of sampling. </w:t>
      </w:r>
      <w:r w:rsidRPr="00A16021">
        <w:rPr>
          <w:rFonts w:ascii="Arial" w:hAnsi="Arial" w:cs="Arial"/>
        </w:rPr>
        <w:t>At the end of each tow, net contents are wa</w:t>
      </w:r>
      <w:r w:rsidR="00BD2985">
        <w:rPr>
          <w:rFonts w:ascii="Arial" w:hAnsi="Arial" w:cs="Arial"/>
        </w:rPr>
        <w:t>shed into a cod-end jar,</w:t>
      </w:r>
      <w:r w:rsidRPr="00A16021">
        <w:rPr>
          <w:rFonts w:ascii="Arial" w:hAnsi="Arial" w:cs="Arial"/>
        </w:rPr>
        <w:t xml:space="preserve"> the jar is removed</w:t>
      </w:r>
      <w:r w:rsidR="00BD2985">
        <w:rPr>
          <w:rFonts w:ascii="Arial" w:hAnsi="Arial" w:cs="Arial"/>
        </w:rPr>
        <w:t>,</w:t>
      </w:r>
      <w:r w:rsidRPr="00A16021">
        <w:rPr>
          <w:rFonts w:ascii="Arial" w:hAnsi="Arial" w:cs="Arial"/>
        </w:rPr>
        <w:t xml:space="preserve"> and its contents preserved in 10% formalin for identification in the lab. A General Oceanics flowmeter is mounted across the net’s mouth to estimate the water volume filtered.</w:t>
      </w:r>
      <w:r>
        <w:rPr>
          <w:rFonts w:ascii="Arial" w:hAnsi="Arial" w:cs="Arial"/>
        </w:rPr>
        <w:t xml:space="preserve"> </w:t>
      </w:r>
      <w:r w:rsidRPr="00A16021">
        <w:rPr>
          <w:rFonts w:ascii="Arial" w:hAnsi="Arial" w:cs="Arial"/>
        </w:rPr>
        <w:t>The distinctively labeled sample jars are taken to the laboratory at the California Department of Fish and Wildlife’s Bay Delta Region</w:t>
      </w:r>
      <w:r w:rsidR="00BD2985">
        <w:rPr>
          <w:rFonts w:ascii="Arial" w:hAnsi="Arial" w:cs="Arial"/>
        </w:rPr>
        <w:t>, Stockton.  T</w:t>
      </w:r>
      <w:r w:rsidRPr="00A16021">
        <w:rPr>
          <w:rFonts w:ascii="Arial" w:hAnsi="Arial" w:cs="Arial"/>
        </w:rPr>
        <w:t xml:space="preserve">he complete contents are sorted and any larval fish present are identified and counted.  All fish are identified to species or lowest possible taxon. The first 50 fish </w:t>
      </w:r>
      <w:r w:rsidR="00BD2985">
        <w:rPr>
          <w:rFonts w:ascii="Arial" w:hAnsi="Arial" w:cs="Arial"/>
        </w:rPr>
        <w:t xml:space="preserve">of each species </w:t>
      </w:r>
      <w:r w:rsidRPr="00A16021">
        <w:rPr>
          <w:rFonts w:ascii="Arial" w:hAnsi="Arial" w:cs="Arial"/>
        </w:rPr>
        <w:t>from each tow are randomly selected and measured (FL) t</w:t>
      </w:r>
      <w:r w:rsidR="0046265B">
        <w:rPr>
          <w:rFonts w:ascii="Arial" w:hAnsi="Arial" w:cs="Arial"/>
        </w:rPr>
        <w:t>o the nearest millimeter.  All L</w:t>
      </w:r>
      <w:r w:rsidRPr="00A16021">
        <w:rPr>
          <w:rFonts w:ascii="Arial" w:hAnsi="Arial" w:cs="Arial"/>
        </w:rPr>
        <w:t>ongfin smelt are measured regardless of catch size.</w:t>
      </w:r>
    </w:p>
    <w:p w14:paraId="231F8537" w14:textId="77777777" w:rsidR="00A16021" w:rsidRPr="00A16021" w:rsidRDefault="00A16021" w:rsidP="00A16021">
      <w:pPr>
        <w:rPr>
          <w:rFonts w:ascii="Arial" w:hAnsi="Arial" w:cs="Arial"/>
        </w:rPr>
      </w:pPr>
    </w:p>
    <w:p w14:paraId="3A2D4E46" w14:textId="77777777" w:rsidR="00A16021" w:rsidRDefault="00A16021" w:rsidP="00A16021">
      <w:pPr>
        <w:rPr>
          <w:rFonts w:ascii="Arial" w:hAnsi="Arial" w:cs="Arial"/>
        </w:rPr>
      </w:pPr>
      <w:r w:rsidRPr="00A16021">
        <w:rPr>
          <w:rFonts w:ascii="Arial" w:hAnsi="Arial" w:cs="Arial"/>
        </w:rPr>
        <w:t>2.) Link to blank datasheet:</w:t>
      </w:r>
    </w:p>
    <w:p w14:paraId="71BE1ED6" w14:textId="1ED17E7A" w:rsidR="0046265B" w:rsidRDefault="0062382B" w:rsidP="00A16021">
      <w:pPr>
        <w:rPr>
          <w:rFonts w:ascii="Arial" w:hAnsi="Arial" w:cs="Arial"/>
        </w:rPr>
      </w:pPr>
      <w:r>
        <w:rPr>
          <w:rFonts w:ascii="Arial" w:hAnsi="Arial" w:cs="Arial"/>
        </w:rPr>
        <w:t xml:space="preserve">Available upon request (see data contact information) </w:t>
      </w:r>
    </w:p>
    <w:p w14:paraId="25B1E058" w14:textId="77777777" w:rsidR="0046265B" w:rsidRPr="00A16021" w:rsidRDefault="0046265B" w:rsidP="00A16021">
      <w:pPr>
        <w:rPr>
          <w:rFonts w:ascii="Arial" w:hAnsi="Arial" w:cs="Arial"/>
        </w:rPr>
      </w:pPr>
    </w:p>
    <w:p w14:paraId="7720B283" w14:textId="77777777" w:rsidR="00A16021" w:rsidRDefault="00A16021" w:rsidP="00A16021">
      <w:pPr>
        <w:rPr>
          <w:rFonts w:ascii="Arial" w:hAnsi="Arial" w:cs="Arial"/>
        </w:rPr>
      </w:pPr>
      <w:r w:rsidRPr="00A16021">
        <w:rPr>
          <w:rFonts w:ascii="Arial" w:hAnsi="Arial" w:cs="Arial"/>
        </w:rPr>
        <w:t>3.) Instrument and Equipment Specifications, including QAQC methods and frequency:</w:t>
      </w:r>
    </w:p>
    <w:p w14:paraId="331A1D2F" w14:textId="38B85997" w:rsidR="0046265B" w:rsidRDefault="0046265B" w:rsidP="00A16021">
      <w:pPr>
        <w:rPr>
          <w:rFonts w:ascii="Arial" w:hAnsi="Arial" w:cs="Arial"/>
        </w:rPr>
      </w:pPr>
      <w:r w:rsidRPr="00A16021">
        <w:rPr>
          <w:rFonts w:ascii="Arial" w:hAnsi="Arial" w:cs="Arial"/>
        </w:rPr>
        <w:t xml:space="preserve">The </w:t>
      </w:r>
      <w:r w:rsidR="005B262F">
        <w:rPr>
          <w:rFonts w:ascii="Arial" w:hAnsi="Arial" w:cs="Arial"/>
        </w:rPr>
        <w:t>IEP-</w:t>
      </w:r>
      <w:r w:rsidRPr="00A16021">
        <w:rPr>
          <w:rFonts w:ascii="Arial" w:hAnsi="Arial" w:cs="Arial"/>
        </w:rPr>
        <w:t>SLS uses a cone shaped net 3.35 meters in length with a mouth area of 0.37 m2.</w:t>
      </w:r>
      <w:r w:rsidRPr="0046265B">
        <w:rPr>
          <w:rFonts w:ascii="Arial" w:hAnsi="Arial" w:cs="Arial"/>
        </w:rPr>
        <w:t xml:space="preserve"> </w:t>
      </w:r>
      <w:r w:rsidRPr="00A16021">
        <w:rPr>
          <w:rFonts w:ascii="Arial" w:hAnsi="Arial" w:cs="Arial"/>
        </w:rPr>
        <w:t>The net itself is composed of 505 µm NitexR and is mounted on a fi</w:t>
      </w:r>
      <w:r>
        <w:rPr>
          <w:rFonts w:ascii="Arial" w:hAnsi="Arial" w:cs="Arial"/>
        </w:rPr>
        <w:t xml:space="preserve">xed metal tube frame with skis. </w:t>
      </w:r>
      <w:r w:rsidRPr="0046265B">
        <w:rPr>
          <w:rFonts w:ascii="Arial" w:hAnsi="Arial" w:cs="Arial"/>
        </w:rPr>
        <w:t>The mesh was altered prior to the 2014 season to 500 µm NitexR, when new nets were purchased and the original mesh was no longer available (se</w:t>
      </w:r>
      <w:r w:rsidR="006C1920">
        <w:rPr>
          <w:rFonts w:ascii="Arial" w:hAnsi="Arial" w:cs="Arial"/>
        </w:rPr>
        <w:t>e 2014 changes below). These new</w:t>
      </w:r>
      <w:r w:rsidRPr="0046265B">
        <w:rPr>
          <w:rFonts w:ascii="Arial" w:hAnsi="Arial" w:cs="Arial"/>
        </w:rPr>
        <w:t xml:space="preserve"> nets were incorporated as old nets became unusable. The net is connected to the frame by a canvas mouth.</w:t>
      </w:r>
      <w:r>
        <w:rPr>
          <w:rFonts w:ascii="Arial" w:hAnsi="Arial" w:cs="Arial"/>
        </w:rPr>
        <w:t xml:space="preserve"> Nets are checked for tears after each tow. </w:t>
      </w:r>
      <w:r w:rsidR="0005651D" w:rsidRPr="0005651D">
        <w:rPr>
          <w:rFonts w:ascii="Arial" w:hAnsi="Arial" w:cs="Arial"/>
        </w:rPr>
        <w:t xml:space="preserve">The YSI </w:t>
      </w:r>
      <w:r w:rsidR="0005651D">
        <w:rPr>
          <w:rFonts w:ascii="Arial" w:hAnsi="Arial" w:cs="Arial"/>
        </w:rPr>
        <w:t xml:space="preserve">Model 30 </w:t>
      </w:r>
      <w:r w:rsidR="00DC1EC7">
        <w:rPr>
          <w:rFonts w:ascii="Arial" w:hAnsi="Arial" w:cs="Arial"/>
        </w:rPr>
        <w:t>is used to measure</w:t>
      </w:r>
      <w:r w:rsidR="0005651D" w:rsidRPr="0005651D">
        <w:rPr>
          <w:rFonts w:ascii="Arial" w:hAnsi="Arial" w:cs="Arial"/>
        </w:rPr>
        <w:t xml:space="preserve"> water temperature and electrical conductivity.</w:t>
      </w:r>
      <w:r w:rsidR="0005651D">
        <w:rPr>
          <w:rFonts w:ascii="Arial" w:hAnsi="Arial" w:cs="Arial"/>
        </w:rPr>
        <w:t xml:space="preserve"> The probe is</w:t>
      </w:r>
      <w:r w:rsidR="0005651D" w:rsidRPr="0005651D">
        <w:rPr>
          <w:rFonts w:ascii="Arial" w:hAnsi="Arial" w:cs="Arial"/>
        </w:rPr>
        <w:t xml:space="preserve"> rinsed between samples by storing it in a bottle of distilled water that is discarded at the end of the day.</w:t>
      </w:r>
      <w:r w:rsidR="0005651D">
        <w:rPr>
          <w:rFonts w:ascii="Arial" w:hAnsi="Arial" w:cs="Arial"/>
        </w:rPr>
        <w:t xml:space="preserve"> YSI units are </w:t>
      </w:r>
      <w:r w:rsidR="00573B2C">
        <w:rPr>
          <w:rFonts w:ascii="Arial" w:hAnsi="Arial" w:cs="Arial"/>
        </w:rPr>
        <w:t xml:space="preserve">calibrated using commercially available conductivity standards </w:t>
      </w:r>
      <w:r w:rsidR="00DC1EC7">
        <w:rPr>
          <w:rFonts w:ascii="Arial" w:hAnsi="Arial" w:cs="Arial"/>
        </w:rPr>
        <w:t xml:space="preserve">annually </w:t>
      </w:r>
      <w:r w:rsidR="00573B2C">
        <w:rPr>
          <w:rFonts w:ascii="Arial" w:hAnsi="Arial" w:cs="Arial"/>
        </w:rPr>
        <w:t xml:space="preserve">before the beginning of each survey season. </w:t>
      </w:r>
      <w:r w:rsidR="00CB2D79">
        <w:rPr>
          <w:rFonts w:ascii="Arial" w:hAnsi="Arial" w:cs="Arial"/>
        </w:rPr>
        <w:t xml:space="preserve">Hach 2100P turbidity meters are used to measure turbidity in </w:t>
      </w:r>
      <w:r w:rsidR="00CB2D79" w:rsidRPr="00CB2D79">
        <w:rPr>
          <w:rFonts w:ascii="Arial" w:hAnsi="Arial" w:cs="Arial"/>
        </w:rPr>
        <w:t>nephelometric turbidity unit</w:t>
      </w:r>
      <w:r w:rsidR="00CB2D79">
        <w:rPr>
          <w:rFonts w:ascii="Arial" w:hAnsi="Arial" w:cs="Arial"/>
        </w:rPr>
        <w:t>s (NTUs).</w:t>
      </w:r>
      <w:r w:rsidR="00CB2D79" w:rsidRPr="00CB2D79">
        <w:rPr>
          <w:rFonts w:ascii="Arial" w:hAnsi="Arial" w:cs="Arial"/>
        </w:rPr>
        <w:t xml:space="preserve"> </w:t>
      </w:r>
      <w:r w:rsidR="00573B2C">
        <w:rPr>
          <w:rFonts w:ascii="Arial" w:hAnsi="Arial" w:cs="Arial"/>
        </w:rPr>
        <w:t xml:space="preserve">Turbidity meters are calibrated </w:t>
      </w:r>
      <w:r w:rsidR="00DC1EC7">
        <w:rPr>
          <w:rFonts w:ascii="Arial" w:hAnsi="Arial" w:cs="Arial"/>
        </w:rPr>
        <w:t xml:space="preserve">annually </w:t>
      </w:r>
      <w:r w:rsidR="00573B2C">
        <w:rPr>
          <w:rFonts w:ascii="Arial" w:hAnsi="Arial" w:cs="Arial"/>
        </w:rPr>
        <w:t xml:space="preserve">with commercially available standards </w:t>
      </w:r>
      <w:r w:rsidR="0062382B">
        <w:rPr>
          <w:rFonts w:ascii="Arial" w:hAnsi="Arial" w:cs="Arial"/>
        </w:rPr>
        <w:t xml:space="preserve">designed specifically for the model </w:t>
      </w:r>
      <w:r w:rsidR="00573B2C">
        <w:rPr>
          <w:rFonts w:ascii="Arial" w:hAnsi="Arial" w:cs="Arial"/>
        </w:rPr>
        <w:t>before each field season.</w:t>
      </w:r>
      <w:r w:rsidR="0062382B">
        <w:rPr>
          <w:rFonts w:ascii="Arial" w:hAnsi="Arial" w:cs="Arial"/>
        </w:rPr>
        <w:t xml:space="preserve"> </w:t>
      </w:r>
      <w:r w:rsidR="0062382B" w:rsidRPr="0062382B">
        <w:rPr>
          <w:rFonts w:ascii="Arial" w:hAnsi="Arial" w:cs="Arial"/>
        </w:rPr>
        <w:t>Secchi discs are black and white discs that measure water clarity by measuring the depth of disappearance from the water’s surface, or the</w:t>
      </w:r>
      <w:r w:rsidR="0062382B">
        <w:rPr>
          <w:rFonts w:ascii="Arial" w:hAnsi="Arial" w:cs="Arial"/>
        </w:rPr>
        <w:t xml:space="preserve"> distance light can penetrate. S</w:t>
      </w:r>
      <w:r w:rsidR="0062382B" w:rsidRPr="0062382B">
        <w:rPr>
          <w:rFonts w:ascii="Arial" w:hAnsi="Arial" w:cs="Arial"/>
        </w:rPr>
        <w:t>ecchi discs are mounted onto rigid meter sticks,</w:t>
      </w:r>
      <w:r w:rsidR="0062382B">
        <w:rPr>
          <w:rFonts w:ascii="Arial" w:hAnsi="Arial" w:cs="Arial"/>
        </w:rPr>
        <w:t xml:space="preserve"> with a maximum depth of 200cm.</w:t>
      </w:r>
      <w:r w:rsidR="0062382B" w:rsidRPr="0062382B">
        <w:rPr>
          <w:rFonts w:ascii="Arial" w:hAnsi="Arial" w:cs="Arial"/>
        </w:rPr>
        <w:t xml:space="preserve"> Measurements are taken in the shade, with</w:t>
      </w:r>
      <w:r w:rsidR="006C1920">
        <w:rPr>
          <w:rFonts w:ascii="Arial" w:hAnsi="Arial" w:cs="Arial"/>
        </w:rPr>
        <w:t xml:space="preserve"> no sunglasses on, and are</w:t>
      </w:r>
      <w:r w:rsidR="0062382B" w:rsidRPr="0062382B">
        <w:rPr>
          <w:rFonts w:ascii="Arial" w:hAnsi="Arial" w:cs="Arial"/>
        </w:rPr>
        <w:t xml:space="preserve"> done by the same person </w:t>
      </w:r>
      <w:r w:rsidR="006C1920">
        <w:rPr>
          <w:rFonts w:ascii="Arial" w:hAnsi="Arial" w:cs="Arial"/>
        </w:rPr>
        <w:t>the entire day for consistency.</w:t>
      </w:r>
    </w:p>
    <w:p w14:paraId="6E42A627" w14:textId="77777777" w:rsidR="0046265B" w:rsidRPr="00A16021" w:rsidRDefault="0046265B" w:rsidP="00A16021">
      <w:pPr>
        <w:rPr>
          <w:rFonts w:ascii="Arial" w:hAnsi="Arial" w:cs="Arial"/>
        </w:rPr>
      </w:pPr>
    </w:p>
    <w:p w14:paraId="65EDD11E" w14:textId="69DEE582" w:rsidR="0062382B" w:rsidRDefault="00A16021" w:rsidP="00A16021">
      <w:pPr>
        <w:rPr>
          <w:rFonts w:ascii="Arial" w:hAnsi="Arial" w:cs="Arial"/>
        </w:rPr>
      </w:pPr>
      <w:commentRangeStart w:id="37"/>
      <w:commentRangeStart w:id="38"/>
      <w:r w:rsidRPr="00A16021">
        <w:rPr>
          <w:rFonts w:ascii="Arial" w:hAnsi="Arial" w:cs="Arial"/>
        </w:rPr>
        <w:lastRenderedPageBreak/>
        <w:t>4.) Analysis Methods and SOPs:</w:t>
      </w:r>
    </w:p>
    <w:p w14:paraId="27179727" w14:textId="2FF9B55C" w:rsidR="003332FB" w:rsidRDefault="00857E35" w:rsidP="00A16021">
      <w:pPr>
        <w:rPr>
          <w:rFonts w:ascii="Arial" w:hAnsi="Arial" w:cs="Arial"/>
        </w:rPr>
      </w:pPr>
      <w:r>
        <w:rPr>
          <w:rFonts w:ascii="Arial" w:hAnsi="Arial" w:cs="Arial"/>
        </w:rPr>
        <w:t>Water volume sampled in each tow is calculated using data collected by a flowmeter mounted to the net. The d</w:t>
      </w:r>
      <w:r w:rsidR="003332FB">
        <w:rPr>
          <w:rFonts w:ascii="Arial" w:hAnsi="Arial" w:cs="Arial"/>
        </w:rPr>
        <w:t>ifference in flowmeter count</w:t>
      </w:r>
      <w:r>
        <w:rPr>
          <w:rFonts w:ascii="Arial" w:hAnsi="Arial" w:cs="Arial"/>
        </w:rPr>
        <w:t>s</w:t>
      </w:r>
      <w:r w:rsidR="003332FB">
        <w:rPr>
          <w:rFonts w:ascii="Arial" w:hAnsi="Arial" w:cs="Arial"/>
        </w:rPr>
        <w:t xml:space="preserve"> is calculated by subtracting the flowmeter reading when the net is put into the water from the flowmeter reading when the net is taken out of the water.</w:t>
      </w:r>
      <w:r w:rsidR="00E114EF">
        <w:rPr>
          <w:rFonts w:ascii="Arial" w:hAnsi="Arial" w:cs="Arial"/>
        </w:rPr>
        <w:t xml:space="preserve"> This value is then multiplied by </w:t>
      </w:r>
      <w:r w:rsidR="006C1920">
        <w:rPr>
          <w:rFonts w:ascii="Arial" w:hAnsi="Arial" w:cs="Arial"/>
        </w:rPr>
        <w:t xml:space="preserve">a factory calibration factor </w:t>
      </w:r>
      <w:r w:rsidR="003E0342">
        <w:rPr>
          <w:rFonts w:ascii="Arial" w:hAnsi="Arial" w:cs="Arial"/>
        </w:rPr>
        <w:t>to c</w:t>
      </w:r>
      <w:r w:rsidR="006C1920">
        <w:rPr>
          <w:rFonts w:ascii="Arial" w:hAnsi="Arial" w:cs="Arial"/>
        </w:rPr>
        <w:t>onvert the reading into a number of</w:t>
      </w:r>
      <w:r w:rsidR="003E0342">
        <w:rPr>
          <w:rFonts w:ascii="Arial" w:hAnsi="Arial" w:cs="Arial"/>
        </w:rPr>
        <w:t xml:space="preserve"> meters</w:t>
      </w:r>
      <w:r w:rsidR="006C1920">
        <w:rPr>
          <w:rFonts w:ascii="Arial" w:hAnsi="Arial" w:cs="Arial"/>
        </w:rPr>
        <w:t xml:space="preserve"> of flow</w:t>
      </w:r>
      <w:r w:rsidR="003E0342">
        <w:rPr>
          <w:rFonts w:ascii="Arial" w:hAnsi="Arial" w:cs="Arial"/>
        </w:rPr>
        <w:t xml:space="preserve">. This is multiplied by </w:t>
      </w:r>
      <w:r w:rsidR="00E114EF">
        <w:rPr>
          <w:rFonts w:ascii="Arial" w:hAnsi="Arial" w:cs="Arial"/>
        </w:rPr>
        <w:t>the area of the net to estimate the volume of water sampled in each tow.</w:t>
      </w:r>
      <w:commentRangeEnd w:id="37"/>
      <w:r w:rsidR="009013F5">
        <w:rPr>
          <w:rStyle w:val="CommentReference"/>
        </w:rPr>
        <w:commentReference w:id="37"/>
      </w:r>
      <w:commentRangeEnd w:id="38"/>
      <w:r w:rsidR="00AF151A">
        <w:rPr>
          <w:rStyle w:val="CommentReference"/>
        </w:rPr>
        <w:commentReference w:id="38"/>
      </w:r>
    </w:p>
    <w:p w14:paraId="6F7C5655" w14:textId="05791FC9" w:rsidR="0062382B" w:rsidRPr="00A16021" w:rsidRDefault="0062382B" w:rsidP="00A16021">
      <w:pPr>
        <w:rPr>
          <w:rFonts w:ascii="Arial" w:hAnsi="Arial" w:cs="Arial"/>
        </w:rPr>
      </w:pPr>
    </w:p>
    <w:p w14:paraId="45247D65" w14:textId="77777777" w:rsidR="00A16021" w:rsidRDefault="00A16021" w:rsidP="00A16021">
      <w:pPr>
        <w:rPr>
          <w:rFonts w:ascii="Arial" w:hAnsi="Arial" w:cs="Arial"/>
        </w:rPr>
      </w:pPr>
      <w:r w:rsidRPr="00A16021">
        <w:rPr>
          <w:rFonts w:ascii="Arial" w:hAnsi="Arial" w:cs="Arial"/>
        </w:rPr>
        <w:t>5.) Project History:</w:t>
      </w:r>
    </w:p>
    <w:p w14:paraId="25A292C0" w14:textId="77777777" w:rsidR="009D3FFB" w:rsidRPr="009D3FFB" w:rsidRDefault="009D3FFB" w:rsidP="009D3FFB">
      <w:pPr>
        <w:rPr>
          <w:rFonts w:ascii="Arial" w:hAnsi="Arial" w:cs="Arial"/>
        </w:rPr>
      </w:pPr>
      <w:r w:rsidRPr="009D3FFB">
        <w:rPr>
          <w:rFonts w:ascii="Arial" w:hAnsi="Arial" w:cs="Arial"/>
        </w:rPr>
        <w:t>2009 – Project start. Five biweekly delta-wide (35 stations) surveys conducted from early January to early March</w:t>
      </w:r>
    </w:p>
    <w:p w14:paraId="68E4A8C3" w14:textId="77777777" w:rsidR="009D3FFB" w:rsidRPr="009D3FFB" w:rsidRDefault="009D3FFB" w:rsidP="009D3FFB">
      <w:pPr>
        <w:rPr>
          <w:rFonts w:ascii="Arial" w:hAnsi="Arial" w:cs="Arial"/>
        </w:rPr>
      </w:pPr>
      <w:r w:rsidRPr="009D3FFB">
        <w:rPr>
          <w:rFonts w:ascii="Arial" w:hAnsi="Arial" w:cs="Arial"/>
        </w:rPr>
        <w:t>2010 – Temporal extension of sampling; 6 biweekly delta-wide (35 stations) surveys conducted from early January to late March. Implementation of the use of a Hach Model # 2100P Turbidimeter as Standard Operating Procedure to record turbidity in NTU’s. Recorded Latitude and Longitude on datasheets, but not entered into database.</w:t>
      </w:r>
    </w:p>
    <w:p w14:paraId="272B38F4" w14:textId="77777777" w:rsidR="009D3FFB" w:rsidRPr="009D3FFB" w:rsidRDefault="009D3FFB" w:rsidP="009D3FFB">
      <w:pPr>
        <w:rPr>
          <w:rFonts w:ascii="Arial" w:hAnsi="Arial" w:cs="Arial"/>
        </w:rPr>
      </w:pPr>
      <w:r w:rsidRPr="009D3FFB">
        <w:rPr>
          <w:rFonts w:ascii="Arial" w:hAnsi="Arial" w:cs="Arial"/>
        </w:rPr>
        <w:t>2011 – Latitude and Longitude recorded in database. Yolk sac and oil globule presence noted in data.</w:t>
      </w:r>
    </w:p>
    <w:p w14:paraId="3E501152" w14:textId="5981064B" w:rsidR="009D3FFB" w:rsidRPr="009D3FFB" w:rsidRDefault="009D3FFB" w:rsidP="009D3FFB">
      <w:pPr>
        <w:rPr>
          <w:rFonts w:ascii="Arial" w:hAnsi="Arial" w:cs="Arial"/>
        </w:rPr>
      </w:pPr>
      <w:r w:rsidRPr="009D3FFB">
        <w:rPr>
          <w:rFonts w:ascii="Arial" w:hAnsi="Arial" w:cs="Arial"/>
        </w:rPr>
        <w:t>2012 - Sixth survey added.</w:t>
      </w:r>
    </w:p>
    <w:p w14:paraId="20B542EB" w14:textId="77777777" w:rsidR="009D3FFB" w:rsidRDefault="009D3FFB" w:rsidP="009D3FFB">
      <w:pPr>
        <w:rPr>
          <w:rFonts w:ascii="Arial" w:hAnsi="Arial" w:cs="Arial"/>
        </w:rPr>
      </w:pPr>
      <w:r w:rsidRPr="009D3FFB">
        <w:rPr>
          <w:rFonts w:ascii="Arial" w:hAnsi="Arial" w:cs="Arial"/>
        </w:rPr>
        <w:t>2014 – Spatial extension of sampling into Napa River as part of an agreement with the State Water Contractors (stations 340, 342, 343, 344, 345, 346, 347, 348, and 349).  Database was revised by Tuongvan Nguyen at ITB as part of the Bay Delta Application Hosting to move public facing data onto secure Tier 3 server.  Data is now entered into SLS_Local.mdb, housed in SLS_Query.mdb (local server), and appended to the tier 3 server before uploading to webpage.  New nets were incorpoated (manufactured on 5/10/2013 by Lodi Tent and Awning) with a different Nitex Mesh purchased from Sefar (500 micron, 47% open space. Part # 06-500/47).</w:t>
      </w:r>
    </w:p>
    <w:p w14:paraId="368611D5" w14:textId="77777777" w:rsidR="00B2259B" w:rsidRPr="00B2259B" w:rsidRDefault="00B2259B" w:rsidP="00B2259B">
      <w:pPr>
        <w:rPr>
          <w:rFonts w:ascii="Arial" w:hAnsi="Arial" w:cs="Arial"/>
        </w:rPr>
      </w:pPr>
      <w:r w:rsidRPr="00B2259B">
        <w:rPr>
          <w:rFonts w:ascii="Arial" w:hAnsi="Arial" w:cs="Arial"/>
        </w:rPr>
        <w:t xml:space="preserve">2015 – Factory k value (0.026873027) used in MeterCorrections table.  Flowmeters were not calibrated at UC Davis due to machinery malfunction. Facility is awaiting repair. </w:t>
      </w:r>
    </w:p>
    <w:p w14:paraId="184D412F" w14:textId="77777777" w:rsidR="00B2259B" w:rsidRPr="00B2259B" w:rsidRDefault="00B2259B" w:rsidP="00B2259B">
      <w:pPr>
        <w:rPr>
          <w:rFonts w:ascii="Arial" w:hAnsi="Arial" w:cs="Arial"/>
        </w:rPr>
      </w:pPr>
      <w:r w:rsidRPr="00B2259B">
        <w:rPr>
          <w:rFonts w:ascii="Arial" w:hAnsi="Arial" w:cs="Arial"/>
        </w:rPr>
        <w:t xml:space="preserve">2016 – Continued using factory k value for MeterCorrections.  Flowmeters were sent to General Oceanic for refurbishing prior to field season.  </w:t>
      </w:r>
    </w:p>
    <w:p w14:paraId="7BE4E4DE" w14:textId="77777777" w:rsidR="00B2259B" w:rsidRPr="00B2259B" w:rsidRDefault="00B2259B" w:rsidP="00B2259B">
      <w:pPr>
        <w:rPr>
          <w:rFonts w:ascii="Arial" w:hAnsi="Arial" w:cs="Arial"/>
        </w:rPr>
      </w:pPr>
      <w:r w:rsidRPr="00B2259B">
        <w:rPr>
          <w:rFonts w:ascii="Arial" w:hAnsi="Arial" w:cs="Arial"/>
        </w:rPr>
        <w:t xml:space="preserve">2017 - Continued using factory k value for MeterCorrections.  Flowmeters were sent to General Oceanic for refurbishing prior to field season. </w:t>
      </w:r>
    </w:p>
    <w:p w14:paraId="3502F8D7" w14:textId="77777777" w:rsidR="00B2259B" w:rsidRPr="00B2259B" w:rsidRDefault="00B2259B" w:rsidP="00B2259B">
      <w:pPr>
        <w:rPr>
          <w:rFonts w:ascii="Arial" w:hAnsi="Arial" w:cs="Arial"/>
        </w:rPr>
      </w:pPr>
      <w:r w:rsidRPr="00B2259B">
        <w:rPr>
          <w:rFonts w:ascii="Arial" w:hAnsi="Arial" w:cs="Arial"/>
        </w:rPr>
        <w:t xml:space="preserve">2018- Continued using factory k value for MeterCorrections. </w:t>
      </w:r>
    </w:p>
    <w:p w14:paraId="4EE1F667" w14:textId="5D2BD2D2" w:rsidR="00B2259B" w:rsidRDefault="00B2259B" w:rsidP="00B2259B">
      <w:pPr>
        <w:rPr>
          <w:rFonts w:ascii="Arial" w:hAnsi="Arial" w:cs="Arial"/>
        </w:rPr>
      </w:pPr>
      <w:r w:rsidRPr="00B2259B">
        <w:rPr>
          <w:rFonts w:ascii="Arial" w:hAnsi="Arial" w:cs="Arial"/>
        </w:rPr>
        <w:t>2019- Continued using factory k value for MeterCorrections. Ceased sampling stations within the Napa River (stations 340, 342, 343, 344, 345, 346, 347, 348, and 349).</w:t>
      </w:r>
    </w:p>
    <w:p w14:paraId="7543AA10" w14:textId="1F158CE0" w:rsidR="00657E72" w:rsidRDefault="00657E72" w:rsidP="00B2259B">
      <w:pPr>
        <w:rPr>
          <w:ins w:id="39" w:author="Chorazyczewski, Adam@Wildlife" w:date="2021-12-21T10:41:00Z"/>
          <w:rFonts w:ascii="Arial" w:hAnsi="Arial" w:cs="Arial"/>
        </w:rPr>
      </w:pPr>
      <w:commentRangeStart w:id="40"/>
      <w:r>
        <w:rPr>
          <w:rFonts w:ascii="Arial" w:hAnsi="Arial" w:cs="Arial"/>
        </w:rPr>
        <w:t>202</w:t>
      </w:r>
      <w:ins w:id="41" w:author="Chorazyczewski, Adam@Wildlife" w:date="2021-12-21T10:40:00Z">
        <w:r w:rsidR="009154AE">
          <w:rPr>
            <w:rFonts w:ascii="Arial" w:hAnsi="Arial" w:cs="Arial"/>
          </w:rPr>
          <w:t>0</w:t>
        </w:r>
      </w:ins>
      <w:del w:id="42" w:author="Chorazyczewski, Adam@Wildlife" w:date="2021-12-21T10:40:00Z">
        <w:r w:rsidDel="009154AE">
          <w:rPr>
            <w:rFonts w:ascii="Arial" w:hAnsi="Arial" w:cs="Arial"/>
          </w:rPr>
          <w:delText>1</w:delText>
        </w:r>
      </w:del>
      <w:r>
        <w:rPr>
          <w:rFonts w:ascii="Arial" w:hAnsi="Arial" w:cs="Arial"/>
        </w:rPr>
        <w:t xml:space="preserve">- </w:t>
      </w:r>
      <w:ins w:id="43" w:author="Chorazyczewski, Adam@Wildlife" w:date="2021-12-21T10:40:00Z">
        <w:r w:rsidR="009154AE">
          <w:rPr>
            <w:rFonts w:ascii="Arial" w:hAnsi="Arial" w:cs="Arial"/>
          </w:rPr>
          <w:t xml:space="preserve">Two </w:t>
        </w:r>
      </w:ins>
      <w:r>
        <w:rPr>
          <w:rFonts w:ascii="Arial" w:hAnsi="Arial" w:cs="Arial"/>
        </w:rPr>
        <w:t xml:space="preserve">December surveys </w:t>
      </w:r>
      <w:del w:id="44" w:author="Chorazyczewski, Adam@Wildlife" w:date="2021-12-21T10:40:00Z">
        <w:r w:rsidDel="009154AE">
          <w:rPr>
            <w:rFonts w:ascii="Arial" w:hAnsi="Arial" w:cs="Arial"/>
          </w:rPr>
          <w:delText>cancled</w:delText>
        </w:r>
      </w:del>
      <w:ins w:id="45" w:author="Nguyen, Trinh@Wildlife" w:date="2021-12-14T14:10:00Z">
        <w:del w:id="46" w:author="Chorazyczewski, Adam@Wildlife" w:date="2021-12-21T10:40:00Z">
          <w:r w:rsidR="009013F5" w:rsidDel="009154AE">
            <w:rPr>
              <w:rFonts w:ascii="Arial" w:hAnsi="Arial" w:cs="Arial"/>
            </w:rPr>
            <w:delText>canceled</w:delText>
          </w:r>
          <w:commentRangeEnd w:id="40"/>
          <w:r w:rsidR="009013F5" w:rsidDel="009154AE">
            <w:rPr>
              <w:rStyle w:val="CommentReference"/>
            </w:rPr>
            <w:commentReference w:id="40"/>
          </w:r>
        </w:del>
      </w:ins>
      <w:ins w:id="47" w:author="Chorazyczewski, Adam@Wildlife" w:date="2021-12-21T10:41:00Z">
        <w:r w:rsidR="009154AE">
          <w:rPr>
            <w:rFonts w:ascii="Arial" w:hAnsi="Arial" w:cs="Arial"/>
          </w:rPr>
          <w:t xml:space="preserve"> were initiated with limited sampling of the South/Central delta to inform risk of entrainment for larval Longfin Smelt. </w:t>
        </w:r>
      </w:ins>
    </w:p>
    <w:p w14:paraId="18CA32FC" w14:textId="2CD55304" w:rsidR="009154AE" w:rsidRPr="009D3FFB" w:rsidRDefault="009154AE" w:rsidP="00B2259B">
      <w:pPr>
        <w:rPr>
          <w:rFonts w:ascii="Arial" w:hAnsi="Arial" w:cs="Arial"/>
        </w:rPr>
      </w:pPr>
    </w:p>
    <w:p w14:paraId="40D4E623" w14:textId="77777777" w:rsidR="0062382B" w:rsidRPr="00A16021" w:rsidRDefault="0062382B" w:rsidP="00A16021">
      <w:pPr>
        <w:rPr>
          <w:rFonts w:ascii="Arial" w:hAnsi="Arial" w:cs="Arial"/>
        </w:rPr>
      </w:pPr>
    </w:p>
    <w:p w14:paraId="23EB7425" w14:textId="77777777" w:rsidR="00A16021" w:rsidRPr="00A16021" w:rsidRDefault="00A16021" w:rsidP="00A16021">
      <w:pPr>
        <w:rPr>
          <w:rFonts w:ascii="Arial" w:hAnsi="Arial" w:cs="Arial"/>
        </w:rPr>
      </w:pPr>
      <w:r w:rsidRPr="00A16021">
        <w:rPr>
          <w:rFonts w:ascii="Arial" w:hAnsi="Arial" w:cs="Arial"/>
        </w:rPr>
        <w:t>6.) QA/QC</w:t>
      </w:r>
    </w:p>
    <w:p w14:paraId="1AD36ADD" w14:textId="1DF40BD1" w:rsidR="00A16021" w:rsidRPr="00A16021" w:rsidRDefault="00A16021" w:rsidP="00A16021">
      <w:pPr>
        <w:rPr>
          <w:rFonts w:ascii="Arial" w:hAnsi="Arial" w:cs="Arial"/>
        </w:rPr>
      </w:pPr>
      <w:r w:rsidRPr="00A16021">
        <w:rPr>
          <w:rFonts w:ascii="Arial" w:hAnsi="Arial" w:cs="Arial"/>
        </w:rPr>
        <w:t>Methods:</w:t>
      </w:r>
      <w:r w:rsidR="00E043F7">
        <w:rPr>
          <w:rFonts w:ascii="Arial" w:hAnsi="Arial" w:cs="Arial"/>
        </w:rPr>
        <w:t xml:space="preserve"> After each tow</w:t>
      </w:r>
      <w:r w:rsidR="006C1920">
        <w:rPr>
          <w:rFonts w:ascii="Arial" w:hAnsi="Arial" w:cs="Arial"/>
        </w:rPr>
        <w:t>,</w:t>
      </w:r>
      <w:r w:rsidR="00E043F7">
        <w:rPr>
          <w:rFonts w:ascii="Arial" w:hAnsi="Arial" w:cs="Arial"/>
        </w:rPr>
        <w:t xml:space="preserve"> the field lead verifies</w:t>
      </w:r>
      <w:r w:rsidR="00E043F7" w:rsidRPr="00E043F7">
        <w:rPr>
          <w:rFonts w:ascii="Arial" w:hAnsi="Arial" w:cs="Arial"/>
        </w:rPr>
        <w:t xml:space="preserve"> that the flowmeter count is within the appropriate range, an</w:t>
      </w:r>
      <w:r w:rsidR="006C1920">
        <w:rPr>
          <w:rFonts w:ascii="Arial" w:hAnsi="Arial" w:cs="Arial"/>
        </w:rPr>
        <w:t>d if not, a re-tow is required.</w:t>
      </w:r>
      <w:r w:rsidR="00E043F7" w:rsidRPr="00E043F7">
        <w:rPr>
          <w:rFonts w:ascii="Arial" w:hAnsi="Arial" w:cs="Arial"/>
        </w:rPr>
        <w:t xml:space="preserve"> If there is an obvious reason that the flow meter was out of range, (e.g. weeds caught in the net or on the flowmeter), </w:t>
      </w:r>
      <w:r w:rsidR="00E043F7">
        <w:rPr>
          <w:rFonts w:ascii="Arial" w:hAnsi="Arial" w:cs="Arial"/>
        </w:rPr>
        <w:t xml:space="preserve">it is </w:t>
      </w:r>
      <w:r w:rsidR="00E043F7" w:rsidRPr="00E043F7">
        <w:rPr>
          <w:rFonts w:ascii="Arial" w:hAnsi="Arial" w:cs="Arial"/>
        </w:rPr>
        <w:t>record</w:t>
      </w:r>
      <w:r w:rsidR="00E043F7">
        <w:rPr>
          <w:rFonts w:ascii="Arial" w:hAnsi="Arial" w:cs="Arial"/>
        </w:rPr>
        <w:t>ed</w:t>
      </w:r>
      <w:r w:rsidR="00E043F7" w:rsidRPr="00E043F7">
        <w:rPr>
          <w:rFonts w:ascii="Arial" w:hAnsi="Arial" w:cs="Arial"/>
        </w:rPr>
        <w:t xml:space="preserve"> as the reason for a re-tow in the “comments” section of the datasheet.</w:t>
      </w:r>
      <w:r w:rsidR="00E043F7">
        <w:rPr>
          <w:rFonts w:ascii="Arial" w:hAnsi="Arial" w:cs="Arial"/>
        </w:rPr>
        <w:t xml:space="preserve"> </w:t>
      </w:r>
      <w:r w:rsidR="00EE6911" w:rsidRPr="00EE6911">
        <w:rPr>
          <w:rFonts w:ascii="Arial" w:hAnsi="Arial" w:cs="Arial"/>
        </w:rPr>
        <w:t xml:space="preserve">The net can clog during algal blooms, jellyfish </w:t>
      </w:r>
      <w:r w:rsidR="00EE6911">
        <w:rPr>
          <w:rFonts w:ascii="Arial" w:hAnsi="Arial" w:cs="Arial"/>
        </w:rPr>
        <w:t xml:space="preserve">blooms, or heavy debris loads. </w:t>
      </w:r>
      <w:r w:rsidR="00EE6911" w:rsidRPr="00EE6911">
        <w:rPr>
          <w:rFonts w:ascii="Arial" w:hAnsi="Arial" w:cs="Arial"/>
        </w:rPr>
        <w:t xml:space="preserve">If material is overfilling the cod end jar, the tow time </w:t>
      </w:r>
      <w:r w:rsidR="00EE6911">
        <w:rPr>
          <w:rFonts w:ascii="Arial" w:hAnsi="Arial" w:cs="Arial"/>
        </w:rPr>
        <w:t xml:space="preserve">is reduced </w:t>
      </w:r>
      <w:r w:rsidR="00EE6911" w:rsidRPr="00EE6911">
        <w:rPr>
          <w:rFonts w:ascii="Arial" w:hAnsi="Arial" w:cs="Arial"/>
        </w:rPr>
        <w:t>to 5 m</w:t>
      </w:r>
      <w:r w:rsidR="00EE6911">
        <w:rPr>
          <w:rFonts w:ascii="Arial" w:hAnsi="Arial" w:cs="Arial"/>
        </w:rPr>
        <w:t>inutes or 2.5 minutes and</w:t>
      </w:r>
      <w:r w:rsidR="00EE6911" w:rsidRPr="00EE6911">
        <w:rPr>
          <w:rFonts w:ascii="Arial" w:hAnsi="Arial" w:cs="Arial"/>
        </w:rPr>
        <w:t xml:space="preserve"> the appropriate tow schedule</w:t>
      </w:r>
      <w:r w:rsidR="00EE6911">
        <w:rPr>
          <w:rFonts w:ascii="Arial" w:hAnsi="Arial" w:cs="Arial"/>
        </w:rPr>
        <w:t xml:space="preserve"> is </w:t>
      </w:r>
      <w:r w:rsidR="00EE6911">
        <w:rPr>
          <w:rFonts w:ascii="Arial" w:hAnsi="Arial" w:cs="Arial"/>
        </w:rPr>
        <w:lastRenderedPageBreak/>
        <w:t>followed.</w:t>
      </w:r>
      <w:r w:rsidR="00EE6911" w:rsidRPr="00EE6911">
        <w:rPr>
          <w:rFonts w:ascii="Arial" w:hAnsi="Arial" w:cs="Arial"/>
        </w:rPr>
        <w:t xml:space="preserve"> The acceptable</w:t>
      </w:r>
      <w:r w:rsidR="00EE6911">
        <w:rPr>
          <w:rFonts w:ascii="Arial" w:hAnsi="Arial" w:cs="Arial"/>
        </w:rPr>
        <w:t xml:space="preserve"> flowmeter check range is</w:t>
      </w:r>
      <w:r w:rsidR="00EE6911" w:rsidRPr="00EE6911">
        <w:rPr>
          <w:rFonts w:ascii="Arial" w:hAnsi="Arial" w:cs="Arial"/>
        </w:rPr>
        <w:t xml:space="preserve"> reduced accordingly. If a 2.5 minute tow is performed and material like algae, jellyfish, or peat is still overfilling the cod end, that</w:t>
      </w:r>
      <w:r w:rsidR="006C1920">
        <w:rPr>
          <w:rFonts w:ascii="Arial" w:hAnsi="Arial" w:cs="Arial"/>
        </w:rPr>
        <w:t xml:space="preserve"> tow at</w:t>
      </w:r>
      <w:r w:rsidR="00EE6911">
        <w:rPr>
          <w:rFonts w:ascii="Arial" w:hAnsi="Arial" w:cs="Arial"/>
        </w:rPr>
        <w:t xml:space="preserve"> </w:t>
      </w:r>
      <w:r w:rsidR="006C1920">
        <w:rPr>
          <w:rFonts w:ascii="Arial" w:hAnsi="Arial" w:cs="Arial"/>
        </w:rPr>
        <w:t xml:space="preserve">that </w:t>
      </w:r>
      <w:r w:rsidR="00EE6911">
        <w:rPr>
          <w:rFonts w:ascii="Arial" w:hAnsi="Arial" w:cs="Arial"/>
        </w:rPr>
        <w:t>entire station is</w:t>
      </w:r>
      <w:r w:rsidR="00EE6911" w:rsidRPr="00EE6911">
        <w:rPr>
          <w:rFonts w:ascii="Arial" w:hAnsi="Arial" w:cs="Arial"/>
        </w:rPr>
        <w:t xml:space="preserve"> dropped.</w:t>
      </w:r>
      <w:r w:rsidR="00EE6911">
        <w:rPr>
          <w:rFonts w:ascii="Arial" w:hAnsi="Arial" w:cs="Arial"/>
        </w:rPr>
        <w:t xml:space="preserve"> </w:t>
      </w:r>
      <w:r w:rsidR="00EE6911" w:rsidRPr="00EE6911">
        <w:rPr>
          <w:rFonts w:ascii="Arial" w:hAnsi="Arial" w:cs="Arial"/>
        </w:rPr>
        <w:t>For consistency, all lar</w:t>
      </w:r>
      <w:r w:rsidR="00EE6911">
        <w:rPr>
          <w:rFonts w:ascii="Arial" w:hAnsi="Arial" w:cs="Arial"/>
        </w:rPr>
        <w:t>val and juvenile fish are</w:t>
      </w:r>
      <w:r w:rsidR="00EE6911" w:rsidRPr="00EE6911">
        <w:rPr>
          <w:rFonts w:ascii="Arial" w:hAnsi="Arial" w:cs="Arial"/>
        </w:rPr>
        <w:t xml:space="preserve"> preserved and processed in the laboratory.</w:t>
      </w:r>
      <w:r w:rsidR="00EE6911">
        <w:rPr>
          <w:rFonts w:ascii="Arial" w:hAnsi="Arial" w:cs="Arial"/>
        </w:rPr>
        <w:t xml:space="preserve"> </w:t>
      </w:r>
      <w:r w:rsidR="00970746">
        <w:rPr>
          <w:rFonts w:ascii="Arial" w:hAnsi="Arial" w:cs="Arial"/>
        </w:rPr>
        <w:t>Fish are separated from debris and other organisms present in a sample in a process referred to as sorting. A portion of samples are randomly selected after sorting for a quality control check (QC). The level of experience and the documented error rate of the sorter determine the proportion of sorted samples that is QC</w:t>
      </w:r>
      <w:ins w:id="48" w:author="Nguyen, Trinh@Wildlife" w:date="2021-12-14T14:13:00Z">
        <w:r w:rsidR="009013F5">
          <w:rPr>
            <w:rFonts w:ascii="Arial" w:hAnsi="Arial" w:cs="Arial"/>
          </w:rPr>
          <w:t>’</w:t>
        </w:r>
      </w:ins>
      <w:r w:rsidR="00970746">
        <w:rPr>
          <w:rFonts w:ascii="Arial" w:hAnsi="Arial" w:cs="Arial"/>
        </w:rPr>
        <w:t xml:space="preserve">ed. </w:t>
      </w:r>
      <w:r w:rsidR="00C54927" w:rsidRPr="00C54927">
        <w:rPr>
          <w:rFonts w:ascii="Arial" w:hAnsi="Arial" w:cs="Arial"/>
        </w:rPr>
        <w:t>If a QC is required, the QC’er will go throu</w:t>
      </w:r>
      <w:r w:rsidR="00C54927">
        <w:rPr>
          <w:rFonts w:ascii="Arial" w:hAnsi="Arial" w:cs="Arial"/>
        </w:rPr>
        <w:t>gh the sample</w:t>
      </w:r>
      <w:r w:rsidR="00C54927" w:rsidRPr="00C54927">
        <w:rPr>
          <w:rFonts w:ascii="Arial" w:hAnsi="Arial" w:cs="Arial"/>
        </w:rPr>
        <w:t xml:space="preserve"> looking for any missed fish</w:t>
      </w:r>
      <w:r w:rsidR="00C54927">
        <w:rPr>
          <w:rFonts w:ascii="Arial" w:hAnsi="Arial" w:cs="Arial"/>
        </w:rPr>
        <w:t xml:space="preserve">. </w:t>
      </w:r>
      <w:r w:rsidR="00255559" w:rsidRPr="00255559">
        <w:rPr>
          <w:rFonts w:ascii="Arial" w:hAnsi="Arial" w:cs="Arial"/>
        </w:rPr>
        <w:t>Fish identification involves a first ID pers</w:t>
      </w:r>
      <w:r w:rsidR="00255559">
        <w:rPr>
          <w:rFonts w:ascii="Arial" w:hAnsi="Arial" w:cs="Arial"/>
        </w:rPr>
        <w:t>on and a QC</w:t>
      </w:r>
      <w:r w:rsidR="00255559" w:rsidRPr="00255559">
        <w:rPr>
          <w:rFonts w:ascii="Arial" w:hAnsi="Arial" w:cs="Arial"/>
        </w:rPr>
        <w:t xml:space="preserve"> by a fish ID specialist to confirm </w:t>
      </w:r>
      <w:r w:rsidR="006C1920">
        <w:rPr>
          <w:rFonts w:ascii="Arial" w:hAnsi="Arial" w:cs="Arial"/>
        </w:rPr>
        <w:t>all species.</w:t>
      </w:r>
      <w:r w:rsidR="00255559">
        <w:rPr>
          <w:rFonts w:ascii="Arial" w:hAnsi="Arial" w:cs="Arial"/>
        </w:rPr>
        <w:t xml:space="preserve"> Following a QC f</w:t>
      </w:r>
      <w:r w:rsidR="00255559" w:rsidRPr="00255559">
        <w:rPr>
          <w:rFonts w:ascii="Arial" w:hAnsi="Arial" w:cs="Arial"/>
        </w:rPr>
        <w:t>reque</w:t>
      </w:r>
      <w:r w:rsidR="00255559">
        <w:rPr>
          <w:rFonts w:ascii="Arial" w:hAnsi="Arial" w:cs="Arial"/>
        </w:rPr>
        <w:t>ncy protocol based on the experience of the identifier, fish identifiers</w:t>
      </w:r>
      <w:r w:rsidR="00255559" w:rsidRPr="00255559">
        <w:rPr>
          <w:rFonts w:ascii="Arial" w:hAnsi="Arial" w:cs="Arial"/>
        </w:rPr>
        <w:t xml:space="preserve"> will progressively have fewer and fewer samples QC’</w:t>
      </w:r>
      <w:ins w:id="49" w:author="Nguyen, Trinh@Wildlife" w:date="2021-12-14T14:13:00Z">
        <w:r w:rsidR="009013F5">
          <w:rPr>
            <w:rFonts w:ascii="Arial" w:hAnsi="Arial" w:cs="Arial"/>
          </w:rPr>
          <w:t>e</w:t>
        </w:r>
      </w:ins>
      <w:r w:rsidR="00255559" w:rsidRPr="00255559">
        <w:rPr>
          <w:rFonts w:ascii="Arial" w:hAnsi="Arial" w:cs="Arial"/>
        </w:rPr>
        <w:t>d until they are considere</w:t>
      </w:r>
      <w:r w:rsidR="00255559">
        <w:rPr>
          <w:rFonts w:ascii="Arial" w:hAnsi="Arial" w:cs="Arial"/>
        </w:rPr>
        <w:t>d a fish ID specialist</w:t>
      </w:r>
      <w:r w:rsidR="00255559" w:rsidRPr="00255559">
        <w:rPr>
          <w:rFonts w:ascii="Arial" w:hAnsi="Arial" w:cs="Arial"/>
        </w:rPr>
        <w:t>.</w:t>
      </w:r>
      <w:r w:rsidR="00165BD7">
        <w:rPr>
          <w:rFonts w:ascii="Arial" w:hAnsi="Arial" w:cs="Arial"/>
        </w:rPr>
        <w:t xml:space="preserve"> Samples for identification QC are randomly selected. </w:t>
      </w:r>
      <w:r w:rsidR="00165BD7" w:rsidRPr="00165BD7">
        <w:rPr>
          <w:rFonts w:ascii="Arial" w:hAnsi="Arial" w:cs="Arial"/>
        </w:rPr>
        <w:t>The larval fish ID specialist will confirm identification and counts for all fish in the sample.</w:t>
      </w:r>
      <w:r w:rsidR="00165BD7">
        <w:rPr>
          <w:rFonts w:ascii="Arial" w:hAnsi="Arial" w:cs="Arial"/>
        </w:rPr>
        <w:t xml:space="preserve"> </w:t>
      </w:r>
      <w:r w:rsidR="00165BD7" w:rsidRPr="00165BD7">
        <w:rPr>
          <w:rFonts w:ascii="Arial" w:hAnsi="Arial" w:cs="Arial"/>
        </w:rPr>
        <w:t>For all samples (QC required or not), all ESA fish and any questionable fish must undergo a second ID.</w:t>
      </w:r>
    </w:p>
    <w:p w14:paraId="3BB75556" w14:textId="29C314BA" w:rsidR="00A16021" w:rsidRPr="00A16021" w:rsidRDefault="00A16021" w:rsidP="00A16021">
      <w:pPr>
        <w:rPr>
          <w:rFonts w:ascii="Arial" w:hAnsi="Arial" w:cs="Arial"/>
        </w:rPr>
      </w:pPr>
      <w:r w:rsidRPr="00A16021">
        <w:rPr>
          <w:rFonts w:ascii="Arial" w:hAnsi="Arial" w:cs="Arial"/>
        </w:rPr>
        <w:t>Data:</w:t>
      </w:r>
      <w:r w:rsidR="00C54927">
        <w:rPr>
          <w:rFonts w:ascii="Arial" w:hAnsi="Arial" w:cs="Arial"/>
        </w:rPr>
        <w:t xml:space="preserve"> </w:t>
      </w:r>
      <w:r w:rsidR="00B4382B">
        <w:rPr>
          <w:rFonts w:ascii="Arial" w:hAnsi="Arial" w:cs="Arial"/>
        </w:rPr>
        <w:t>All computer data entry into the local database undergoes two rounds of ‘line by line’ checks, wherein all fields are checked against the original datasheets</w:t>
      </w:r>
      <w:r w:rsidR="001B35C1">
        <w:rPr>
          <w:rFonts w:ascii="Arial" w:hAnsi="Arial" w:cs="Arial"/>
        </w:rPr>
        <w:t xml:space="preserve"> for</w:t>
      </w:r>
      <w:r w:rsidR="00B4382B">
        <w:rPr>
          <w:rFonts w:ascii="Arial" w:hAnsi="Arial" w:cs="Arial"/>
        </w:rPr>
        <w:t xml:space="preserve"> fidelity. </w:t>
      </w:r>
      <w:r w:rsidR="00B4382B" w:rsidRPr="00B4382B">
        <w:rPr>
          <w:rFonts w:ascii="Arial" w:hAnsi="Arial" w:cs="Arial"/>
        </w:rPr>
        <w:t>At the end of the survey field season, once all of the fish samples have been processed in the laboratory and data entry is complete, the environmental and fish data is ‘finalized’ such that it</w:t>
      </w:r>
      <w:r w:rsidR="00B4382B">
        <w:rPr>
          <w:rFonts w:ascii="Arial" w:hAnsi="Arial" w:cs="Arial"/>
        </w:rPr>
        <w:t xml:space="preserve"> is</w:t>
      </w:r>
      <w:r w:rsidR="00B4382B" w:rsidRPr="00B4382B">
        <w:rPr>
          <w:rFonts w:ascii="Arial" w:hAnsi="Arial" w:cs="Arial"/>
        </w:rPr>
        <w:t xml:space="preserve"> clean for analysis and ava</w:t>
      </w:r>
      <w:r w:rsidR="00B4382B">
        <w:rPr>
          <w:rFonts w:ascii="Arial" w:hAnsi="Arial" w:cs="Arial"/>
        </w:rPr>
        <w:t xml:space="preserve">ilable for public consumption. </w:t>
      </w:r>
      <w:r w:rsidR="00B4382B" w:rsidRPr="00B4382B">
        <w:rPr>
          <w:rFonts w:ascii="Arial" w:hAnsi="Arial" w:cs="Arial"/>
        </w:rPr>
        <w:t>The first step in this process is to conduct final line</w:t>
      </w:r>
      <w:r w:rsidR="00B4382B">
        <w:rPr>
          <w:rFonts w:ascii="Arial" w:hAnsi="Arial" w:cs="Arial"/>
        </w:rPr>
        <w:t>-by-lines.</w:t>
      </w:r>
      <w:r w:rsidR="001B35C1">
        <w:rPr>
          <w:rFonts w:ascii="Arial" w:hAnsi="Arial" w:cs="Arial"/>
        </w:rPr>
        <w:t xml:space="preserve"> Each survey gets two</w:t>
      </w:r>
      <w:r w:rsidR="00B4382B" w:rsidRPr="00B4382B">
        <w:rPr>
          <w:rFonts w:ascii="Arial" w:hAnsi="Arial" w:cs="Arial"/>
        </w:rPr>
        <w:t xml:space="preserve"> complete lin</w:t>
      </w:r>
      <w:r w:rsidR="001B35C1">
        <w:rPr>
          <w:rFonts w:ascii="Arial" w:hAnsi="Arial" w:cs="Arial"/>
        </w:rPr>
        <w:t>e-by-lines (in addition to the two</w:t>
      </w:r>
      <w:r w:rsidR="00B4382B" w:rsidRPr="00B4382B">
        <w:rPr>
          <w:rFonts w:ascii="Arial" w:hAnsi="Arial" w:cs="Arial"/>
        </w:rPr>
        <w:t xml:space="preserve"> line-by-lines</w:t>
      </w:r>
      <w:r w:rsidR="00B4382B">
        <w:rPr>
          <w:rFonts w:ascii="Arial" w:hAnsi="Arial" w:cs="Arial"/>
        </w:rPr>
        <w:t xml:space="preserve"> conducted upon entry</w:t>
      </w:r>
      <w:r w:rsidR="00B4382B" w:rsidRPr="00B4382B">
        <w:rPr>
          <w:rFonts w:ascii="Arial" w:hAnsi="Arial" w:cs="Arial"/>
        </w:rPr>
        <w:t>).</w:t>
      </w:r>
      <w:r w:rsidR="00B4382B">
        <w:rPr>
          <w:rFonts w:ascii="Arial" w:hAnsi="Arial" w:cs="Arial"/>
        </w:rPr>
        <w:t xml:space="preserve"> </w:t>
      </w:r>
      <w:r w:rsidR="00B4382B" w:rsidRPr="00B4382B">
        <w:rPr>
          <w:rFonts w:ascii="Arial" w:hAnsi="Arial" w:cs="Arial"/>
        </w:rPr>
        <w:t>Once the end of season line-by-line is complete a project lead will run a series of database</w:t>
      </w:r>
      <w:r w:rsidR="00B4382B">
        <w:rPr>
          <w:rFonts w:ascii="Arial" w:hAnsi="Arial" w:cs="Arial"/>
        </w:rPr>
        <w:t xml:space="preserve"> queries called ‘Edit’ queries.</w:t>
      </w:r>
      <w:r w:rsidR="00B4382B" w:rsidRPr="00B4382B">
        <w:rPr>
          <w:rFonts w:ascii="Arial" w:hAnsi="Arial" w:cs="Arial"/>
        </w:rPr>
        <w:t xml:space="preserve"> These queries </w:t>
      </w:r>
      <w:del w:id="50" w:author="Nguyen, Trinh@Wildlife" w:date="2021-12-14T14:23:00Z">
        <w:r w:rsidR="00B4382B" w:rsidRPr="00B4382B" w:rsidDel="009013F5">
          <w:rPr>
            <w:rFonts w:ascii="Arial" w:hAnsi="Arial" w:cs="Arial"/>
          </w:rPr>
          <w:delText xml:space="preserve">catch </w:delText>
        </w:r>
      </w:del>
      <w:ins w:id="51" w:author="Nguyen, Trinh@Wildlife" w:date="2021-12-14T14:23:00Z">
        <w:r w:rsidR="009013F5">
          <w:rPr>
            <w:rFonts w:ascii="Arial" w:hAnsi="Arial" w:cs="Arial"/>
          </w:rPr>
          <w:t>analyze the underlying data distribution</w:t>
        </w:r>
      </w:ins>
      <w:ins w:id="52" w:author="Nguyen, Trinh@Wildlife" w:date="2021-12-21T10:55:00Z">
        <w:r w:rsidR="007B06C0">
          <w:rPr>
            <w:rFonts w:ascii="Arial" w:hAnsi="Arial" w:cs="Arial"/>
          </w:rPr>
          <w:t xml:space="preserve"> to</w:t>
        </w:r>
      </w:ins>
      <w:ins w:id="53" w:author="Nguyen, Trinh@Wildlife" w:date="2021-12-14T14:23:00Z">
        <w:r w:rsidR="009013F5">
          <w:rPr>
            <w:rFonts w:ascii="Arial" w:hAnsi="Arial" w:cs="Arial"/>
          </w:rPr>
          <w:t xml:space="preserve"> detect potential</w:t>
        </w:r>
        <w:r w:rsidR="009013F5" w:rsidRPr="00B4382B">
          <w:rPr>
            <w:rFonts w:ascii="Arial" w:hAnsi="Arial" w:cs="Arial"/>
          </w:rPr>
          <w:t xml:space="preserve"> </w:t>
        </w:r>
      </w:ins>
      <w:r w:rsidR="00B4382B" w:rsidRPr="00B4382B">
        <w:rPr>
          <w:rFonts w:ascii="Arial" w:hAnsi="Arial" w:cs="Arial"/>
        </w:rPr>
        <w:t xml:space="preserve">outliers </w:t>
      </w:r>
      <w:del w:id="54" w:author="Nguyen, Trinh@Wildlife" w:date="2021-12-14T14:24:00Z">
        <w:r w:rsidR="00B4382B" w:rsidRPr="00B4382B" w:rsidDel="009013F5">
          <w:rPr>
            <w:rFonts w:ascii="Arial" w:hAnsi="Arial" w:cs="Arial"/>
          </w:rPr>
          <w:delText>and other erroneous</w:delText>
        </w:r>
      </w:del>
      <w:ins w:id="55" w:author="Nguyen, Trinh@Wildlife" w:date="2021-12-14T14:24:00Z">
        <w:r w:rsidR="009013F5">
          <w:rPr>
            <w:rFonts w:ascii="Arial" w:hAnsi="Arial" w:cs="Arial"/>
          </w:rPr>
          <w:t>in the</w:t>
        </w:r>
      </w:ins>
      <w:r w:rsidR="00B4382B" w:rsidRPr="00B4382B">
        <w:rPr>
          <w:rFonts w:ascii="Arial" w:hAnsi="Arial" w:cs="Arial"/>
        </w:rPr>
        <w:t xml:space="preserve"> environmental </w:t>
      </w:r>
      <w:commentRangeStart w:id="56"/>
      <w:commentRangeStart w:id="57"/>
      <w:del w:id="58" w:author="Nguyen, Trinh@Wildlife" w:date="2021-12-14T14:24:00Z">
        <w:r w:rsidR="00B4382B" w:rsidRPr="00B4382B" w:rsidDel="009013F5">
          <w:rPr>
            <w:rFonts w:ascii="Arial" w:hAnsi="Arial" w:cs="Arial"/>
          </w:rPr>
          <w:delText xml:space="preserve">and catch </w:delText>
        </w:r>
      </w:del>
      <w:commentRangeEnd w:id="56"/>
      <w:r w:rsidR="009013F5">
        <w:rPr>
          <w:rStyle w:val="CommentReference"/>
        </w:rPr>
        <w:commentReference w:id="56"/>
      </w:r>
      <w:commentRangeEnd w:id="57"/>
      <w:r w:rsidR="00AF151A">
        <w:rPr>
          <w:rStyle w:val="CommentReference"/>
        </w:rPr>
        <w:commentReference w:id="57"/>
      </w:r>
      <w:r w:rsidR="00B4382B" w:rsidRPr="00B4382B">
        <w:rPr>
          <w:rFonts w:ascii="Arial" w:hAnsi="Arial" w:cs="Arial"/>
        </w:rPr>
        <w:t>data.</w:t>
      </w:r>
      <w:r w:rsidR="00B4382B">
        <w:rPr>
          <w:rFonts w:ascii="Arial" w:hAnsi="Arial" w:cs="Arial"/>
        </w:rPr>
        <w:t xml:space="preserve"> Not all data is</w:t>
      </w:r>
      <w:r w:rsidR="00B4382B" w:rsidRPr="00B4382B">
        <w:rPr>
          <w:rFonts w:ascii="Arial" w:hAnsi="Arial" w:cs="Arial"/>
        </w:rPr>
        <w:t xml:space="preserve"> changed because it is an outlier (outside of 2 standard deviations is </w:t>
      </w:r>
      <w:r w:rsidR="00B4382B">
        <w:rPr>
          <w:rFonts w:ascii="Arial" w:hAnsi="Arial" w:cs="Arial"/>
        </w:rPr>
        <w:t>the criteria for most queries).</w:t>
      </w:r>
      <w:r w:rsidR="00B4382B" w:rsidRPr="00B4382B">
        <w:rPr>
          <w:rFonts w:ascii="Arial" w:hAnsi="Arial" w:cs="Arial"/>
        </w:rPr>
        <w:t xml:space="preserve"> In most cases, outliers are real d</w:t>
      </w:r>
      <w:r w:rsidR="009C2960">
        <w:rPr>
          <w:rFonts w:ascii="Arial" w:hAnsi="Arial" w:cs="Arial"/>
        </w:rPr>
        <w:t>ata.</w:t>
      </w:r>
      <w:r w:rsidR="00B4382B" w:rsidRPr="00B4382B">
        <w:rPr>
          <w:rFonts w:ascii="Arial" w:hAnsi="Arial" w:cs="Arial"/>
        </w:rPr>
        <w:t xml:space="preserve"> These queries are to alert the project lead of potential e</w:t>
      </w:r>
      <w:r w:rsidR="009C2960">
        <w:rPr>
          <w:rFonts w:ascii="Arial" w:hAnsi="Arial" w:cs="Arial"/>
        </w:rPr>
        <w:t>rroneous data, and care is</w:t>
      </w:r>
      <w:r w:rsidR="00B4382B" w:rsidRPr="00B4382B">
        <w:rPr>
          <w:rFonts w:ascii="Arial" w:hAnsi="Arial" w:cs="Arial"/>
        </w:rPr>
        <w:t xml:space="preserve"> taken to edit only data that truly needs to be edited.</w:t>
      </w:r>
    </w:p>
    <w:p w14:paraId="39C2022D" w14:textId="0FC9FB62" w:rsidR="00DA0771" w:rsidRDefault="00DA0771" w:rsidP="00A16021">
      <w:pPr>
        <w:rPr>
          <w:ins w:id="59" w:author="Nguyen, Trinh@Wildlife" w:date="2021-12-21T11:42:00Z"/>
          <w:rFonts w:ascii="Arial" w:hAnsi="Arial" w:cs="Arial"/>
        </w:rPr>
      </w:pPr>
      <w:commentRangeStart w:id="60"/>
    </w:p>
    <w:p w14:paraId="52BDA4BC" w14:textId="0D7B2F97" w:rsidR="008442C2" w:rsidRDefault="008442C2" w:rsidP="00A16021">
      <w:pPr>
        <w:rPr>
          <w:ins w:id="61" w:author="Nguyen, Trinh@Wildlife" w:date="2021-12-21T11:42:00Z"/>
          <w:rFonts w:ascii="Arial" w:hAnsi="Arial" w:cs="Arial"/>
        </w:rPr>
      </w:pPr>
      <w:ins w:id="62" w:author="Nguyen, Trinh@Wildlife" w:date="2021-12-21T11:42:00Z">
        <w:r>
          <w:rPr>
            <w:rFonts w:ascii="Arial" w:hAnsi="Arial" w:cs="Arial"/>
          </w:rPr>
          <w:t>7.) The “Catch.csv”, “Length.csv”, “MeterCorrectio</w:t>
        </w:r>
      </w:ins>
      <w:ins w:id="63" w:author="Nguyen, Trinh@Wildlife" w:date="2021-12-21T11:43:00Z">
        <w:r>
          <w:rPr>
            <w:rFonts w:ascii="Arial" w:hAnsi="Arial" w:cs="Arial"/>
          </w:rPr>
          <w:t xml:space="preserve">ns.csv”, “Station_Lookup.csv”, “TowInfo.csv”, and “WaterInfo.csv” are available tables from the </w:t>
        </w:r>
      </w:ins>
      <w:ins w:id="64" w:author="Nguyen, Trinh@Wildlife" w:date="2021-12-21T11:44:00Z">
        <w:r>
          <w:rPr>
            <w:rFonts w:ascii="Arial" w:hAnsi="Arial" w:cs="Arial"/>
          </w:rPr>
          <w:t xml:space="preserve">SLS Access database. These tables are </w:t>
        </w:r>
        <w:r w:rsidR="005B3DFF">
          <w:rPr>
            <w:rFonts w:ascii="Arial" w:hAnsi="Arial" w:cs="Arial"/>
          </w:rPr>
          <w:t>exported directly from Access</w:t>
        </w:r>
      </w:ins>
      <w:ins w:id="65" w:author="Nguyen, Trinh@Wildlife" w:date="2021-12-21T11:45:00Z">
        <w:r w:rsidR="005B3DFF">
          <w:rPr>
            <w:rFonts w:ascii="Arial" w:hAnsi="Arial" w:cs="Arial"/>
          </w:rPr>
          <w:t xml:space="preserve"> and the only manipulation was to remove irrelevant columns while all </w:t>
        </w:r>
      </w:ins>
      <w:ins w:id="66" w:author="Nguyen, Trinh@Wildlife" w:date="2021-12-30T12:24:00Z">
        <w:r w:rsidR="00733AA2">
          <w:rPr>
            <w:rFonts w:ascii="Arial" w:hAnsi="Arial" w:cs="Arial"/>
          </w:rPr>
          <w:t xml:space="preserve">data </w:t>
        </w:r>
      </w:ins>
      <w:ins w:id="67" w:author="Nguyen, Trinh@Wildlife" w:date="2021-12-21T11:45:00Z">
        <w:r w:rsidR="005B3DFF">
          <w:rPr>
            <w:rFonts w:ascii="Arial" w:hAnsi="Arial" w:cs="Arial"/>
          </w:rPr>
          <w:t>row</w:t>
        </w:r>
      </w:ins>
      <w:ins w:id="68" w:author="Nguyen, Trinh@Wildlife" w:date="2021-12-30T12:24:00Z">
        <w:r w:rsidR="00733AA2">
          <w:rPr>
            <w:rFonts w:ascii="Arial" w:hAnsi="Arial" w:cs="Arial"/>
          </w:rPr>
          <w:t>s</w:t>
        </w:r>
      </w:ins>
      <w:ins w:id="69" w:author="Nguyen, Trinh@Wildlife" w:date="2021-12-21T11:45:00Z">
        <w:r w:rsidR="005B3DFF">
          <w:rPr>
            <w:rFonts w:ascii="Arial" w:hAnsi="Arial" w:cs="Arial"/>
          </w:rPr>
          <w:t xml:space="preserve"> remained untouched. </w:t>
        </w:r>
      </w:ins>
      <w:ins w:id="70" w:author="Nguyen, Trinh@Wildlife" w:date="2021-12-21T11:46:00Z">
        <w:r w:rsidR="005B3DFF">
          <w:rPr>
            <w:rFonts w:ascii="Arial" w:hAnsi="Arial" w:cs="Arial"/>
          </w:rPr>
          <w:t xml:space="preserve">This export step per table is coded in R and the relevant codes </w:t>
        </w:r>
      </w:ins>
      <w:ins w:id="71" w:author="Nguyen, Trinh@Wildlife" w:date="2021-12-21T11:47:00Z">
        <w:r w:rsidR="005B3DFF">
          <w:rPr>
            <w:rFonts w:ascii="Arial" w:hAnsi="Arial" w:cs="Arial"/>
          </w:rPr>
          <w:t xml:space="preserve">are housed at </w:t>
        </w:r>
      </w:ins>
      <w:ins w:id="72" w:author="Nguyen, Trinh@Wildlife" w:date="2021-12-21T11:56:00Z">
        <w:r w:rsidR="005B3DFF">
          <w:rPr>
            <w:rFonts w:ascii="Arial" w:hAnsi="Arial" w:cs="Arial"/>
          </w:rPr>
          <w:fldChar w:fldCharType="begin"/>
        </w:r>
        <w:r w:rsidR="005B3DFF">
          <w:rPr>
            <w:rFonts w:ascii="Arial" w:hAnsi="Arial" w:cs="Arial"/>
          </w:rPr>
          <w:instrText xml:space="preserve"> HYPERLINK "https://github.com/trinhxuann/CDFW-IEP-Surveys" </w:instrText>
        </w:r>
        <w:r w:rsidR="005B3DFF">
          <w:rPr>
            <w:rFonts w:ascii="Arial" w:hAnsi="Arial" w:cs="Arial"/>
          </w:rPr>
          <w:fldChar w:fldCharType="separate"/>
        </w:r>
        <w:r w:rsidR="005B3DFF" w:rsidRPr="005B3DFF">
          <w:rPr>
            <w:rStyle w:val="Hyperlink"/>
            <w:rFonts w:ascii="Arial" w:hAnsi="Arial" w:cs="Arial"/>
          </w:rPr>
          <w:t>this GitHub location</w:t>
        </w:r>
        <w:r w:rsidR="005B3DFF">
          <w:rPr>
            <w:rFonts w:ascii="Arial" w:hAnsi="Arial" w:cs="Arial"/>
          </w:rPr>
          <w:fldChar w:fldCharType="end"/>
        </w:r>
      </w:ins>
      <w:ins w:id="73" w:author="Nguyen, Trinh@Wildlife" w:date="2021-12-21T11:47:00Z">
        <w:r w:rsidR="005B3DFF">
          <w:rPr>
            <w:rFonts w:ascii="Arial" w:hAnsi="Arial" w:cs="Arial"/>
          </w:rPr>
          <w:t xml:space="preserve">. </w:t>
        </w:r>
      </w:ins>
      <w:ins w:id="74" w:author="Nguyen, Trinh@Wildlife" w:date="2021-12-21T11:45:00Z">
        <w:r w:rsidR="005B3DFF">
          <w:rPr>
            <w:rFonts w:ascii="Arial" w:hAnsi="Arial" w:cs="Arial"/>
          </w:rPr>
          <w:t>The “SLS.csv” file is the integrated dataset in which the 6 previousl</w:t>
        </w:r>
      </w:ins>
      <w:ins w:id="75" w:author="Nguyen, Trinh@Wildlife" w:date="2021-12-21T11:46:00Z">
        <w:r w:rsidR="005B3DFF">
          <w:rPr>
            <w:rFonts w:ascii="Arial" w:hAnsi="Arial" w:cs="Arial"/>
          </w:rPr>
          <w:t>y mentioned databases</w:t>
        </w:r>
      </w:ins>
      <w:ins w:id="76" w:author="Nguyen, Trinh@Wildlife" w:date="2021-12-21T11:57:00Z">
        <w:r w:rsidR="008B180A">
          <w:rPr>
            <w:rFonts w:ascii="Arial" w:hAnsi="Arial" w:cs="Arial"/>
          </w:rPr>
          <w:t xml:space="preserve"> were combined. This step leveraged existing code from the LTMRdata package, which is </w:t>
        </w:r>
      </w:ins>
      <w:ins w:id="77" w:author="Nguyen, Trinh@Wildlife" w:date="2021-12-30T12:25:00Z">
        <w:r w:rsidR="00733AA2">
          <w:rPr>
            <w:rFonts w:ascii="Arial" w:hAnsi="Arial" w:cs="Arial"/>
          </w:rPr>
          <w:t xml:space="preserve">housed at this </w:t>
        </w:r>
      </w:ins>
      <w:ins w:id="78" w:author="Nguyen, Trinh@Wildlife" w:date="2021-12-21T11:58:00Z">
        <w:r w:rsidR="008B180A">
          <w:rPr>
            <w:rFonts w:ascii="Arial" w:hAnsi="Arial" w:cs="Arial"/>
          </w:rPr>
          <w:fldChar w:fldCharType="begin"/>
        </w:r>
        <w:r w:rsidR="008B180A">
          <w:rPr>
            <w:rFonts w:ascii="Arial" w:hAnsi="Arial" w:cs="Arial"/>
          </w:rPr>
          <w:instrText xml:space="preserve"> HYPERLINK "https://github.com/sbashevkin/LTMRdata" </w:instrText>
        </w:r>
        <w:r w:rsidR="008B180A">
          <w:rPr>
            <w:rFonts w:ascii="Arial" w:hAnsi="Arial" w:cs="Arial"/>
          </w:rPr>
          <w:fldChar w:fldCharType="separate"/>
        </w:r>
        <w:r w:rsidR="008B180A" w:rsidRPr="008B180A">
          <w:rPr>
            <w:rStyle w:val="Hyperlink"/>
            <w:rFonts w:ascii="Arial" w:hAnsi="Arial" w:cs="Arial"/>
          </w:rPr>
          <w:t>GitHub</w:t>
        </w:r>
        <w:r w:rsidR="008B180A">
          <w:rPr>
            <w:rFonts w:ascii="Arial" w:hAnsi="Arial" w:cs="Arial"/>
          </w:rPr>
          <w:fldChar w:fldCharType="end"/>
        </w:r>
      </w:ins>
      <w:ins w:id="79" w:author="Nguyen, Trinh@Wildlife" w:date="2021-12-30T12:25:00Z">
        <w:r w:rsidR="00733AA2">
          <w:rPr>
            <w:rFonts w:ascii="Arial" w:hAnsi="Arial" w:cs="Arial"/>
          </w:rPr>
          <w:t xml:space="preserve"> location</w:t>
        </w:r>
      </w:ins>
      <w:ins w:id="80" w:author="Nguyen, Trinh@Wildlife" w:date="2021-12-21T11:57:00Z">
        <w:r w:rsidR="008B180A">
          <w:rPr>
            <w:rFonts w:ascii="Arial" w:hAnsi="Arial" w:cs="Arial"/>
          </w:rPr>
          <w:t>.</w:t>
        </w:r>
      </w:ins>
      <w:commentRangeEnd w:id="60"/>
      <w:ins w:id="81" w:author="Nguyen, Trinh@Wildlife" w:date="2021-12-21T12:26:00Z">
        <w:r w:rsidR="00F734A1">
          <w:rPr>
            <w:rStyle w:val="CommentReference"/>
          </w:rPr>
          <w:commentReference w:id="60"/>
        </w:r>
      </w:ins>
    </w:p>
    <w:p w14:paraId="5C88B2CB" w14:textId="77777777" w:rsidR="008442C2" w:rsidRDefault="008442C2" w:rsidP="00A16021">
      <w:pPr>
        <w:rPr>
          <w:rFonts w:ascii="Arial" w:hAnsi="Arial" w:cs="Arial"/>
        </w:rPr>
      </w:pPr>
    </w:p>
    <w:p w14:paraId="03518ECD" w14:textId="7C30CC60" w:rsidR="00A16021" w:rsidRPr="00A16021" w:rsidRDefault="008442C2" w:rsidP="00A16021">
      <w:pPr>
        <w:rPr>
          <w:rFonts w:ascii="Arial" w:hAnsi="Arial" w:cs="Arial"/>
        </w:rPr>
      </w:pPr>
      <w:ins w:id="82" w:author="Nguyen, Trinh@Wildlife" w:date="2021-12-21T11:42:00Z">
        <w:r>
          <w:rPr>
            <w:rFonts w:ascii="Arial" w:hAnsi="Arial" w:cs="Arial"/>
          </w:rPr>
          <w:t>8</w:t>
        </w:r>
      </w:ins>
      <w:del w:id="83" w:author="Nguyen, Trinh@Wildlife" w:date="2021-12-21T11:42:00Z">
        <w:r w:rsidR="00A16021" w:rsidRPr="00A16021" w:rsidDel="008442C2">
          <w:rPr>
            <w:rFonts w:ascii="Arial" w:hAnsi="Arial" w:cs="Arial"/>
          </w:rPr>
          <w:delText>7</w:delText>
        </w:r>
      </w:del>
      <w:r w:rsidR="00A16021" w:rsidRPr="00A16021">
        <w:rPr>
          <w:rFonts w:ascii="Arial" w:hAnsi="Arial" w:cs="Arial"/>
        </w:rPr>
        <w:t>.) Contractor Information:</w:t>
      </w:r>
      <w:r w:rsidR="00DA0771">
        <w:rPr>
          <w:rFonts w:ascii="Arial" w:hAnsi="Arial" w:cs="Arial"/>
        </w:rPr>
        <w:t xml:space="preserve"> N/A</w:t>
      </w:r>
    </w:p>
    <w:p w14:paraId="6ADFF7AE" w14:textId="277DB66D" w:rsidR="00A16021" w:rsidRPr="00A16021" w:rsidRDefault="008442C2" w:rsidP="00A16021">
      <w:pPr>
        <w:rPr>
          <w:rFonts w:ascii="Arial" w:hAnsi="Arial" w:cs="Arial"/>
        </w:rPr>
      </w:pPr>
      <w:ins w:id="84" w:author="Nguyen, Trinh@Wildlife" w:date="2021-12-21T11:42:00Z">
        <w:r>
          <w:rPr>
            <w:rFonts w:ascii="Arial" w:hAnsi="Arial" w:cs="Arial"/>
          </w:rPr>
          <w:t>9</w:t>
        </w:r>
      </w:ins>
      <w:del w:id="85" w:author="Nguyen, Trinh@Wildlife" w:date="2021-12-21T11:42:00Z">
        <w:r w:rsidR="00A16021" w:rsidRPr="00A16021" w:rsidDel="008442C2">
          <w:rPr>
            <w:rFonts w:ascii="Arial" w:hAnsi="Arial" w:cs="Arial"/>
          </w:rPr>
          <w:delText>8</w:delText>
        </w:r>
      </w:del>
      <w:r w:rsidR="00A16021" w:rsidRPr="00A16021">
        <w:rPr>
          <w:rFonts w:ascii="Arial" w:hAnsi="Arial" w:cs="Arial"/>
        </w:rPr>
        <w:t>.) External Review Process:</w:t>
      </w:r>
      <w:r w:rsidR="00DA0771">
        <w:rPr>
          <w:rFonts w:ascii="Arial" w:hAnsi="Arial" w:cs="Arial"/>
        </w:rPr>
        <w:t xml:space="preserve"> N/A</w:t>
      </w:r>
    </w:p>
    <w:p w14:paraId="1774C69F" w14:textId="63B2F311" w:rsidR="00A16021" w:rsidRDefault="008442C2" w:rsidP="00A16021">
      <w:pPr>
        <w:rPr>
          <w:ins w:id="86" w:author="Nguyen, Trinh@Wildlife" w:date="2021-12-21T12:01:00Z"/>
          <w:rFonts w:ascii="Arial" w:hAnsi="Arial" w:cs="Arial"/>
        </w:rPr>
      </w:pPr>
      <w:ins w:id="87" w:author="Nguyen, Trinh@Wildlife" w:date="2021-12-21T11:42:00Z">
        <w:r>
          <w:rPr>
            <w:rFonts w:ascii="Arial" w:hAnsi="Arial" w:cs="Arial"/>
          </w:rPr>
          <w:t>10</w:t>
        </w:r>
      </w:ins>
      <w:del w:id="88" w:author="Nguyen, Trinh@Wildlife" w:date="2021-12-21T11:42:00Z">
        <w:r w:rsidR="00A16021" w:rsidRPr="00A16021" w:rsidDel="008442C2">
          <w:rPr>
            <w:rFonts w:ascii="Arial" w:hAnsi="Arial" w:cs="Arial"/>
          </w:rPr>
          <w:delText>9</w:delText>
        </w:r>
      </w:del>
      <w:r w:rsidR="00A16021" w:rsidRPr="00A16021">
        <w:rPr>
          <w:rFonts w:ascii="Arial" w:hAnsi="Arial" w:cs="Arial"/>
        </w:rPr>
        <w:t>.) Methods References:</w:t>
      </w:r>
      <w:r w:rsidR="00DA0771">
        <w:rPr>
          <w:rFonts w:ascii="Arial" w:hAnsi="Arial" w:cs="Arial"/>
        </w:rPr>
        <w:t xml:space="preserve"> </w:t>
      </w:r>
      <w:del w:id="89" w:author="Nguyen, Trinh@Wildlife" w:date="2021-12-21T11:34:00Z">
        <w:r w:rsidR="00DA0771" w:rsidDel="00607307">
          <w:rPr>
            <w:rFonts w:ascii="Arial" w:hAnsi="Arial" w:cs="Arial"/>
          </w:rPr>
          <w:delText>N/A</w:delText>
        </w:r>
      </w:del>
    </w:p>
    <w:p w14:paraId="6323C37E" w14:textId="77777777" w:rsidR="008B180A" w:rsidRDefault="008B180A" w:rsidP="00A16021">
      <w:pPr>
        <w:rPr>
          <w:rFonts w:ascii="Arial" w:hAnsi="Arial" w:cs="Arial"/>
        </w:rPr>
      </w:pPr>
    </w:p>
    <w:p w14:paraId="7E38F2E0" w14:textId="1EBFCE26" w:rsidR="00607307" w:rsidRPr="008B180A" w:rsidRDefault="008B180A" w:rsidP="00A16021">
      <w:pPr>
        <w:rPr>
          <w:ins w:id="90" w:author="Nguyen, Trinh@Wildlife" w:date="2021-12-21T11:58:00Z"/>
          <w:rFonts w:ascii="Arial" w:hAnsi="Arial" w:cs="Arial"/>
          <w:sz w:val="32"/>
          <w:szCs w:val="32"/>
          <w:rPrChange w:id="91" w:author="Nguyen, Trinh@Wildlife" w:date="2021-12-21T12:01:00Z">
            <w:rPr>
              <w:ins w:id="92" w:author="Nguyen, Trinh@Wildlife" w:date="2021-12-21T11:58:00Z"/>
              <w:rFonts w:ascii="Arial" w:hAnsi="Arial" w:cs="Arial"/>
            </w:rPr>
          </w:rPrChange>
        </w:rPr>
      </w:pPr>
      <w:ins w:id="93" w:author="Nguyen, Trinh@Wildlife" w:date="2021-12-21T12:00:00Z">
        <w:r w:rsidRPr="008B180A">
          <w:rPr>
            <w:rFonts w:ascii="Arial" w:hAnsi="Arial" w:cs="Arial"/>
            <w:color w:val="333333"/>
            <w:shd w:val="clear" w:color="auto" w:fill="F5F5F5"/>
            <w:rPrChange w:id="94" w:author="Nguyen, Trinh@Wildlife" w:date="2021-12-21T12:01:00Z">
              <w:rPr>
                <w:rFonts w:ascii="Roboto" w:hAnsi="Roboto"/>
                <w:color w:val="333333"/>
                <w:sz w:val="21"/>
                <w:szCs w:val="21"/>
                <w:shd w:val="clear" w:color="auto" w:fill="F5F5F5"/>
              </w:rPr>
            </w:rPrChange>
          </w:rPr>
          <w:t>Samuel M Bashevkin. (2020). LTMRdata: Data for the IEP long term monitoring survey review (v1.0.0). Zenodo. https://doi.org/10.5281/zenodo.3934724</w:t>
        </w:r>
      </w:ins>
    </w:p>
    <w:p w14:paraId="2FD81EA4" w14:textId="77777777" w:rsidR="008B180A" w:rsidRDefault="008B180A" w:rsidP="00A16021">
      <w:pPr>
        <w:rPr>
          <w:rFonts w:ascii="Arial" w:hAnsi="Arial" w:cs="Arial"/>
        </w:rPr>
      </w:pPr>
    </w:p>
    <w:p w14:paraId="3689585C" w14:textId="6B844866" w:rsidR="00DA0771" w:rsidRDefault="001B35C1" w:rsidP="00A16021">
      <w:pPr>
        <w:rPr>
          <w:ins w:id="95" w:author="Nguyen, Trinh@Wildlife" w:date="2021-12-14T14:27:00Z"/>
          <w:rFonts w:ascii="Arial" w:hAnsi="Arial" w:cs="Arial"/>
          <w:b/>
          <w:bCs/>
          <w:sz w:val="28"/>
          <w:szCs w:val="28"/>
        </w:rPr>
      </w:pPr>
      <w:r w:rsidRPr="001B35C1">
        <w:rPr>
          <w:rFonts w:ascii="Arial" w:hAnsi="Arial" w:cs="Arial"/>
          <w:b/>
          <w:bCs/>
          <w:sz w:val="28"/>
          <w:szCs w:val="28"/>
        </w:rPr>
        <w:t>Data Table</w:t>
      </w:r>
    </w:p>
    <w:p w14:paraId="3A23D578" w14:textId="06622CC1" w:rsidR="009013F5" w:rsidRPr="009013F5" w:rsidRDefault="009013F5" w:rsidP="00A16021">
      <w:pPr>
        <w:rPr>
          <w:ins w:id="96" w:author="Nguyen, Trinh@Wildlife" w:date="2021-12-14T14:26:00Z"/>
          <w:rFonts w:ascii="Arial" w:hAnsi="Arial" w:cs="Arial"/>
          <w:rPrChange w:id="97" w:author="Nguyen, Trinh@Wildlife" w:date="2021-12-14T14:28:00Z">
            <w:rPr>
              <w:ins w:id="98" w:author="Nguyen, Trinh@Wildlife" w:date="2021-12-14T14:26:00Z"/>
              <w:rFonts w:ascii="Arial" w:hAnsi="Arial" w:cs="Arial"/>
              <w:b/>
              <w:bCs/>
              <w:sz w:val="28"/>
              <w:szCs w:val="28"/>
            </w:rPr>
          </w:rPrChange>
        </w:rPr>
      </w:pPr>
      <w:ins w:id="99" w:author="Nguyen, Trinh@Wildlife" w:date="2021-12-14T14:35:00Z">
        <w:r>
          <w:rPr>
            <w:rFonts w:ascii="Arial" w:hAnsi="Arial" w:cs="Arial"/>
          </w:rPr>
          <w:t>Catch.csv</w:t>
        </w:r>
      </w:ins>
      <w:ins w:id="100" w:author="Nguyen, Trinh@Wildlife" w:date="2021-12-14T14:53:00Z">
        <w:r>
          <w:rPr>
            <w:rFonts w:ascii="Arial" w:hAnsi="Arial" w:cs="Arial"/>
          </w:rPr>
          <w:t xml:space="preserve">: </w:t>
        </w:r>
      </w:ins>
      <w:ins w:id="101" w:author="Nguyen, Trinh@Wildlife" w:date="2021-12-14T14:36:00Z">
        <w:r>
          <w:rPr>
            <w:rFonts w:ascii="Arial" w:hAnsi="Arial" w:cs="Arial"/>
          </w:rPr>
          <w:t>Fish catch data from the Smelt Larval Survey</w:t>
        </w:r>
      </w:ins>
    </w:p>
    <w:tbl>
      <w:tblPr>
        <w:tblStyle w:val="LightList-Accent1"/>
        <w:tblW w:w="10435" w:type="dxa"/>
        <w:tblInd w:w="-252" w:type="dxa"/>
        <w:tblLayout w:type="fixed"/>
        <w:tblLook w:val="04A0" w:firstRow="1" w:lastRow="0" w:firstColumn="1" w:lastColumn="0" w:noHBand="0" w:noVBand="1"/>
        <w:tblPrChange w:id="102" w:author="Nguyen, Trinh@Wildlife" w:date="2021-12-30T12:42:00Z">
          <w:tblPr>
            <w:tblStyle w:val="LightList-Accent1"/>
            <w:tblW w:w="10890" w:type="dxa"/>
            <w:tblInd w:w="-252" w:type="dxa"/>
            <w:tblLayout w:type="fixed"/>
            <w:tblLook w:val="04A0" w:firstRow="1" w:lastRow="0" w:firstColumn="1" w:lastColumn="0" w:noHBand="0" w:noVBand="1"/>
          </w:tblPr>
        </w:tblPrChange>
      </w:tblPr>
      <w:tblGrid>
        <w:gridCol w:w="1907"/>
        <w:gridCol w:w="4190"/>
        <w:gridCol w:w="2932"/>
        <w:gridCol w:w="1406"/>
        <w:tblGridChange w:id="103">
          <w:tblGrid>
            <w:gridCol w:w="1620"/>
            <w:gridCol w:w="120"/>
            <w:gridCol w:w="4740"/>
            <w:gridCol w:w="120"/>
            <w:gridCol w:w="2400"/>
            <w:gridCol w:w="120"/>
            <w:gridCol w:w="1770"/>
            <w:gridCol w:w="120"/>
          </w:tblGrid>
        </w:tblGridChange>
      </w:tblGrid>
      <w:tr w:rsidR="009013F5" w14:paraId="7F56FA5B" w14:textId="77777777" w:rsidTr="00406BAB">
        <w:trPr>
          <w:cnfStyle w:val="100000000000" w:firstRow="1" w:lastRow="0" w:firstColumn="0" w:lastColumn="0" w:oddVBand="0" w:evenVBand="0" w:oddHBand="0" w:evenHBand="0" w:firstRowFirstColumn="0" w:firstRowLastColumn="0" w:lastRowFirstColumn="0" w:lastRowLastColumn="0"/>
          <w:ins w:id="104" w:author="Nguyen, Trinh@Wildlife" w:date="2021-12-14T14:26:00Z"/>
          <w:trPrChange w:id="105" w:author="Nguyen, Trinh@Wildlife" w:date="2021-12-30T12:42:00Z">
            <w:trPr>
              <w:gridAfter w:val="0"/>
            </w:trPr>
          </w:trPrChange>
        </w:trPr>
        <w:tc>
          <w:tcPr>
            <w:cnfStyle w:val="001000000000" w:firstRow="0" w:lastRow="0" w:firstColumn="1" w:lastColumn="0" w:oddVBand="0" w:evenVBand="0" w:oddHBand="0" w:evenHBand="0" w:firstRowFirstColumn="0" w:firstRowLastColumn="0" w:lastRowFirstColumn="0" w:lastRowLastColumn="0"/>
            <w:tcW w:w="1907" w:type="dxa"/>
            <w:tcBorders>
              <w:top w:val="single" w:sz="4" w:space="0" w:color="auto"/>
              <w:left w:val="single" w:sz="4" w:space="0" w:color="auto"/>
              <w:bottom w:val="single" w:sz="4" w:space="0" w:color="auto"/>
              <w:right w:val="single" w:sz="4" w:space="0" w:color="auto"/>
            </w:tcBorders>
            <w:tcPrChange w:id="106" w:author="Nguyen, Trinh@Wildlife" w:date="2021-12-30T12:42:00Z">
              <w:tcPr>
                <w:tcW w:w="1620" w:type="dxa"/>
                <w:tcBorders>
                  <w:top w:val="single" w:sz="4" w:space="0" w:color="auto"/>
                  <w:left w:val="single" w:sz="4" w:space="0" w:color="auto"/>
                  <w:bottom w:val="single" w:sz="4" w:space="0" w:color="auto"/>
                  <w:right w:val="single" w:sz="4" w:space="0" w:color="auto"/>
                </w:tcBorders>
              </w:tcPr>
            </w:tcPrChange>
          </w:tcPr>
          <w:p w14:paraId="2D303985" w14:textId="77777777" w:rsidR="009013F5" w:rsidRPr="00B95A6C" w:rsidRDefault="009013F5" w:rsidP="0049646D">
            <w:pPr>
              <w:cnfStyle w:val="101000000000" w:firstRow="1" w:lastRow="0" w:firstColumn="1" w:lastColumn="0" w:oddVBand="0" w:evenVBand="0" w:oddHBand="0" w:evenHBand="0" w:firstRowFirstColumn="0" w:firstRowLastColumn="0" w:lastRowFirstColumn="0" w:lastRowLastColumn="0"/>
              <w:rPr>
                <w:ins w:id="107" w:author="Nguyen, Trinh@Wildlife" w:date="2021-12-14T14:26:00Z"/>
                <w:rFonts w:ascii="Arial" w:hAnsi="Arial" w:cs="Arial"/>
                <w:b w:val="0"/>
                <w:sz w:val="20"/>
                <w:szCs w:val="20"/>
              </w:rPr>
            </w:pPr>
            <w:ins w:id="108" w:author="Nguyen, Trinh@Wildlife" w:date="2021-12-14T14:26:00Z">
              <w:r>
                <w:rPr>
                  <w:rFonts w:ascii="Arial" w:hAnsi="Arial" w:cs="Arial"/>
                  <w:b w:val="0"/>
                  <w:sz w:val="20"/>
                  <w:szCs w:val="20"/>
                </w:rPr>
                <w:t>Column Name</w:t>
              </w:r>
            </w:ins>
          </w:p>
        </w:tc>
        <w:tc>
          <w:tcPr>
            <w:tcW w:w="4190" w:type="dxa"/>
            <w:tcBorders>
              <w:top w:val="single" w:sz="4" w:space="0" w:color="auto"/>
              <w:left w:val="single" w:sz="4" w:space="0" w:color="auto"/>
              <w:bottom w:val="single" w:sz="4" w:space="0" w:color="auto"/>
              <w:right w:val="single" w:sz="4" w:space="0" w:color="auto"/>
            </w:tcBorders>
            <w:tcPrChange w:id="109" w:author="Nguyen, Trinh@Wildlife" w:date="2021-12-30T12:42:00Z">
              <w:tcPr>
                <w:tcW w:w="4860" w:type="dxa"/>
                <w:gridSpan w:val="2"/>
                <w:tcBorders>
                  <w:top w:val="single" w:sz="4" w:space="0" w:color="auto"/>
                  <w:left w:val="single" w:sz="4" w:space="0" w:color="auto"/>
                  <w:bottom w:val="single" w:sz="4" w:space="0" w:color="auto"/>
                  <w:right w:val="single" w:sz="4" w:space="0" w:color="auto"/>
                </w:tcBorders>
              </w:tcPr>
            </w:tcPrChange>
          </w:tcPr>
          <w:p w14:paraId="2E1B6A46"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ins w:id="110" w:author="Nguyen, Trinh@Wildlife" w:date="2021-12-14T14:26:00Z"/>
                <w:rFonts w:ascii="Arial" w:hAnsi="Arial" w:cs="Arial"/>
                <w:b w:val="0"/>
                <w:sz w:val="20"/>
                <w:szCs w:val="20"/>
              </w:rPr>
            </w:pPr>
            <w:ins w:id="111" w:author="Nguyen, Trinh@Wildlife" w:date="2021-12-14T14:26:00Z">
              <w:r>
                <w:rPr>
                  <w:rFonts w:ascii="Arial" w:hAnsi="Arial" w:cs="Arial"/>
                  <w:b w:val="0"/>
                  <w:sz w:val="20"/>
                  <w:szCs w:val="20"/>
                </w:rPr>
                <w:t>Description</w:t>
              </w:r>
            </w:ins>
          </w:p>
        </w:tc>
        <w:tc>
          <w:tcPr>
            <w:tcW w:w="2932" w:type="dxa"/>
            <w:tcBorders>
              <w:top w:val="single" w:sz="4" w:space="0" w:color="auto"/>
              <w:left w:val="single" w:sz="4" w:space="0" w:color="auto"/>
              <w:bottom w:val="single" w:sz="4" w:space="0" w:color="auto"/>
              <w:right w:val="single" w:sz="4" w:space="0" w:color="auto"/>
            </w:tcBorders>
            <w:tcPrChange w:id="112" w:author="Nguyen, Trinh@Wildlife" w:date="2021-12-30T12:42:00Z">
              <w:tcPr>
                <w:tcW w:w="2520" w:type="dxa"/>
                <w:gridSpan w:val="2"/>
                <w:tcBorders>
                  <w:top w:val="single" w:sz="4" w:space="0" w:color="auto"/>
                  <w:left w:val="single" w:sz="4" w:space="0" w:color="auto"/>
                  <w:bottom w:val="single" w:sz="4" w:space="0" w:color="auto"/>
                  <w:right w:val="single" w:sz="4" w:space="0" w:color="auto"/>
                </w:tcBorders>
              </w:tcPr>
            </w:tcPrChange>
          </w:tcPr>
          <w:p w14:paraId="6CC8D9CA"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ins w:id="113" w:author="Nguyen, Trinh@Wildlife" w:date="2021-12-14T14:26:00Z"/>
                <w:rFonts w:ascii="Arial" w:hAnsi="Arial" w:cs="Arial"/>
                <w:b w:val="0"/>
                <w:sz w:val="20"/>
                <w:szCs w:val="20"/>
              </w:rPr>
            </w:pPr>
            <w:ins w:id="114" w:author="Nguyen, Trinh@Wildlife" w:date="2021-12-14T14:26:00Z">
              <w:r>
                <w:rPr>
                  <w:rFonts w:ascii="Arial" w:hAnsi="Arial" w:cs="Arial"/>
                  <w:b w:val="0"/>
                  <w:sz w:val="20"/>
                  <w:szCs w:val="20"/>
                </w:rPr>
                <w:t>Unit or Code Explanation or Date Format</w:t>
              </w:r>
              <w:r w:rsidRPr="00B95A6C">
                <w:rPr>
                  <w:rFonts w:ascii="Arial" w:hAnsi="Arial" w:cs="Arial"/>
                  <w:b w:val="0"/>
                  <w:sz w:val="20"/>
                  <w:szCs w:val="20"/>
                </w:rPr>
                <w:t xml:space="preserve"> </w:t>
              </w:r>
            </w:ins>
          </w:p>
        </w:tc>
        <w:tc>
          <w:tcPr>
            <w:tcW w:w="1406" w:type="dxa"/>
            <w:tcBorders>
              <w:top w:val="single" w:sz="4" w:space="0" w:color="auto"/>
              <w:left w:val="single" w:sz="4" w:space="0" w:color="auto"/>
              <w:bottom w:val="single" w:sz="4" w:space="0" w:color="auto"/>
              <w:right w:val="single" w:sz="4" w:space="0" w:color="auto"/>
            </w:tcBorders>
            <w:tcPrChange w:id="115" w:author="Nguyen, Trinh@Wildlife" w:date="2021-12-30T12:42:00Z">
              <w:tcPr>
                <w:tcW w:w="1890" w:type="dxa"/>
                <w:gridSpan w:val="2"/>
                <w:tcBorders>
                  <w:top w:val="single" w:sz="4" w:space="0" w:color="auto"/>
                  <w:left w:val="single" w:sz="4" w:space="0" w:color="auto"/>
                  <w:bottom w:val="single" w:sz="4" w:space="0" w:color="auto"/>
                  <w:right w:val="single" w:sz="4" w:space="0" w:color="auto"/>
                </w:tcBorders>
              </w:tcPr>
            </w:tcPrChange>
          </w:tcPr>
          <w:p w14:paraId="70581CD5"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ins w:id="116" w:author="Nguyen, Trinh@Wildlife" w:date="2021-12-14T14:26:00Z"/>
                <w:rFonts w:ascii="Arial" w:hAnsi="Arial" w:cs="Arial"/>
                <w:b w:val="0"/>
                <w:sz w:val="20"/>
                <w:szCs w:val="20"/>
              </w:rPr>
            </w:pPr>
            <w:ins w:id="117" w:author="Nguyen, Trinh@Wildlife" w:date="2021-12-14T14:26:00Z">
              <w:r>
                <w:rPr>
                  <w:rFonts w:ascii="Arial" w:hAnsi="Arial" w:cs="Arial"/>
                  <w:b w:val="0"/>
                  <w:sz w:val="20"/>
                  <w:szCs w:val="20"/>
                </w:rPr>
                <w:t>Empty Value Code</w:t>
              </w:r>
            </w:ins>
          </w:p>
        </w:tc>
      </w:tr>
      <w:tr w:rsidR="009013F5" w:rsidRPr="00E32BD1" w14:paraId="50B77001" w14:textId="77777777" w:rsidTr="00406BAB">
        <w:trPr>
          <w:cnfStyle w:val="000000100000" w:firstRow="0" w:lastRow="0" w:firstColumn="0" w:lastColumn="0" w:oddVBand="0" w:evenVBand="0" w:oddHBand="1" w:evenHBand="0" w:firstRowFirstColumn="0" w:firstRowLastColumn="0" w:lastRowFirstColumn="0" w:lastRowLastColumn="0"/>
          <w:ins w:id="118" w:author="Nguyen, Trinh@Wildlife" w:date="2021-12-14T14:26:00Z"/>
          <w:trPrChange w:id="119" w:author="Nguyen, Trinh@Wildlife" w:date="2021-12-30T12:42:00Z">
            <w:trPr>
              <w:gridAfter w:val="0"/>
            </w:trPr>
          </w:trPrChange>
        </w:trPr>
        <w:tc>
          <w:tcPr>
            <w:cnfStyle w:val="001000000000" w:firstRow="0" w:lastRow="0" w:firstColumn="1" w:lastColumn="0" w:oddVBand="0" w:evenVBand="0" w:oddHBand="0" w:evenHBand="0" w:firstRowFirstColumn="0" w:firstRowLastColumn="0" w:lastRowFirstColumn="0" w:lastRowLastColumn="0"/>
            <w:tcW w:w="1907" w:type="dxa"/>
            <w:tcBorders>
              <w:top w:val="single" w:sz="4" w:space="0" w:color="auto"/>
              <w:left w:val="single" w:sz="4" w:space="0" w:color="auto"/>
              <w:bottom w:val="single" w:sz="4" w:space="0" w:color="auto"/>
              <w:right w:val="single" w:sz="4" w:space="0" w:color="auto"/>
            </w:tcBorders>
            <w:tcPrChange w:id="120" w:author="Nguyen, Trinh@Wildlife" w:date="2021-12-30T12:42:00Z">
              <w:tcPr>
                <w:tcW w:w="1620" w:type="dxa"/>
                <w:tcBorders>
                  <w:top w:val="single" w:sz="4" w:space="0" w:color="auto"/>
                  <w:left w:val="single" w:sz="4" w:space="0" w:color="auto"/>
                  <w:bottom w:val="single" w:sz="4" w:space="0" w:color="auto"/>
                  <w:right w:val="single" w:sz="4" w:space="0" w:color="auto"/>
                </w:tcBorders>
              </w:tcPr>
            </w:tcPrChange>
          </w:tcPr>
          <w:p w14:paraId="46CF7350" w14:textId="768CEEFA" w:rsidR="009013F5" w:rsidRPr="00D251A5" w:rsidRDefault="009013F5" w:rsidP="0049646D">
            <w:pPr>
              <w:cnfStyle w:val="001000100000" w:firstRow="0" w:lastRow="0" w:firstColumn="1" w:lastColumn="0" w:oddVBand="0" w:evenVBand="0" w:oddHBand="1" w:evenHBand="0" w:firstRowFirstColumn="0" w:firstRowLastColumn="0" w:lastRowFirstColumn="0" w:lastRowLastColumn="0"/>
              <w:rPr>
                <w:ins w:id="121" w:author="Nguyen, Trinh@Wildlife" w:date="2021-12-14T14:26:00Z"/>
                <w:rFonts w:ascii="Arial" w:hAnsi="Arial" w:cs="Arial"/>
                <w:b w:val="0"/>
                <w:sz w:val="20"/>
                <w:szCs w:val="20"/>
              </w:rPr>
            </w:pPr>
            <w:ins w:id="122" w:author="Nguyen, Trinh@Wildlife" w:date="2021-12-14T14:37:00Z">
              <w:r>
                <w:rPr>
                  <w:rFonts w:ascii="Arial" w:hAnsi="Arial" w:cs="Arial"/>
                  <w:b w:val="0"/>
                  <w:sz w:val="20"/>
                  <w:szCs w:val="20"/>
                </w:rPr>
                <w:lastRenderedPageBreak/>
                <w:t>Date</w:t>
              </w:r>
            </w:ins>
          </w:p>
        </w:tc>
        <w:tc>
          <w:tcPr>
            <w:tcW w:w="4190" w:type="dxa"/>
            <w:tcBorders>
              <w:top w:val="single" w:sz="4" w:space="0" w:color="auto"/>
              <w:left w:val="single" w:sz="4" w:space="0" w:color="auto"/>
              <w:bottom w:val="single" w:sz="4" w:space="0" w:color="auto"/>
              <w:right w:val="single" w:sz="4" w:space="0" w:color="auto"/>
            </w:tcBorders>
            <w:tcPrChange w:id="123" w:author="Nguyen, Trinh@Wildlife" w:date="2021-12-30T12:42:00Z">
              <w:tcPr>
                <w:tcW w:w="4860" w:type="dxa"/>
                <w:gridSpan w:val="2"/>
                <w:tcBorders>
                  <w:top w:val="single" w:sz="4" w:space="0" w:color="auto"/>
                  <w:left w:val="single" w:sz="4" w:space="0" w:color="auto"/>
                  <w:bottom w:val="single" w:sz="4" w:space="0" w:color="auto"/>
                  <w:right w:val="single" w:sz="4" w:space="0" w:color="auto"/>
                </w:tcBorders>
              </w:tcPr>
            </w:tcPrChange>
          </w:tcPr>
          <w:p w14:paraId="1F87A074" w14:textId="5642C9C6" w:rsidR="009013F5" w:rsidRPr="00B95A6C" w:rsidRDefault="009013F5" w:rsidP="0049646D">
            <w:pPr>
              <w:cnfStyle w:val="000000100000" w:firstRow="0" w:lastRow="0" w:firstColumn="0" w:lastColumn="0" w:oddVBand="0" w:evenVBand="0" w:oddHBand="1" w:evenHBand="0" w:firstRowFirstColumn="0" w:firstRowLastColumn="0" w:lastRowFirstColumn="0" w:lastRowLastColumn="0"/>
              <w:rPr>
                <w:ins w:id="124" w:author="Nguyen, Trinh@Wildlife" w:date="2021-12-14T14:26:00Z"/>
                <w:rFonts w:ascii="Arial" w:hAnsi="Arial" w:cs="Arial"/>
                <w:sz w:val="20"/>
                <w:szCs w:val="20"/>
              </w:rPr>
            </w:pPr>
            <w:ins w:id="125" w:author="Nguyen, Trinh@Wildlife" w:date="2021-12-14T14:38:00Z">
              <w:r>
                <w:rPr>
                  <w:rFonts w:ascii="Arial" w:hAnsi="Arial" w:cs="Arial"/>
                  <w:sz w:val="20"/>
                  <w:szCs w:val="20"/>
                </w:rPr>
                <w:t>Date when sampling occurred</w:t>
              </w:r>
            </w:ins>
          </w:p>
        </w:tc>
        <w:tc>
          <w:tcPr>
            <w:tcW w:w="2932" w:type="dxa"/>
            <w:tcBorders>
              <w:top w:val="single" w:sz="4" w:space="0" w:color="auto"/>
              <w:left w:val="single" w:sz="4" w:space="0" w:color="auto"/>
              <w:bottom w:val="single" w:sz="4" w:space="0" w:color="auto"/>
              <w:right w:val="single" w:sz="4" w:space="0" w:color="auto"/>
            </w:tcBorders>
            <w:tcPrChange w:id="126" w:author="Nguyen, Trinh@Wildlife" w:date="2021-12-30T12:42:00Z">
              <w:tcPr>
                <w:tcW w:w="2520" w:type="dxa"/>
                <w:gridSpan w:val="2"/>
                <w:tcBorders>
                  <w:top w:val="single" w:sz="4" w:space="0" w:color="auto"/>
                  <w:left w:val="single" w:sz="4" w:space="0" w:color="auto"/>
                  <w:bottom w:val="single" w:sz="4" w:space="0" w:color="auto"/>
                  <w:right w:val="single" w:sz="4" w:space="0" w:color="auto"/>
                </w:tcBorders>
              </w:tcPr>
            </w:tcPrChange>
          </w:tcPr>
          <w:p w14:paraId="31233432" w14:textId="10667187" w:rsidR="009013F5" w:rsidRPr="00B95A6C" w:rsidRDefault="009013F5" w:rsidP="0049646D">
            <w:pPr>
              <w:cnfStyle w:val="000000100000" w:firstRow="0" w:lastRow="0" w:firstColumn="0" w:lastColumn="0" w:oddVBand="0" w:evenVBand="0" w:oddHBand="1" w:evenHBand="0" w:firstRowFirstColumn="0" w:firstRowLastColumn="0" w:lastRowFirstColumn="0" w:lastRowLastColumn="0"/>
              <w:rPr>
                <w:ins w:id="127" w:author="Nguyen, Trinh@Wildlife" w:date="2021-12-14T14:26:00Z"/>
                <w:rFonts w:ascii="Arial" w:hAnsi="Arial" w:cs="Arial"/>
                <w:sz w:val="20"/>
                <w:szCs w:val="20"/>
              </w:rPr>
            </w:pPr>
            <w:ins w:id="128" w:author="Nguyen, Trinh@Wildlife" w:date="2021-12-14T14:39:00Z">
              <w:r>
                <w:rPr>
                  <w:rFonts w:ascii="Arial" w:hAnsi="Arial" w:cs="Arial"/>
                  <w:sz w:val="20"/>
                  <w:szCs w:val="20"/>
                </w:rPr>
                <w:t>MM/DD/YYYY</w:t>
              </w:r>
            </w:ins>
          </w:p>
        </w:tc>
        <w:tc>
          <w:tcPr>
            <w:tcW w:w="1406" w:type="dxa"/>
            <w:tcBorders>
              <w:top w:val="single" w:sz="4" w:space="0" w:color="auto"/>
              <w:left w:val="single" w:sz="4" w:space="0" w:color="auto"/>
              <w:bottom w:val="single" w:sz="4" w:space="0" w:color="auto"/>
              <w:right w:val="single" w:sz="4" w:space="0" w:color="auto"/>
            </w:tcBorders>
            <w:tcPrChange w:id="129" w:author="Nguyen, Trinh@Wildlife" w:date="2021-12-30T12:42:00Z">
              <w:tcPr>
                <w:tcW w:w="1890" w:type="dxa"/>
                <w:gridSpan w:val="2"/>
                <w:tcBorders>
                  <w:top w:val="single" w:sz="4" w:space="0" w:color="auto"/>
                  <w:left w:val="single" w:sz="4" w:space="0" w:color="auto"/>
                  <w:bottom w:val="single" w:sz="4" w:space="0" w:color="auto"/>
                  <w:right w:val="single" w:sz="4" w:space="0" w:color="auto"/>
                </w:tcBorders>
              </w:tcPr>
            </w:tcPrChange>
          </w:tcPr>
          <w:p w14:paraId="2E962287" w14:textId="77777777" w:rsidR="009013F5" w:rsidRPr="00B95A6C" w:rsidRDefault="009013F5" w:rsidP="0049646D">
            <w:pPr>
              <w:cnfStyle w:val="000000100000" w:firstRow="0" w:lastRow="0" w:firstColumn="0" w:lastColumn="0" w:oddVBand="0" w:evenVBand="0" w:oddHBand="1" w:evenHBand="0" w:firstRowFirstColumn="0" w:firstRowLastColumn="0" w:lastRowFirstColumn="0" w:lastRowLastColumn="0"/>
              <w:rPr>
                <w:ins w:id="130" w:author="Nguyen, Trinh@Wildlife" w:date="2021-12-14T14:26:00Z"/>
                <w:rFonts w:ascii="Arial" w:hAnsi="Arial" w:cs="Arial"/>
                <w:sz w:val="20"/>
                <w:szCs w:val="20"/>
              </w:rPr>
            </w:pPr>
            <w:ins w:id="131" w:author="Nguyen, Trinh@Wildlife" w:date="2021-12-14T14:26:00Z">
              <w:r>
                <w:rPr>
                  <w:rFonts w:ascii="Arial" w:hAnsi="Arial" w:cs="Arial"/>
                  <w:sz w:val="20"/>
                  <w:szCs w:val="20"/>
                </w:rPr>
                <w:t>NA</w:t>
              </w:r>
            </w:ins>
          </w:p>
        </w:tc>
      </w:tr>
      <w:tr w:rsidR="009013F5" w:rsidRPr="00B95A6C" w14:paraId="3685A0DF" w14:textId="77777777" w:rsidTr="00406BAB">
        <w:trPr>
          <w:ins w:id="132" w:author="Nguyen, Trinh@Wildlife" w:date="2021-12-14T14:26:00Z"/>
          <w:trPrChange w:id="133" w:author="Nguyen, Trinh@Wildlife" w:date="2021-12-30T12:42:00Z">
            <w:trPr>
              <w:gridAfter w:val="0"/>
            </w:trPr>
          </w:trPrChange>
        </w:trPr>
        <w:tc>
          <w:tcPr>
            <w:cnfStyle w:val="001000000000" w:firstRow="0" w:lastRow="0" w:firstColumn="1" w:lastColumn="0" w:oddVBand="0" w:evenVBand="0" w:oddHBand="0" w:evenHBand="0" w:firstRowFirstColumn="0" w:firstRowLastColumn="0" w:lastRowFirstColumn="0" w:lastRowLastColumn="0"/>
            <w:tcW w:w="1907" w:type="dxa"/>
            <w:tcBorders>
              <w:top w:val="single" w:sz="4" w:space="0" w:color="auto"/>
              <w:left w:val="single" w:sz="4" w:space="0" w:color="auto"/>
              <w:bottom w:val="single" w:sz="4" w:space="0" w:color="auto"/>
              <w:right w:val="single" w:sz="4" w:space="0" w:color="auto"/>
            </w:tcBorders>
            <w:tcPrChange w:id="134" w:author="Nguyen, Trinh@Wildlife" w:date="2021-12-30T12:42:00Z">
              <w:tcPr>
                <w:tcW w:w="1620" w:type="dxa"/>
                <w:tcBorders>
                  <w:top w:val="single" w:sz="4" w:space="0" w:color="auto"/>
                  <w:left w:val="single" w:sz="4" w:space="0" w:color="auto"/>
                  <w:bottom w:val="single" w:sz="4" w:space="0" w:color="auto"/>
                  <w:right w:val="single" w:sz="4" w:space="0" w:color="auto"/>
                </w:tcBorders>
              </w:tcPr>
            </w:tcPrChange>
          </w:tcPr>
          <w:p w14:paraId="7CA53AC0" w14:textId="77777777" w:rsidR="009013F5" w:rsidRPr="00D251A5" w:rsidRDefault="009013F5" w:rsidP="0049646D">
            <w:pPr>
              <w:rPr>
                <w:ins w:id="135" w:author="Nguyen, Trinh@Wildlife" w:date="2021-12-14T14:26:00Z"/>
                <w:rFonts w:ascii="Arial" w:hAnsi="Arial" w:cs="Arial"/>
                <w:b w:val="0"/>
                <w:sz w:val="20"/>
                <w:szCs w:val="20"/>
              </w:rPr>
            </w:pPr>
            <w:ins w:id="136" w:author="Nguyen, Trinh@Wildlife" w:date="2021-12-14T14:26:00Z">
              <w:r w:rsidRPr="00D251A5">
                <w:rPr>
                  <w:rFonts w:ascii="Arial" w:hAnsi="Arial" w:cs="Arial"/>
                  <w:b w:val="0"/>
                  <w:sz w:val="20"/>
                  <w:szCs w:val="20"/>
                </w:rPr>
                <w:t>Station</w:t>
              </w:r>
            </w:ins>
          </w:p>
        </w:tc>
        <w:tc>
          <w:tcPr>
            <w:tcW w:w="4190" w:type="dxa"/>
            <w:tcBorders>
              <w:top w:val="single" w:sz="4" w:space="0" w:color="auto"/>
              <w:left w:val="single" w:sz="4" w:space="0" w:color="auto"/>
              <w:bottom w:val="single" w:sz="4" w:space="0" w:color="auto"/>
              <w:right w:val="single" w:sz="4" w:space="0" w:color="auto"/>
            </w:tcBorders>
            <w:tcPrChange w:id="137" w:author="Nguyen, Trinh@Wildlife" w:date="2021-12-30T12:42:00Z">
              <w:tcPr>
                <w:tcW w:w="4860" w:type="dxa"/>
                <w:gridSpan w:val="2"/>
                <w:tcBorders>
                  <w:top w:val="single" w:sz="4" w:space="0" w:color="auto"/>
                  <w:left w:val="single" w:sz="4" w:space="0" w:color="auto"/>
                  <w:bottom w:val="single" w:sz="4" w:space="0" w:color="auto"/>
                  <w:right w:val="single" w:sz="4" w:space="0" w:color="auto"/>
                </w:tcBorders>
              </w:tcPr>
            </w:tcPrChange>
          </w:tcPr>
          <w:p w14:paraId="69CBCD76" w14:textId="77777777" w:rsidR="009013F5" w:rsidRPr="00B95A6C" w:rsidRDefault="009013F5" w:rsidP="0049646D">
            <w:pPr>
              <w:cnfStyle w:val="000000000000" w:firstRow="0" w:lastRow="0" w:firstColumn="0" w:lastColumn="0" w:oddVBand="0" w:evenVBand="0" w:oddHBand="0" w:evenHBand="0" w:firstRowFirstColumn="0" w:firstRowLastColumn="0" w:lastRowFirstColumn="0" w:lastRowLastColumn="0"/>
              <w:rPr>
                <w:ins w:id="138" w:author="Nguyen, Trinh@Wildlife" w:date="2021-12-14T14:26:00Z"/>
                <w:rFonts w:ascii="Arial" w:hAnsi="Arial" w:cs="Arial"/>
                <w:sz w:val="20"/>
                <w:szCs w:val="20"/>
              </w:rPr>
            </w:pPr>
            <w:ins w:id="139" w:author="Nguyen, Trinh@Wildlife" w:date="2021-12-14T14:26:00Z">
              <w:r w:rsidRPr="00594314">
                <w:rPr>
                  <w:rFonts w:ascii="Arial" w:hAnsi="Arial" w:cs="Arial"/>
                  <w:sz w:val="20"/>
                  <w:szCs w:val="20"/>
                </w:rPr>
                <w:t>Project station number</w:t>
              </w:r>
            </w:ins>
          </w:p>
        </w:tc>
        <w:tc>
          <w:tcPr>
            <w:tcW w:w="2932" w:type="dxa"/>
            <w:tcBorders>
              <w:top w:val="single" w:sz="4" w:space="0" w:color="auto"/>
              <w:left w:val="single" w:sz="4" w:space="0" w:color="auto"/>
              <w:bottom w:val="single" w:sz="4" w:space="0" w:color="auto"/>
              <w:right w:val="single" w:sz="4" w:space="0" w:color="auto"/>
            </w:tcBorders>
            <w:tcPrChange w:id="140" w:author="Nguyen, Trinh@Wildlife" w:date="2021-12-30T12:42:00Z">
              <w:tcPr>
                <w:tcW w:w="2520" w:type="dxa"/>
                <w:gridSpan w:val="2"/>
                <w:tcBorders>
                  <w:top w:val="single" w:sz="4" w:space="0" w:color="auto"/>
                  <w:left w:val="single" w:sz="4" w:space="0" w:color="auto"/>
                  <w:bottom w:val="single" w:sz="4" w:space="0" w:color="auto"/>
                  <w:right w:val="single" w:sz="4" w:space="0" w:color="auto"/>
                </w:tcBorders>
              </w:tcPr>
            </w:tcPrChange>
          </w:tcPr>
          <w:p w14:paraId="4A960F7E" w14:textId="24856F98" w:rsidR="009013F5" w:rsidRPr="00B95A6C" w:rsidRDefault="009013F5" w:rsidP="0049646D">
            <w:pPr>
              <w:cnfStyle w:val="000000000000" w:firstRow="0" w:lastRow="0" w:firstColumn="0" w:lastColumn="0" w:oddVBand="0" w:evenVBand="0" w:oddHBand="0" w:evenHBand="0" w:firstRowFirstColumn="0" w:firstRowLastColumn="0" w:lastRowFirstColumn="0" w:lastRowLastColumn="0"/>
              <w:rPr>
                <w:ins w:id="141" w:author="Nguyen, Trinh@Wildlife" w:date="2021-12-14T14:26:00Z"/>
                <w:rFonts w:ascii="Arial" w:hAnsi="Arial" w:cs="Arial"/>
                <w:sz w:val="20"/>
                <w:szCs w:val="20"/>
              </w:rPr>
            </w:pPr>
            <w:ins w:id="142" w:author="Nguyen, Trinh@Wildlife" w:date="2021-12-14T14:39:00Z">
              <w:r>
                <w:rPr>
                  <w:rFonts w:ascii="Arial" w:hAnsi="Arial" w:cs="Arial"/>
                  <w:sz w:val="20"/>
                  <w:szCs w:val="20"/>
                </w:rPr>
                <w:t>3-digit</w:t>
              </w:r>
            </w:ins>
            <w:ins w:id="143" w:author="Nguyen, Trinh@Wildlife" w:date="2021-12-14T14:26:00Z">
              <w:r>
                <w:rPr>
                  <w:rFonts w:ascii="Arial" w:hAnsi="Arial" w:cs="Arial"/>
                  <w:sz w:val="20"/>
                  <w:szCs w:val="20"/>
                </w:rPr>
                <w:t xml:space="preserve"> station </w:t>
              </w:r>
            </w:ins>
            <w:ins w:id="144" w:author="Nguyen, Trinh@Wildlife" w:date="2021-12-14T14:39:00Z">
              <w:r>
                <w:rPr>
                  <w:rFonts w:ascii="Arial" w:hAnsi="Arial" w:cs="Arial"/>
                  <w:sz w:val="20"/>
                  <w:szCs w:val="20"/>
                </w:rPr>
                <w:t>identifier</w:t>
              </w:r>
            </w:ins>
          </w:p>
        </w:tc>
        <w:tc>
          <w:tcPr>
            <w:tcW w:w="1406" w:type="dxa"/>
            <w:tcBorders>
              <w:top w:val="single" w:sz="4" w:space="0" w:color="auto"/>
              <w:left w:val="single" w:sz="4" w:space="0" w:color="auto"/>
              <w:bottom w:val="single" w:sz="4" w:space="0" w:color="auto"/>
              <w:right w:val="single" w:sz="4" w:space="0" w:color="auto"/>
            </w:tcBorders>
            <w:tcPrChange w:id="145" w:author="Nguyen, Trinh@Wildlife" w:date="2021-12-30T12:42:00Z">
              <w:tcPr>
                <w:tcW w:w="1890" w:type="dxa"/>
                <w:gridSpan w:val="2"/>
                <w:tcBorders>
                  <w:top w:val="single" w:sz="4" w:space="0" w:color="auto"/>
                  <w:left w:val="single" w:sz="4" w:space="0" w:color="auto"/>
                  <w:bottom w:val="single" w:sz="4" w:space="0" w:color="auto"/>
                  <w:right w:val="single" w:sz="4" w:space="0" w:color="auto"/>
                </w:tcBorders>
              </w:tcPr>
            </w:tcPrChange>
          </w:tcPr>
          <w:p w14:paraId="79DD36A0" w14:textId="77777777" w:rsidR="009013F5" w:rsidRPr="00B95A6C" w:rsidRDefault="009013F5" w:rsidP="0049646D">
            <w:pPr>
              <w:cnfStyle w:val="000000000000" w:firstRow="0" w:lastRow="0" w:firstColumn="0" w:lastColumn="0" w:oddVBand="0" w:evenVBand="0" w:oddHBand="0" w:evenHBand="0" w:firstRowFirstColumn="0" w:firstRowLastColumn="0" w:lastRowFirstColumn="0" w:lastRowLastColumn="0"/>
              <w:rPr>
                <w:ins w:id="146" w:author="Nguyen, Trinh@Wildlife" w:date="2021-12-14T14:26:00Z"/>
                <w:rFonts w:ascii="Arial" w:hAnsi="Arial" w:cs="Arial"/>
                <w:sz w:val="20"/>
                <w:szCs w:val="20"/>
              </w:rPr>
            </w:pPr>
            <w:ins w:id="147" w:author="Nguyen, Trinh@Wildlife" w:date="2021-12-14T14:26:00Z">
              <w:r w:rsidRPr="00E8506B">
                <w:rPr>
                  <w:rFonts w:ascii="Arial" w:hAnsi="Arial" w:cs="Arial"/>
                  <w:sz w:val="20"/>
                  <w:szCs w:val="20"/>
                </w:rPr>
                <w:t>NA</w:t>
              </w:r>
            </w:ins>
          </w:p>
        </w:tc>
      </w:tr>
      <w:tr w:rsidR="009013F5" w:rsidRPr="00B95A6C" w14:paraId="142A4D7A" w14:textId="77777777" w:rsidTr="00406BAB">
        <w:trPr>
          <w:cnfStyle w:val="000000100000" w:firstRow="0" w:lastRow="0" w:firstColumn="0" w:lastColumn="0" w:oddVBand="0" w:evenVBand="0" w:oddHBand="1" w:evenHBand="0" w:firstRowFirstColumn="0" w:firstRowLastColumn="0" w:lastRowFirstColumn="0" w:lastRowLastColumn="0"/>
          <w:ins w:id="148" w:author="Nguyen, Trinh@Wildlife" w:date="2021-12-14T14:26:00Z"/>
          <w:trPrChange w:id="149" w:author="Nguyen, Trinh@Wildlife" w:date="2021-12-30T12:42:00Z">
            <w:trPr>
              <w:gridAfter w:val="0"/>
            </w:trPr>
          </w:trPrChange>
        </w:trPr>
        <w:tc>
          <w:tcPr>
            <w:cnfStyle w:val="001000000000" w:firstRow="0" w:lastRow="0" w:firstColumn="1" w:lastColumn="0" w:oddVBand="0" w:evenVBand="0" w:oddHBand="0" w:evenHBand="0" w:firstRowFirstColumn="0" w:firstRowLastColumn="0" w:lastRowFirstColumn="0" w:lastRowLastColumn="0"/>
            <w:tcW w:w="1907" w:type="dxa"/>
            <w:tcBorders>
              <w:top w:val="single" w:sz="4" w:space="0" w:color="auto"/>
              <w:left w:val="single" w:sz="4" w:space="0" w:color="auto"/>
              <w:bottom w:val="single" w:sz="4" w:space="0" w:color="auto"/>
              <w:right w:val="single" w:sz="4" w:space="0" w:color="auto"/>
            </w:tcBorders>
            <w:tcPrChange w:id="150" w:author="Nguyen, Trinh@Wildlife" w:date="2021-12-30T12:42:00Z">
              <w:tcPr>
                <w:tcW w:w="1620" w:type="dxa"/>
                <w:tcBorders>
                  <w:top w:val="single" w:sz="4" w:space="0" w:color="auto"/>
                  <w:left w:val="single" w:sz="4" w:space="0" w:color="auto"/>
                  <w:bottom w:val="single" w:sz="4" w:space="0" w:color="auto"/>
                  <w:right w:val="single" w:sz="4" w:space="0" w:color="auto"/>
                </w:tcBorders>
              </w:tcPr>
            </w:tcPrChange>
          </w:tcPr>
          <w:p w14:paraId="3F795185" w14:textId="2FADCF35" w:rsidR="009013F5" w:rsidRPr="00D251A5" w:rsidRDefault="009013F5" w:rsidP="0049646D">
            <w:pPr>
              <w:cnfStyle w:val="001000100000" w:firstRow="0" w:lastRow="0" w:firstColumn="1" w:lastColumn="0" w:oddVBand="0" w:evenVBand="0" w:oddHBand="1" w:evenHBand="0" w:firstRowFirstColumn="0" w:firstRowLastColumn="0" w:lastRowFirstColumn="0" w:lastRowLastColumn="0"/>
              <w:rPr>
                <w:ins w:id="151" w:author="Nguyen, Trinh@Wildlife" w:date="2021-12-14T14:26:00Z"/>
                <w:rFonts w:ascii="Arial" w:hAnsi="Arial" w:cs="Arial"/>
                <w:b w:val="0"/>
                <w:sz w:val="20"/>
                <w:szCs w:val="20"/>
              </w:rPr>
            </w:pPr>
            <w:ins w:id="152" w:author="Nguyen, Trinh@Wildlife" w:date="2021-12-14T14:38:00Z">
              <w:r>
                <w:rPr>
                  <w:rFonts w:ascii="Arial" w:hAnsi="Arial" w:cs="Arial"/>
                  <w:b w:val="0"/>
                  <w:sz w:val="20"/>
                  <w:szCs w:val="20"/>
                </w:rPr>
                <w:t>Tow</w:t>
              </w:r>
            </w:ins>
          </w:p>
        </w:tc>
        <w:tc>
          <w:tcPr>
            <w:tcW w:w="4190" w:type="dxa"/>
            <w:tcBorders>
              <w:top w:val="single" w:sz="4" w:space="0" w:color="auto"/>
              <w:left w:val="single" w:sz="4" w:space="0" w:color="auto"/>
              <w:bottom w:val="single" w:sz="4" w:space="0" w:color="auto"/>
              <w:right w:val="single" w:sz="4" w:space="0" w:color="auto"/>
            </w:tcBorders>
            <w:tcPrChange w:id="153" w:author="Nguyen, Trinh@Wildlife" w:date="2021-12-30T12:42:00Z">
              <w:tcPr>
                <w:tcW w:w="4860" w:type="dxa"/>
                <w:gridSpan w:val="2"/>
                <w:tcBorders>
                  <w:top w:val="single" w:sz="4" w:space="0" w:color="auto"/>
                  <w:left w:val="single" w:sz="4" w:space="0" w:color="auto"/>
                  <w:bottom w:val="single" w:sz="4" w:space="0" w:color="auto"/>
                  <w:right w:val="single" w:sz="4" w:space="0" w:color="auto"/>
                </w:tcBorders>
              </w:tcPr>
            </w:tcPrChange>
          </w:tcPr>
          <w:p w14:paraId="2C39323C" w14:textId="5BA0A68F" w:rsidR="009013F5" w:rsidRPr="00B95A6C" w:rsidRDefault="009013F5" w:rsidP="0049646D">
            <w:pPr>
              <w:cnfStyle w:val="000000100000" w:firstRow="0" w:lastRow="0" w:firstColumn="0" w:lastColumn="0" w:oddVBand="0" w:evenVBand="0" w:oddHBand="1" w:evenHBand="0" w:firstRowFirstColumn="0" w:firstRowLastColumn="0" w:lastRowFirstColumn="0" w:lastRowLastColumn="0"/>
              <w:rPr>
                <w:ins w:id="154" w:author="Nguyen, Trinh@Wildlife" w:date="2021-12-14T14:26:00Z"/>
                <w:rFonts w:ascii="Arial" w:hAnsi="Arial" w:cs="Arial"/>
                <w:sz w:val="20"/>
                <w:szCs w:val="20"/>
              </w:rPr>
            </w:pPr>
            <w:ins w:id="155" w:author="Nguyen, Trinh@Wildlife" w:date="2021-12-14T14:39:00Z">
              <w:r>
                <w:rPr>
                  <w:rFonts w:ascii="Arial" w:hAnsi="Arial" w:cs="Arial"/>
                  <w:sz w:val="20"/>
                  <w:szCs w:val="20"/>
                </w:rPr>
                <w:t xml:space="preserve">Tow number, 1 </w:t>
              </w:r>
            </w:ins>
            <w:ins w:id="156" w:author="Nguyen, Trinh@Wildlife" w:date="2021-12-14T15:06:00Z">
              <w:r>
                <w:rPr>
                  <w:rFonts w:ascii="Arial" w:hAnsi="Arial" w:cs="Arial"/>
                  <w:sz w:val="20"/>
                  <w:szCs w:val="20"/>
                </w:rPr>
                <w:t>for all SLS stations</w:t>
              </w:r>
            </w:ins>
          </w:p>
        </w:tc>
        <w:tc>
          <w:tcPr>
            <w:tcW w:w="2932" w:type="dxa"/>
            <w:tcBorders>
              <w:top w:val="single" w:sz="4" w:space="0" w:color="auto"/>
              <w:left w:val="single" w:sz="4" w:space="0" w:color="auto"/>
              <w:bottom w:val="single" w:sz="4" w:space="0" w:color="auto"/>
              <w:right w:val="single" w:sz="4" w:space="0" w:color="auto"/>
            </w:tcBorders>
            <w:tcPrChange w:id="157" w:author="Nguyen, Trinh@Wildlife" w:date="2021-12-30T12:42:00Z">
              <w:tcPr>
                <w:tcW w:w="2520" w:type="dxa"/>
                <w:gridSpan w:val="2"/>
                <w:tcBorders>
                  <w:top w:val="single" w:sz="4" w:space="0" w:color="auto"/>
                  <w:left w:val="single" w:sz="4" w:space="0" w:color="auto"/>
                  <w:bottom w:val="single" w:sz="4" w:space="0" w:color="auto"/>
                  <w:right w:val="single" w:sz="4" w:space="0" w:color="auto"/>
                </w:tcBorders>
              </w:tcPr>
            </w:tcPrChange>
          </w:tcPr>
          <w:p w14:paraId="2948F640" w14:textId="16181E37" w:rsidR="009013F5" w:rsidRPr="00B95A6C" w:rsidRDefault="009013F5" w:rsidP="0049646D">
            <w:pPr>
              <w:cnfStyle w:val="000000100000" w:firstRow="0" w:lastRow="0" w:firstColumn="0" w:lastColumn="0" w:oddVBand="0" w:evenVBand="0" w:oddHBand="1" w:evenHBand="0" w:firstRowFirstColumn="0" w:firstRowLastColumn="0" w:lastRowFirstColumn="0" w:lastRowLastColumn="0"/>
              <w:rPr>
                <w:ins w:id="158" w:author="Nguyen, Trinh@Wildlife" w:date="2021-12-14T14:26:00Z"/>
                <w:rFonts w:ascii="Arial" w:hAnsi="Arial" w:cs="Arial"/>
                <w:sz w:val="20"/>
                <w:szCs w:val="20"/>
              </w:rPr>
            </w:pPr>
            <w:ins w:id="159" w:author="Nguyen, Trinh@Wildlife" w:date="2021-12-14T14:46:00Z">
              <w:r>
                <w:rPr>
                  <w:rFonts w:ascii="Arial" w:hAnsi="Arial" w:cs="Arial"/>
                  <w:sz w:val="20"/>
                  <w:szCs w:val="20"/>
                </w:rPr>
                <w:t>Cardinal integer 1</w:t>
              </w:r>
            </w:ins>
          </w:p>
        </w:tc>
        <w:tc>
          <w:tcPr>
            <w:tcW w:w="1406" w:type="dxa"/>
            <w:tcBorders>
              <w:top w:val="single" w:sz="4" w:space="0" w:color="auto"/>
              <w:left w:val="single" w:sz="4" w:space="0" w:color="auto"/>
              <w:bottom w:val="single" w:sz="4" w:space="0" w:color="auto"/>
              <w:right w:val="single" w:sz="4" w:space="0" w:color="auto"/>
            </w:tcBorders>
            <w:tcPrChange w:id="160" w:author="Nguyen, Trinh@Wildlife" w:date="2021-12-30T12:42:00Z">
              <w:tcPr>
                <w:tcW w:w="1890" w:type="dxa"/>
                <w:gridSpan w:val="2"/>
                <w:tcBorders>
                  <w:top w:val="single" w:sz="4" w:space="0" w:color="auto"/>
                  <w:left w:val="single" w:sz="4" w:space="0" w:color="auto"/>
                  <w:bottom w:val="single" w:sz="4" w:space="0" w:color="auto"/>
                  <w:right w:val="single" w:sz="4" w:space="0" w:color="auto"/>
                </w:tcBorders>
              </w:tcPr>
            </w:tcPrChange>
          </w:tcPr>
          <w:p w14:paraId="6F1BAF8B" w14:textId="77777777" w:rsidR="009013F5" w:rsidRPr="00B95A6C" w:rsidRDefault="009013F5" w:rsidP="0049646D">
            <w:pPr>
              <w:cnfStyle w:val="000000100000" w:firstRow="0" w:lastRow="0" w:firstColumn="0" w:lastColumn="0" w:oddVBand="0" w:evenVBand="0" w:oddHBand="1" w:evenHBand="0" w:firstRowFirstColumn="0" w:firstRowLastColumn="0" w:lastRowFirstColumn="0" w:lastRowLastColumn="0"/>
              <w:rPr>
                <w:ins w:id="161" w:author="Nguyen, Trinh@Wildlife" w:date="2021-12-14T14:26:00Z"/>
                <w:rFonts w:ascii="Arial" w:hAnsi="Arial" w:cs="Arial"/>
                <w:sz w:val="20"/>
                <w:szCs w:val="20"/>
              </w:rPr>
            </w:pPr>
            <w:ins w:id="162" w:author="Nguyen, Trinh@Wildlife" w:date="2021-12-14T14:26:00Z">
              <w:r w:rsidRPr="00E8506B">
                <w:rPr>
                  <w:rFonts w:ascii="Arial" w:hAnsi="Arial" w:cs="Arial"/>
                  <w:sz w:val="20"/>
                  <w:szCs w:val="20"/>
                </w:rPr>
                <w:t>NA</w:t>
              </w:r>
            </w:ins>
          </w:p>
        </w:tc>
      </w:tr>
      <w:tr w:rsidR="009013F5" w:rsidRPr="00B95A6C" w14:paraId="7197A6FC" w14:textId="77777777" w:rsidTr="00406BAB">
        <w:trPr>
          <w:ins w:id="163" w:author="Nguyen, Trinh@Wildlife" w:date="2021-12-14T14:46:00Z"/>
          <w:trPrChange w:id="164" w:author="Nguyen, Trinh@Wildlife" w:date="2021-12-30T12:42:00Z">
            <w:trPr>
              <w:gridAfter w:val="0"/>
            </w:trPr>
          </w:trPrChange>
        </w:trPr>
        <w:tc>
          <w:tcPr>
            <w:cnfStyle w:val="001000000000" w:firstRow="0" w:lastRow="0" w:firstColumn="1" w:lastColumn="0" w:oddVBand="0" w:evenVBand="0" w:oddHBand="0" w:evenHBand="0" w:firstRowFirstColumn="0" w:firstRowLastColumn="0" w:lastRowFirstColumn="0" w:lastRowLastColumn="0"/>
            <w:tcW w:w="1907" w:type="dxa"/>
            <w:tcBorders>
              <w:top w:val="single" w:sz="4" w:space="0" w:color="auto"/>
              <w:left w:val="single" w:sz="4" w:space="0" w:color="auto"/>
              <w:bottom w:val="single" w:sz="4" w:space="0" w:color="auto"/>
              <w:right w:val="single" w:sz="4" w:space="0" w:color="auto"/>
            </w:tcBorders>
            <w:tcPrChange w:id="165" w:author="Nguyen, Trinh@Wildlife" w:date="2021-12-30T12:42:00Z">
              <w:tcPr>
                <w:tcW w:w="1620" w:type="dxa"/>
                <w:tcBorders>
                  <w:top w:val="single" w:sz="4" w:space="0" w:color="auto"/>
                  <w:left w:val="single" w:sz="4" w:space="0" w:color="auto"/>
                  <w:bottom w:val="single" w:sz="4" w:space="0" w:color="auto"/>
                  <w:right w:val="single" w:sz="4" w:space="0" w:color="auto"/>
                </w:tcBorders>
              </w:tcPr>
            </w:tcPrChange>
          </w:tcPr>
          <w:p w14:paraId="6C2905F9" w14:textId="70EE8788" w:rsidR="009013F5" w:rsidRDefault="009013F5" w:rsidP="0049646D">
            <w:pPr>
              <w:rPr>
                <w:ins w:id="166" w:author="Nguyen, Trinh@Wildlife" w:date="2021-12-14T14:46:00Z"/>
                <w:rFonts w:ascii="Arial" w:hAnsi="Arial" w:cs="Arial"/>
                <w:b w:val="0"/>
                <w:sz w:val="20"/>
                <w:szCs w:val="20"/>
              </w:rPr>
            </w:pPr>
            <w:ins w:id="167" w:author="Nguyen, Trinh@Wildlife" w:date="2021-12-14T14:47:00Z">
              <w:r>
                <w:rPr>
                  <w:rFonts w:ascii="Arial" w:hAnsi="Arial" w:cs="Arial"/>
                  <w:b w:val="0"/>
                  <w:sz w:val="20"/>
                  <w:szCs w:val="20"/>
                </w:rPr>
                <w:t>FishCode</w:t>
              </w:r>
            </w:ins>
          </w:p>
        </w:tc>
        <w:tc>
          <w:tcPr>
            <w:tcW w:w="4190" w:type="dxa"/>
            <w:tcBorders>
              <w:top w:val="single" w:sz="4" w:space="0" w:color="auto"/>
              <w:left w:val="single" w:sz="4" w:space="0" w:color="auto"/>
              <w:bottom w:val="single" w:sz="4" w:space="0" w:color="auto"/>
              <w:right w:val="single" w:sz="4" w:space="0" w:color="auto"/>
            </w:tcBorders>
            <w:tcPrChange w:id="168" w:author="Nguyen, Trinh@Wildlife" w:date="2021-12-30T12:42:00Z">
              <w:tcPr>
                <w:tcW w:w="4860" w:type="dxa"/>
                <w:gridSpan w:val="2"/>
                <w:tcBorders>
                  <w:top w:val="single" w:sz="4" w:space="0" w:color="auto"/>
                  <w:left w:val="single" w:sz="4" w:space="0" w:color="auto"/>
                  <w:bottom w:val="single" w:sz="4" w:space="0" w:color="auto"/>
                  <w:right w:val="single" w:sz="4" w:space="0" w:color="auto"/>
                </w:tcBorders>
              </w:tcPr>
            </w:tcPrChange>
          </w:tcPr>
          <w:p w14:paraId="7CD70495" w14:textId="5485DB55" w:rsidR="009013F5" w:rsidRDefault="009013F5" w:rsidP="0049646D">
            <w:pPr>
              <w:cnfStyle w:val="000000000000" w:firstRow="0" w:lastRow="0" w:firstColumn="0" w:lastColumn="0" w:oddVBand="0" w:evenVBand="0" w:oddHBand="0" w:evenHBand="0" w:firstRowFirstColumn="0" w:firstRowLastColumn="0" w:lastRowFirstColumn="0" w:lastRowLastColumn="0"/>
              <w:rPr>
                <w:ins w:id="169" w:author="Nguyen, Trinh@Wildlife" w:date="2021-12-14T14:46:00Z"/>
                <w:rFonts w:ascii="Arial" w:hAnsi="Arial" w:cs="Arial"/>
                <w:sz w:val="20"/>
                <w:szCs w:val="20"/>
              </w:rPr>
            </w:pPr>
            <w:ins w:id="170" w:author="Nguyen, Trinh@Wildlife" w:date="2021-12-14T14:51:00Z">
              <w:r>
                <w:rPr>
                  <w:rFonts w:ascii="Arial" w:hAnsi="Arial" w:cs="Arial"/>
                  <w:sz w:val="20"/>
                  <w:szCs w:val="20"/>
                </w:rPr>
                <w:t>Numeric code assigned to each fish taxon</w:t>
              </w:r>
            </w:ins>
          </w:p>
        </w:tc>
        <w:tc>
          <w:tcPr>
            <w:tcW w:w="2932" w:type="dxa"/>
            <w:tcBorders>
              <w:top w:val="single" w:sz="4" w:space="0" w:color="auto"/>
              <w:left w:val="single" w:sz="4" w:space="0" w:color="auto"/>
              <w:bottom w:val="single" w:sz="4" w:space="0" w:color="auto"/>
              <w:right w:val="single" w:sz="4" w:space="0" w:color="auto"/>
            </w:tcBorders>
            <w:tcPrChange w:id="171" w:author="Nguyen, Trinh@Wildlife" w:date="2021-12-30T12:42:00Z">
              <w:tcPr>
                <w:tcW w:w="2520" w:type="dxa"/>
                <w:gridSpan w:val="2"/>
                <w:tcBorders>
                  <w:top w:val="single" w:sz="4" w:space="0" w:color="auto"/>
                  <w:left w:val="single" w:sz="4" w:space="0" w:color="auto"/>
                  <w:bottom w:val="single" w:sz="4" w:space="0" w:color="auto"/>
                  <w:right w:val="single" w:sz="4" w:space="0" w:color="auto"/>
                </w:tcBorders>
              </w:tcPr>
            </w:tcPrChange>
          </w:tcPr>
          <w:p w14:paraId="5FD7D451" w14:textId="54390E13" w:rsidR="009013F5" w:rsidRDefault="009013F5" w:rsidP="0049646D">
            <w:pPr>
              <w:cnfStyle w:val="000000000000" w:firstRow="0" w:lastRow="0" w:firstColumn="0" w:lastColumn="0" w:oddVBand="0" w:evenVBand="0" w:oddHBand="0" w:evenHBand="0" w:firstRowFirstColumn="0" w:firstRowLastColumn="0" w:lastRowFirstColumn="0" w:lastRowLastColumn="0"/>
              <w:rPr>
                <w:ins w:id="172" w:author="Nguyen, Trinh@Wildlife" w:date="2021-12-14T14:46:00Z"/>
                <w:rFonts w:ascii="Arial" w:hAnsi="Arial" w:cs="Arial"/>
                <w:sz w:val="20"/>
                <w:szCs w:val="20"/>
              </w:rPr>
            </w:pPr>
            <w:ins w:id="173" w:author="Nguyen, Trinh@Wildlife" w:date="2021-12-14T15:18:00Z">
              <w:r>
                <w:rPr>
                  <w:rFonts w:ascii="Arial" w:hAnsi="Arial" w:cs="Arial"/>
                  <w:sz w:val="20"/>
                  <w:szCs w:val="20"/>
                </w:rPr>
                <w:t>N</w:t>
              </w:r>
            </w:ins>
            <w:ins w:id="174" w:author="Nguyen, Trinh@Wildlife" w:date="2021-12-14T15:19:00Z">
              <w:r>
                <w:rPr>
                  <w:rFonts w:ascii="Arial" w:hAnsi="Arial" w:cs="Arial"/>
                  <w:sz w:val="20"/>
                  <w:szCs w:val="20"/>
                </w:rPr>
                <w:t>umber from 1-99</w:t>
              </w:r>
            </w:ins>
          </w:p>
        </w:tc>
        <w:tc>
          <w:tcPr>
            <w:tcW w:w="1406" w:type="dxa"/>
            <w:tcBorders>
              <w:top w:val="single" w:sz="4" w:space="0" w:color="auto"/>
              <w:left w:val="single" w:sz="4" w:space="0" w:color="auto"/>
              <w:bottom w:val="single" w:sz="4" w:space="0" w:color="auto"/>
              <w:right w:val="single" w:sz="4" w:space="0" w:color="auto"/>
            </w:tcBorders>
            <w:tcPrChange w:id="175" w:author="Nguyen, Trinh@Wildlife" w:date="2021-12-30T12:42:00Z">
              <w:tcPr>
                <w:tcW w:w="1890" w:type="dxa"/>
                <w:gridSpan w:val="2"/>
                <w:tcBorders>
                  <w:top w:val="single" w:sz="4" w:space="0" w:color="auto"/>
                  <w:left w:val="single" w:sz="4" w:space="0" w:color="auto"/>
                  <w:bottom w:val="single" w:sz="4" w:space="0" w:color="auto"/>
                  <w:right w:val="single" w:sz="4" w:space="0" w:color="auto"/>
                </w:tcBorders>
              </w:tcPr>
            </w:tcPrChange>
          </w:tcPr>
          <w:p w14:paraId="75F921EE" w14:textId="6C449200" w:rsidR="009013F5" w:rsidRPr="00E8506B" w:rsidRDefault="009013F5" w:rsidP="0049646D">
            <w:pPr>
              <w:cnfStyle w:val="000000000000" w:firstRow="0" w:lastRow="0" w:firstColumn="0" w:lastColumn="0" w:oddVBand="0" w:evenVBand="0" w:oddHBand="0" w:evenHBand="0" w:firstRowFirstColumn="0" w:firstRowLastColumn="0" w:lastRowFirstColumn="0" w:lastRowLastColumn="0"/>
              <w:rPr>
                <w:ins w:id="176" w:author="Nguyen, Trinh@Wildlife" w:date="2021-12-14T14:46:00Z"/>
                <w:rFonts w:ascii="Arial" w:hAnsi="Arial" w:cs="Arial"/>
                <w:sz w:val="20"/>
                <w:szCs w:val="20"/>
              </w:rPr>
            </w:pPr>
            <w:ins w:id="177" w:author="Nguyen, Trinh@Wildlife" w:date="2021-12-14T14:51:00Z">
              <w:r>
                <w:rPr>
                  <w:rFonts w:ascii="Arial" w:hAnsi="Arial" w:cs="Arial"/>
                  <w:sz w:val="20"/>
                  <w:szCs w:val="20"/>
                </w:rPr>
                <w:t>NA</w:t>
              </w:r>
            </w:ins>
          </w:p>
        </w:tc>
      </w:tr>
      <w:tr w:rsidR="009013F5" w:rsidRPr="00B95A6C" w14:paraId="13932788" w14:textId="77777777" w:rsidTr="00406BAB">
        <w:trPr>
          <w:cnfStyle w:val="000000100000" w:firstRow="0" w:lastRow="0" w:firstColumn="0" w:lastColumn="0" w:oddVBand="0" w:evenVBand="0" w:oddHBand="1" w:evenHBand="0" w:firstRowFirstColumn="0" w:firstRowLastColumn="0" w:lastRowFirstColumn="0" w:lastRowLastColumn="0"/>
          <w:ins w:id="178" w:author="Nguyen, Trinh@Wildlife" w:date="2021-12-14T14:46:00Z"/>
          <w:trPrChange w:id="179" w:author="Nguyen, Trinh@Wildlife" w:date="2021-12-30T12:42:00Z">
            <w:trPr>
              <w:gridAfter w:val="0"/>
            </w:trPr>
          </w:trPrChange>
        </w:trPr>
        <w:tc>
          <w:tcPr>
            <w:cnfStyle w:val="001000000000" w:firstRow="0" w:lastRow="0" w:firstColumn="1" w:lastColumn="0" w:oddVBand="0" w:evenVBand="0" w:oddHBand="0" w:evenHBand="0" w:firstRowFirstColumn="0" w:firstRowLastColumn="0" w:lastRowFirstColumn="0" w:lastRowLastColumn="0"/>
            <w:tcW w:w="1907" w:type="dxa"/>
            <w:tcBorders>
              <w:top w:val="single" w:sz="4" w:space="0" w:color="auto"/>
              <w:left w:val="single" w:sz="4" w:space="0" w:color="auto"/>
              <w:bottom w:val="single" w:sz="4" w:space="0" w:color="auto"/>
              <w:right w:val="single" w:sz="4" w:space="0" w:color="auto"/>
            </w:tcBorders>
            <w:tcPrChange w:id="180" w:author="Nguyen, Trinh@Wildlife" w:date="2021-12-30T12:42:00Z">
              <w:tcPr>
                <w:tcW w:w="1620" w:type="dxa"/>
                <w:tcBorders>
                  <w:top w:val="single" w:sz="4" w:space="0" w:color="auto"/>
                  <w:left w:val="single" w:sz="4" w:space="0" w:color="auto"/>
                  <w:bottom w:val="single" w:sz="4" w:space="0" w:color="auto"/>
                  <w:right w:val="single" w:sz="4" w:space="0" w:color="auto"/>
                </w:tcBorders>
              </w:tcPr>
            </w:tcPrChange>
          </w:tcPr>
          <w:p w14:paraId="48D8F6EF" w14:textId="0EB0F518" w:rsidR="009013F5" w:rsidRDefault="009013F5" w:rsidP="0049646D">
            <w:pPr>
              <w:cnfStyle w:val="001000100000" w:firstRow="0" w:lastRow="0" w:firstColumn="1" w:lastColumn="0" w:oddVBand="0" w:evenVBand="0" w:oddHBand="1" w:evenHBand="0" w:firstRowFirstColumn="0" w:firstRowLastColumn="0" w:lastRowFirstColumn="0" w:lastRowLastColumn="0"/>
              <w:rPr>
                <w:ins w:id="181" w:author="Nguyen, Trinh@Wildlife" w:date="2021-12-14T14:46:00Z"/>
                <w:rFonts w:ascii="Arial" w:hAnsi="Arial" w:cs="Arial"/>
                <w:b w:val="0"/>
                <w:sz w:val="20"/>
                <w:szCs w:val="20"/>
              </w:rPr>
            </w:pPr>
            <w:ins w:id="182" w:author="Nguyen, Trinh@Wildlife" w:date="2021-12-14T14:47:00Z">
              <w:r>
                <w:rPr>
                  <w:rFonts w:ascii="Arial" w:hAnsi="Arial" w:cs="Arial"/>
                  <w:b w:val="0"/>
                  <w:sz w:val="20"/>
                  <w:szCs w:val="20"/>
                </w:rPr>
                <w:t>Catch</w:t>
              </w:r>
            </w:ins>
          </w:p>
        </w:tc>
        <w:tc>
          <w:tcPr>
            <w:tcW w:w="4190" w:type="dxa"/>
            <w:tcBorders>
              <w:top w:val="single" w:sz="4" w:space="0" w:color="auto"/>
              <w:left w:val="single" w:sz="4" w:space="0" w:color="auto"/>
              <w:bottom w:val="single" w:sz="4" w:space="0" w:color="auto"/>
              <w:right w:val="single" w:sz="4" w:space="0" w:color="auto"/>
            </w:tcBorders>
            <w:tcPrChange w:id="183" w:author="Nguyen, Trinh@Wildlife" w:date="2021-12-30T12:42:00Z">
              <w:tcPr>
                <w:tcW w:w="4860" w:type="dxa"/>
                <w:gridSpan w:val="2"/>
                <w:tcBorders>
                  <w:top w:val="single" w:sz="4" w:space="0" w:color="auto"/>
                  <w:left w:val="single" w:sz="4" w:space="0" w:color="auto"/>
                  <w:bottom w:val="single" w:sz="4" w:space="0" w:color="auto"/>
                  <w:right w:val="single" w:sz="4" w:space="0" w:color="auto"/>
                </w:tcBorders>
              </w:tcPr>
            </w:tcPrChange>
          </w:tcPr>
          <w:p w14:paraId="468608E3" w14:textId="01CC2BA2" w:rsidR="009013F5" w:rsidRDefault="009013F5" w:rsidP="0049646D">
            <w:pPr>
              <w:cnfStyle w:val="000000100000" w:firstRow="0" w:lastRow="0" w:firstColumn="0" w:lastColumn="0" w:oddVBand="0" w:evenVBand="0" w:oddHBand="1" w:evenHBand="0" w:firstRowFirstColumn="0" w:firstRowLastColumn="0" w:lastRowFirstColumn="0" w:lastRowLastColumn="0"/>
              <w:rPr>
                <w:ins w:id="184" w:author="Nguyen, Trinh@Wildlife" w:date="2021-12-14T14:46:00Z"/>
                <w:rFonts w:ascii="Arial" w:hAnsi="Arial" w:cs="Arial"/>
                <w:sz w:val="20"/>
                <w:szCs w:val="20"/>
              </w:rPr>
            </w:pPr>
            <w:ins w:id="185" w:author="Nguyen, Trinh@Wildlife" w:date="2021-12-14T14:51:00Z">
              <w:r>
                <w:rPr>
                  <w:rFonts w:ascii="Arial" w:hAnsi="Arial" w:cs="Arial"/>
                  <w:sz w:val="20"/>
                  <w:szCs w:val="20"/>
                </w:rPr>
                <w:t>Number of fish taxon sampled per tow</w:t>
              </w:r>
            </w:ins>
          </w:p>
        </w:tc>
        <w:tc>
          <w:tcPr>
            <w:tcW w:w="2932" w:type="dxa"/>
            <w:tcBorders>
              <w:top w:val="single" w:sz="4" w:space="0" w:color="auto"/>
              <w:left w:val="single" w:sz="4" w:space="0" w:color="auto"/>
              <w:bottom w:val="single" w:sz="4" w:space="0" w:color="auto"/>
              <w:right w:val="single" w:sz="4" w:space="0" w:color="auto"/>
            </w:tcBorders>
            <w:tcPrChange w:id="186" w:author="Nguyen, Trinh@Wildlife" w:date="2021-12-30T12:42:00Z">
              <w:tcPr>
                <w:tcW w:w="2520" w:type="dxa"/>
                <w:gridSpan w:val="2"/>
                <w:tcBorders>
                  <w:top w:val="single" w:sz="4" w:space="0" w:color="auto"/>
                  <w:left w:val="single" w:sz="4" w:space="0" w:color="auto"/>
                  <w:bottom w:val="single" w:sz="4" w:space="0" w:color="auto"/>
                  <w:right w:val="single" w:sz="4" w:space="0" w:color="auto"/>
                </w:tcBorders>
              </w:tcPr>
            </w:tcPrChange>
          </w:tcPr>
          <w:p w14:paraId="1F0FD30B" w14:textId="15B69F32" w:rsidR="009013F5" w:rsidRDefault="009013F5" w:rsidP="0049646D">
            <w:pPr>
              <w:cnfStyle w:val="000000100000" w:firstRow="0" w:lastRow="0" w:firstColumn="0" w:lastColumn="0" w:oddVBand="0" w:evenVBand="0" w:oddHBand="1" w:evenHBand="0" w:firstRowFirstColumn="0" w:firstRowLastColumn="0" w:lastRowFirstColumn="0" w:lastRowLastColumn="0"/>
              <w:rPr>
                <w:ins w:id="187" w:author="Nguyen, Trinh@Wildlife" w:date="2021-12-14T14:46:00Z"/>
                <w:rFonts w:ascii="Arial" w:hAnsi="Arial" w:cs="Arial"/>
                <w:sz w:val="20"/>
                <w:szCs w:val="20"/>
              </w:rPr>
            </w:pPr>
            <w:ins w:id="188" w:author="Nguyen, Trinh@Wildlife" w:date="2021-12-14T14:52:00Z">
              <w:r>
                <w:rPr>
                  <w:rFonts w:ascii="Arial" w:hAnsi="Arial" w:cs="Arial"/>
                  <w:sz w:val="20"/>
                  <w:szCs w:val="20"/>
                </w:rPr>
                <w:t>Number of fish</w:t>
              </w:r>
            </w:ins>
          </w:p>
        </w:tc>
        <w:tc>
          <w:tcPr>
            <w:tcW w:w="1406" w:type="dxa"/>
            <w:tcBorders>
              <w:top w:val="single" w:sz="4" w:space="0" w:color="auto"/>
              <w:left w:val="single" w:sz="4" w:space="0" w:color="auto"/>
              <w:bottom w:val="single" w:sz="4" w:space="0" w:color="auto"/>
              <w:right w:val="single" w:sz="4" w:space="0" w:color="auto"/>
            </w:tcBorders>
            <w:tcPrChange w:id="189" w:author="Nguyen, Trinh@Wildlife" w:date="2021-12-30T12:42:00Z">
              <w:tcPr>
                <w:tcW w:w="1890" w:type="dxa"/>
                <w:gridSpan w:val="2"/>
                <w:tcBorders>
                  <w:top w:val="single" w:sz="4" w:space="0" w:color="auto"/>
                  <w:left w:val="single" w:sz="4" w:space="0" w:color="auto"/>
                  <w:bottom w:val="single" w:sz="4" w:space="0" w:color="auto"/>
                  <w:right w:val="single" w:sz="4" w:space="0" w:color="auto"/>
                </w:tcBorders>
              </w:tcPr>
            </w:tcPrChange>
          </w:tcPr>
          <w:p w14:paraId="3D201A06" w14:textId="5CDFBA15" w:rsidR="009013F5" w:rsidRPr="00E8506B" w:rsidRDefault="009013F5" w:rsidP="0049646D">
            <w:pPr>
              <w:cnfStyle w:val="000000100000" w:firstRow="0" w:lastRow="0" w:firstColumn="0" w:lastColumn="0" w:oddVBand="0" w:evenVBand="0" w:oddHBand="1" w:evenHBand="0" w:firstRowFirstColumn="0" w:firstRowLastColumn="0" w:lastRowFirstColumn="0" w:lastRowLastColumn="0"/>
              <w:rPr>
                <w:ins w:id="190" w:author="Nguyen, Trinh@Wildlife" w:date="2021-12-14T14:46:00Z"/>
                <w:rFonts w:ascii="Arial" w:hAnsi="Arial" w:cs="Arial"/>
                <w:sz w:val="20"/>
                <w:szCs w:val="20"/>
              </w:rPr>
            </w:pPr>
            <w:ins w:id="191" w:author="Nguyen, Trinh@Wildlife" w:date="2021-12-14T14:52:00Z">
              <w:r>
                <w:rPr>
                  <w:rFonts w:ascii="Arial" w:hAnsi="Arial" w:cs="Arial"/>
                  <w:sz w:val="20"/>
                  <w:szCs w:val="20"/>
                </w:rPr>
                <w:t>NA</w:t>
              </w:r>
            </w:ins>
          </w:p>
        </w:tc>
      </w:tr>
      <w:tr w:rsidR="009013F5" w:rsidRPr="00B95A6C" w14:paraId="306AE4D1" w14:textId="77777777" w:rsidTr="00406BAB">
        <w:trPr>
          <w:ins w:id="192" w:author="Nguyen, Trinh@Wildlife" w:date="2021-12-14T14:47:00Z"/>
          <w:trPrChange w:id="193" w:author="Nguyen, Trinh@Wildlife" w:date="2021-12-30T12:42:00Z">
            <w:trPr>
              <w:gridAfter w:val="0"/>
            </w:trPr>
          </w:trPrChange>
        </w:trPr>
        <w:tc>
          <w:tcPr>
            <w:cnfStyle w:val="001000000000" w:firstRow="0" w:lastRow="0" w:firstColumn="1" w:lastColumn="0" w:oddVBand="0" w:evenVBand="0" w:oddHBand="0" w:evenHBand="0" w:firstRowFirstColumn="0" w:firstRowLastColumn="0" w:lastRowFirstColumn="0" w:lastRowLastColumn="0"/>
            <w:tcW w:w="1907" w:type="dxa"/>
            <w:tcBorders>
              <w:top w:val="single" w:sz="4" w:space="0" w:color="auto"/>
              <w:left w:val="single" w:sz="4" w:space="0" w:color="auto"/>
              <w:bottom w:val="single" w:sz="4" w:space="0" w:color="auto"/>
              <w:right w:val="single" w:sz="4" w:space="0" w:color="auto"/>
            </w:tcBorders>
            <w:tcPrChange w:id="194" w:author="Nguyen, Trinh@Wildlife" w:date="2021-12-30T12:42:00Z">
              <w:tcPr>
                <w:tcW w:w="1620" w:type="dxa"/>
                <w:tcBorders>
                  <w:top w:val="single" w:sz="4" w:space="0" w:color="auto"/>
                  <w:left w:val="single" w:sz="4" w:space="0" w:color="auto"/>
                  <w:bottom w:val="single" w:sz="4" w:space="0" w:color="auto"/>
                  <w:right w:val="single" w:sz="4" w:space="0" w:color="auto"/>
                </w:tcBorders>
              </w:tcPr>
            </w:tcPrChange>
          </w:tcPr>
          <w:p w14:paraId="40D2A9D5" w14:textId="40310A5A" w:rsidR="009013F5" w:rsidRDefault="009013F5" w:rsidP="0049646D">
            <w:pPr>
              <w:rPr>
                <w:ins w:id="195" w:author="Nguyen, Trinh@Wildlife" w:date="2021-12-14T14:47:00Z"/>
                <w:rFonts w:ascii="Arial" w:hAnsi="Arial" w:cs="Arial"/>
                <w:b w:val="0"/>
                <w:sz w:val="20"/>
                <w:szCs w:val="20"/>
              </w:rPr>
            </w:pPr>
            <w:ins w:id="196" w:author="Nguyen, Trinh@Wildlife" w:date="2021-12-14T14:47:00Z">
              <w:r>
                <w:rPr>
                  <w:rFonts w:ascii="Arial" w:hAnsi="Arial" w:cs="Arial"/>
                  <w:b w:val="0"/>
                  <w:sz w:val="20"/>
                  <w:szCs w:val="20"/>
                </w:rPr>
                <w:t>X1.4Subsample</w:t>
              </w:r>
            </w:ins>
            <w:ins w:id="197" w:author="Nguyen, Trinh@Wildlife" w:date="2021-12-14T14:48:00Z">
              <w:r>
                <w:rPr>
                  <w:rFonts w:ascii="Arial" w:hAnsi="Arial" w:cs="Arial"/>
                  <w:b w:val="0"/>
                  <w:sz w:val="20"/>
                  <w:szCs w:val="20"/>
                </w:rPr>
                <w:t>d</w:t>
              </w:r>
            </w:ins>
          </w:p>
        </w:tc>
        <w:tc>
          <w:tcPr>
            <w:tcW w:w="4190" w:type="dxa"/>
            <w:tcBorders>
              <w:top w:val="single" w:sz="4" w:space="0" w:color="auto"/>
              <w:left w:val="single" w:sz="4" w:space="0" w:color="auto"/>
              <w:bottom w:val="single" w:sz="4" w:space="0" w:color="auto"/>
              <w:right w:val="single" w:sz="4" w:space="0" w:color="auto"/>
            </w:tcBorders>
            <w:tcPrChange w:id="198" w:author="Nguyen, Trinh@Wildlife" w:date="2021-12-30T12:42:00Z">
              <w:tcPr>
                <w:tcW w:w="4860" w:type="dxa"/>
                <w:gridSpan w:val="2"/>
                <w:tcBorders>
                  <w:top w:val="single" w:sz="4" w:space="0" w:color="auto"/>
                  <w:left w:val="single" w:sz="4" w:space="0" w:color="auto"/>
                  <w:bottom w:val="single" w:sz="4" w:space="0" w:color="auto"/>
                  <w:right w:val="single" w:sz="4" w:space="0" w:color="auto"/>
                </w:tcBorders>
              </w:tcPr>
            </w:tcPrChange>
          </w:tcPr>
          <w:p w14:paraId="6CCA20B3" w14:textId="29F12CEB" w:rsidR="009013F5" w:rsidRDefault="009013F5" w:rsidP="0049646D">
            <w:pPr>
              <w:cnfStyle w:val="000000000000" w:firstRow="0" w:lastRow="0" w:firstColumn="0" w:lastColumn="0" w:oddVBand="0" w:evenVBand="0" w:oddHBand="0" w:evenHBand="0" w:firstRowFirstColumn="0" w:firstRowLastColumn="0" w:lastRowFirstColumn="0" w:lastRowLastColumn="0"/>
              <w:rPr>
                <w:ins w:id="199" w:author="Nguyen, Trinh@Wildlife" w:date="2021-12-14T14:47:00Z"/>
                <w:rFonts w:ascii="Arial" w:hAnsi="Arial" w:cs="Arial"/>
                <w:sz w:val="20"/>
                <w:szCs w:val="20"/>
              </w:rPr>
            </w:pPr>
            <w:ins w:id="200" w:author="Nguyen, Trinh@Wildlife" w:date="2021-12-14T14:51:00Z">
              <w:r>
                <w:rPr>
                  <w:rFonts w:ascii="Arial" w:hAnsi="Arial" w:cs="Arial"/>
                  <w:sz w:val="20"/>
                  <w:szCs w:val="20"/>
                </w:rPr>
                <w:t>A ¼ sample of the total sample</w:t>
              </w:r>
            </w:ins>
            <w:ins w:id="201" w:author="Nguyen, Trinh@Wildlife" w:date="2021-12-30T12:42:00Z">
              <w:r w:rsidR="00406BAB">
                <w:rPr>
                  <w:rFonts w:ascii="Arial" w:hAnsi="Arial" w:cs="Arial"/>
                  <w:sz w:val="20"/>
                  <w:szCs w:val="20"/>
                </w:rPr>
                <w:t>, rarely used</w:t>
              </w:r>
            </w:ins>
          </w:p>
        </w:tc>
        <w:tc>
          <w:tcPr>
            <w:tcW w:w="2932" w:type="dxa"/>
            <w:tcBorders>
              <w:top w:val="single" w:sz="4" w:space="0" w:color="auto"/>
              <w:left w:val="single" w:sz="4" w:space="0" w:color="auto"/>
              <w:bottom w:val="single" w:sz="4" w:space="0" w:color="auto"/>
              <w:right w:val="single" w:sz="4" w:space="0" w:color="auto"/>
            </w:tcBorders>
            <w:tcPrChange w:id="202" w:author="Nguyen, Trinh@Wildlife" w:date="2021-12-30T12:42:00Z">
              <w:tcPr>
                <w:tcW w:w="2520" w:type="dxa"/>
                <w:gridSpan w:val="2"/>
                <w:tcBorders>
                  <w:top w:val="single" w:sz="4" w:space="0" w:color="auto"/>
                  <w:left w:val="single" w:sz="4" w:space="0" w:color="auto"/>
                  <w:bottom w:val="single" w:sz="4" w:space="0" w:color="auto"/>
                  <w:right w:val="single" w:sz="4" w:space="0" w:color="auto"/>
                </w:tcBorders>
              </w:tcPr>
            </w:tcPrChange>
          </w:tcPr>
          <w:p w14:paraId="21556871" w14:textId="1497A88E" w:rsidR="009013F5" w:rsidRDefault="009013F5" w:rsidP="0049646D">
            <w:pPr>
              <w:cnfStyle w:val="000000000000" w:firstRow="0" w:lastRow="0" w:firstColumn="0" w:lastColumn="0" w:oddVBand="0" w:evenVBand="0" w:oddHBand="0" w:evenHBand="0" w:firstRowFirstColumn="0" w:firstRowLastColumn="0" w:lastRowFirstColumn="0" w:lastRowLastColumn="0"/>
              <w:rPr>
                <w:ins w:id="203" w:author="Nguyen, Trinh@Wildlife" w:date="2021-12-14T14:47:00Z"/>
                <w:rFonts w:ascii="Arial" w:hAnsi="Arial" w:cs="Arial"/>
                <w:sz w:val="20"/>
                <w:szCs w:val="20"/>
              </w:rPr>
            </w:pPr>
            <w:ins w:id="204" w:author="Nguyen, Trinh@Wildlife" w:date="2021-12-14T14:52:00Z">
              <w:r>
                <w:rPr>
                  <w:rFonts w:ascii="Arial" w:hAnsi="Arial" w:cs="Arial"/>
                  <w:sz w:val="20"/>
                  <w:szCs w:val="20"/>
                </w:rPr>
                <w:t>Number of fish</w:t>
              </w:r>
            </w:ins>
          </w:p>
        </w:tc>
        <w:tc>
          <w:tcPr>
            <w:tcW w:w="1406" w:type="dxa"/>
            <w:tcBorders>
              <w:top w:val="single" w:sz="4" w:space="0" w:color="auto"/>
              <w:left w:val="single" w:sz="4" w:space="0" w:color="auto"/>
              <w:bottom w:val="single" w:sz="4" w:space="0" w:color="auto"/>
              <w:right w:val="single" w:sz="4" w:space="0" w:color="auto"/>
            </w:tcBorders>
            <w:tcPrChange w:id="205" w:author="Nguyen, Trinh@Wildlife" w:date="2021-12-30T12:42:00Z">
              <w:tcPr>
                <w:tcW w:w="1890" w:type="dxa"/>
                <w:gridSpan w:val="2"/>
                <w:tcBorders>
                  <w:top w:val="single" w:sz="4" w:space="0" w:color="auto"/>
                  <w:left w:val="single" w:sz="4" w:space="0" w:color="auto"/>
                  <w:bottom w:val="single" w:sz="4" w:space="0" w:color="auto"/>
                  <w:right w:val="single" w:sz="4" w:space="0" w:color="auto"/>
                </w:tcBorders>
              </w:tcPr>
            </w:tcPrChange>
          </w:tcPr>
          <w:p w14:paraId="649482CD" w14:textId="3479213A" w:rsidR="009013F5" w:rsidRPr="00E8506B" w:rsidRDefault="009013F5" w:rsidP="0049646D">
            <w:pPr>
              <w:cnfStyle w:val="000000000000" w:firstRow="0" w:lastRow="0" w:firstColumn="0" w:lastColumn="0" w:oddVBand="0" w:evenVBand="0" w:oddHBand="0" w:evenHBand="0" w:firstRowFirstColumn="0" w:firstRowLastColumn="0" w:lastRowFirstColumn="0" w:lastRowLastColumn="0"/>
              <w:rPr>
                <w:ins w:id="206" w:author="Nguyen, Trinh@Wildlife" w:date="2021-12-14T14:47:00Z"/>
                <w:rFonts w:ascii="Arial" w:hAnsi="Arial" w:cs="Arial"/>
                <w:sz w:val="20"/>
                <w:szCs w:val="20"/>
              </w:rPr>
            </w:pPr>
            <w:ins w:id="207" w:author="Nguyen, Trinh@Wildlife" w:date="2021-12-14T14:52:00Z">
              <w:r>
                <w:rPr>
                  <w:rFonts w:ascii="Arial" w:hAnsi="Arial" w:cs="Arial"/>
                  <w:sz w:val="20"/>
                  <w:szCs w:val="20"/>
                </w:rPr>
                <w:t>NA</w:t>
              </w:r>
            </w:ins>
          </w:p>
        </w:tc>
      </w:tr>
      <w:tr w:rsidR="009013F5" w:rsidRPr="00B95A6C" w14:paraId="42DFA3A1" w14:textId="77777777" w:rsidTr="00406BAB">
        <w:tblPrEx>
          <w:tblPrExChange w:id="208" w:author="Nguyen, Trinh@Wildlife" w:date="2021-12-30T12:42:00Z">
            <w:tblPrEx>
              <w:tblW w:w="11010" w:type="dxa"/>
            </w:tblPrEx>
          </w:tblPrExChange>
        </w:tblPrEx>
        <w:trPr>
          <w:cnfStyle w:val="000000100000" w:firstRow="0" w:lastRow="0" w:firstColumn="0" w:lastColumn="0" w:oddVBand="0" w:evenVBand="0" w:oddHBand="1" w:evenHBand="0" w:firstRowFirstColumn="0" w:firstRowLastColumn="0" w:lastRowFirstColumn="0" w:lastRowLastColumn="0"/>
          <w:ins w:id="209" w:author="Nguyen, Trinh@Wildlife" w:date="2021-12-14T14:47:00Z"/>
        </w:trPr>
        <w:tc>
          <w:tcPr>
            <w:cnfStyle w:val="001000000000" w:firstRow="0" w:lastRow="0" w:firstColumn="1" w:lastColumn="0" w:oddVBand="0" w:evenVBand="0" w:oddHBand="0" w:evenHBand="0" w:firstRowFirstColumn="0" w:firstRowLastColumn="0" w:lastRowFirstColumn="0" w:lastRowLastColumn="0"/>
            <w:tcW w:w="1907" w:type="dxa"/>
            <w:tcBorders>
              <w:top w:val="single" w:sz="4" w:space="0" w:color="auto"/>
              <w:left w:val="single" w:sz="4" w:space="0" w:color="auto"/>
              <w:bottom w:val="single" w:sz="4" w:space="0" w:color="auto"/>
              <w:right w:val="single" w:sz="4" w:space="0" w:color="auto"/>
            </w:tcBorders>
            <w:tcPrChange w:id="210" w:author="Nguyen, Trinh@Wildlife" w:date="2021-12-30T12:42:00Z">
              <w:tcPr>
                <w:tcW w:w="1740" w:type="dxa"/>
                <w:gridSpan w:val="2"/>
                <w:tcBorders>
                  <w:top w:val="single" w:sz="4" w:space="0" w:color="auto"/>
                  <w:left w:val="single" w:sz="4" w:space="0" w:color="auto"/>
                  <w:bottom w:val="single" w:sz="4" w:space="0" w:color="auto"/>
                  <w:right w:val="single" w:sz="4" w:space="0" w:color="auto"/>
                </w:tcBorders>
              </w:tcPr>
            </w:tcPrChange>
          </w:tcPr>
          <w:p w14:paraId="1FA2B299" w14:textId="4ECC5DF3" w:rsidR="009013F5" w:rsidRDefault="009013F5" w:rsidP="0049646D">
            <w:pPr>
              <w:cnfStyle w:val="001000100000" w:firstRow="0" w:lastRow="0" w:firstColumn="1" w:lastColumn="0" w:oddVBand="0" w:evenVBand="0" w:oddHBand="1" w:evenHBand="0" w:firstRowFirstColumn="0" w:firstRowLastColumn="0" w:lastRowFirstColumn="0" w:lastRowLastColumn="0"/>
              <w:rPr>
                <w:ins w:id="211" w:author="Nguyen, Trinh@Wildlife" w:date="2021-12-14T14:47:00Z"/>
                <w:rFonts w:ascii="Arial" w:hAnsi="Arial" w:cs="Arial"/>
                <w:b w:val="0"/>
                <w:sz w:val="20"/>
                <w:szCs w:val="20"/>
              </w:rPr>
            </w:pPr>
            <w:ins w:id="212" w:author="Nguyen, Trinh@Wildlife" w:date="2021-12-14T14:48:00Z">
              <w:r>
                <w:rPr>
                  <w:rFonts w:ascii="Arial" w:hAnsi="Arial" w:cs="Arial"/>
                  <w:b w:val="0"/>
                  <w:sz w:val="20"/>
                  <w:szCs w:val="20"/>
                </w:rPr>
                <w:t>X1.2.Subsampled</w:t>
              </w:r>
            </w:ins>
          </w:p>
        </w:tc>
        <w:tc>
          <w:tcPr>
            <w:tcW w:w="4190" w:type="dxa"/>
            <w:tcBorders>
              <w:top w:val="single" w:sz="4" w:space="0" w:color="auto"/>
              <w:left w:val="single" w:sz="4" w:space="0" w:color="auto"/>
              <w:bottom w:val="single" w:sz="4" w:space="0" w:color="auto"/>
              <w:right w:val="single" w:sz="4" w:space="0" w:color="auto"/>
            </w:tcBorders>
            <w:tcPrChange w:id="213" w:author="Nguyen, Trinh@Wildlife" w:date="2021-12-30T12:42:00Z">
              <w:tcPr>
                <w:tcW w:w="4860" w:type="dxa"/>
                <w:gridSpan w:val="2"/>
                <w:tcBorders>
                  <w:top w:val="single" w:sz="4" w:space="0" w:color="auto"/>
                  <w:left w:val="single" w:sz="4" w:space="0" w:color="auto"/>
                  <w:bottom w:val="single" w:sz="4" w:space="0" w:color="auto"/>
                  <w:right w:val="single" w:sz="4" w:space="0" w:color="auto"/>
                </w:tcBorders>
              </w:tcPr>
            </w:tcPrChange>
          </w:tcPr>
          <w:p w14:paraId="3FAA5433" w14:textId="13BE15BD" w:rsidR="009013F5" w:rsidRDefault="009013F5" w:rsidP="0049646D">
            <w:pPr>
              <w:cnfStyle w:val="000000100000" w:firstRow="0" w:lastRow="0" w:firstColumn="0" w:lastColumn="0" w:oddVBand="0" w:evenVBand="0" w:oddHBand="1" w:evenHBand="0" w:firstRowFirstColumn="0" w:firstRowLastColumn="0" w:lastRowFirstColumn="0" w:lastRowLastColumn="0"/>
              <w:rPr>
                <w:ins w:id="214" w:author="Nguyen, Trinh@Wildlife" w:date="2021-12-14T14:47:00Z"/>
                <w:rFonts w:ascii="Arial" w:hAnsi="Arial" w:cs="Arial"/>
                <w:sz w:val="20"/>
                <w:szCs w:val="20"/>
              </w:rPr>
            </w:pPr>
            <w:ins w:id="215" w:author="Nguyen, Trinh@Wildlife" w:date="2021-12-14T14:51:00Z">
              <w:r>
                <w:rPr>
                  <w:rFonts w:ascii="Arial" w:hAnsi="Arial" w:cs="Arial"/>
                  <w:sz w:val="20"/>
                  <w:szCs w:val="20"/>
                </w:rPr>
                <w:t xml:space="preserve">A ½ sample of the </w:t>
              </w:r>
            </w:ins>
            <w:ins w:id="216" w:author="Nguyen, Trinh@Wildlife" w:date="2021-12-14T14:52:00Z">
              <w:r>
                <w:rPr>
                  <w:rFonts w:ascii="Arial" w:hAnsi="Arial" w:cs="Arial"/>
                  <w:sz w:val="20"/>
                  <w:szCs w:val="20"/>
                </w:rPr>
                <w:t>total sample</w:t>
              </w:r>
            </w:ins>
            <w:ins w:id="217" w:author="Nguyen, Trinh@Wildlife" w:date="2021-12-30T12:42:00Z">
              <w:r w:rsidR="00406BAB">
                <w:rPr>
                  <w:rFonts w:ascii="Arial" w:hAnsi="Arial" w:cs="Arial"/>
                  <w:sz w:val="20"/>
                  <w:szCs w:val="20"/>
                </w:rPr>
                <w:t>, rarely used</w:t>
              </w:r>
            </w:ins>
          </w:p>
        </w:tc>
        <w:tc>
          <w:tcPr>
            <w:tcW w:w="2932" w:type="dxa"/>
            <w:tcBorders>
              <w:top w:val="single" w:sz="4" w:space="0" w:color="auto"/>
              <w:left w:val="single" w:sz="4" w:space="0" w:color="auto"/>
              <w:bottom w:val="single" w:sz="4" w:space="0" w:color="auto"/>
              <w:right w:val="single" w:sz="4" w:space="0" w:color="auto"/>
            </w:tcBorders>
            <w:tcPrChange w:id="218" w:author="Nguyen, Trinh@Wildlife" w:date="2021-12-30T12:42:00Z">
              <w:tcPr>
                <w:tcW w:w="2520" w:type="dxa"/>
                <w:gridSpan w:val="2"/>
                <w:tcBorders>
                  <w:top w:val="single" w:sz="4" w:space="0" w:color="auto"/>
                  <w:left w:val="single" w:sz="4" w:space="0" w:color="auto"/>
                  <w:bottom w:val="single" w:sz="4" w:space="0" w:color="auto"/>
                  <w:right w:val="single" w:sz="4" w:space="0" w:color="auto"/>
                </w:tcBorders>
              </w:tcPr>
            </w:tcPrChange>
          </w:tcPr>
          <w:p w14:paraId="046D0059" w14:textId="1E522EF7" w:rsidR="009013F5" w:rsidRDefault="009013F5" w:rsidP="0049646D">
            <w:pPr>
              <w:cnfStyle w:val="000000100000" w:firstRow="0" w:lastRow="0" w:firstColumn="0" w:lastColumn="0" w:oddVBand="0" w:evenVBand="0" w:oddHBand="1" w:evenHBand="0" w:firstRowFirstColumn="0" w:firstRowLastColumn="0" w:lastRowFirstColumn="0" w:lastRowLastColumn="0"/>
              <w:rPr>
                <w:ins w:id="219" w:author="Nguyen, Trinh@Wildlife" w:date="2021-12-14T14:47:00Z"/>
                <w:rFonts w:ascii="Arial" w:hAnsi="Arial" w:cs="Arial"/>
                <w:sz w:val="20"/>
                <w:szCs w:val="20"/>
              </w:rPr>
            </w:pPr>
            <w:ins w:id="220" w:author="Nguyen, Trinh@Wildlife" w:date="2021-12-14T14:52:00Z">
              <w:r>
                <w:rPr>
                  <w:rFonts w:ascii="Arial" w:hAnsi="Arial" w:cs="Arial"/>
                  <w:sz w:val="20"/>
                  <w:szCs w:val="20"/>
                </w:rPr>
                <w:t>Number of fish</w:t>
              </w:r>
            </w:ins>
          </w:p>
        </w:tc>
        <w:tc>
          <w:tcPr>
            <w:tcW w:w="1406" w:type="dxa"/>
            <w:tcBorders>
              <w:top w:val="single" w:sz="4" w:space="0" w:color="auto"/>
              <w:left w:val="single" w:sz="4" w:space="0" w:color="auto"/>
              <w:bottom w:val="single" w:sz="4" w:space="0" w:color="auto"/>
              <w:right w:val="single" w:sz="4" w:space="0" w:color="auto"/>
            </w:tcBorders>
            <w:tcPrChange w:id="221" w:author="Nguyen, Trinh@Wildlife" w:date="2021-12-30T12:42:00Z">
              <w:tcPr>
                <w:tcW w:w="1890" w:type="dxa"/>
                <w:gridSpan w:val="2"/>
                <w:tcBorders>
                  <w:top w:val="single" w:sz="4" w:space="0" w:color="auto"/>
                  <w:left w:val="single" w:sz="4" w:space="0" w:color="auto"/>
                  <w:bottom w:val="single" w:sz="4" w:space="0" w:color="auto"/>
                  <w:right w:val="single" w:sz="4" w:space="0" w:color="auto"/>
                </w:tcBorders>
              </w:tcPr>
            </w:tcPrChange>
          </w:tcPr>
          <w:p w14:paraId="64B3054F" w14:textId="39A59E60" w:rsidR="009013F5" w:rsidRPr="00E8506B" w:rsidRDefault="009013F5" w:rsidP="0049646D">
            <w:pPr>
              <w:cnfStyle w:val="000000100000" w:firstRow="0" w:lastRow="0" w:firstColumn="0" w:lastColumn="0" w:oddVBand="0" w:evenVBand="0" w:oddHBand="1" w:evenHBand="0" w:firstRowFirstColumn="0" w:firstRowLastColumn="0" w:lastRowFirstColumn="0" w:lastRowLastColumn="0"/>
              <w:rPr>
                <w:ins w:id="222" w:author="Nguyen, Trinh@Wildlife" w:date="2021-12-14T14:47:00Z"/>
                <w:rFonts w:ascii="Arial" w:hAnsi="Arial" w:cs="Arial"/>
                <w:sz w:val="20"/>
                <w:szCs w:val="20"/>
              </w:rPr>
            </w:pPr>
            <w:ins w:id="223" w:author="Nguyen, Trinh@Wildlife" w:date="2021-12-14T14:52:00Z">
              <w:r>
                <w:rPr>
                  <w:rFonts w:ascii="Arial" w:hAnsi="Arial" w:cs="Arial"/>
                  <w:sz w:val="20"/>
                  <w:szCs w:val="20"/>
                </w:rPr>
                <w:t>NA</w:t>
              </w:r>
            </w:ins>
          </w:p>
        </w:tc>
      </w:tr>
      <w:tr w:rsidR="009013F5" w:rsidRPr="00B95A6C" w14:paraId="08CF2C2E" w14:textId="77777777" w:rsidTr="00406BAB">
        <w:tblPrEx>
          <w:tblPrExChange w:id="224" w:author="Nguyen, Trinh@Wildlife" w:date="2021-12-30T12:42:00Z">
            <w:tblPrEx>
              <w:tblW w:w="11010" w:type="dxa"/>
            </w:tblPrEx>
          </w:tblPrExChange>
        </w:tblPrEx>
        <w:trPr>
          <w:ins w:id="225" w:author="Nguyen, Trinh@Wildlife" w:date="2021-12-14T14:47:00Z"/>
        </w:trPr>
        <w:tc>
          <w:tcPr>
            <w:cnfStyle w:val="001000000000" w:firstRow="0" w:lastRow="0" w:firstColumn="1" w:lastColumn="0" w:oddVBand="0" w:evenVBand="0" w:oddHBand="0" w:evenHBand="0" w:firstRowFirstColumn="0" w:firstRowLastColumn="0" w:lastRowFirstColumn="0" w:lastRowLastColumn="0"/>
            <w:tcW w:w="1907" w:type="dxa"/>
            <w:tcBorders>
              <w:top w:val="single" w:sz="4" w:space="0" w:color="auto"/>
              <w:left w:val="single" w:sz="4" w:space="0" w:color="auto"/>
              <w:bottom w:val="single" w:sz="4" w:space="0" w:color="auto"/>
              <w:right w:val="single" w:sz="4" w:space="0" w:color="auto"/>
            </w:tcBorders>
            <w:tcPrChange w:id="226" w:author="Nguyen, Trinh@Wildlife" w:date="2021-12-30T12:42:00Z">
              <w:tcPr>
                <w:tcW w:w="1740" w:type="dxa"/>
                <w:gridSpan w:val="2"/>
                <w:tcBorders>
                  <w:top w:val="single" w:sz="4" w:space="0" w:color="auto"/>
                  <w:left w:val="single" w:sz="4" w:space="0" w:color="auto"/>
                  <w:bottom w:val="single" w:sz="4" w:space="0" w:color="auto"/>
                  <w:right w:val="single" w:sz="4" w:space="0" w:color="auto"/>
                </w:tcBorders>
              </w:tcPr>
            </w:tcPrChange>
          </w:tcPr>
          <w:p w14:paraId="2F5931FB" w14:textId="12F22077" w:rsidR="009013F5" w:rsidRDefault="009013F5" w:rsidP="0049646D">
            <w:pPr>
              <w:rPr>
                <w:ins w:id="227" w:author="Nguyen, Trinh@Wildlife" w:date="2021-12-14T14:47:00Z"/>
                <w:rFonts w:ascii="Arial" w:hAnsi="Arial" w:cs="Arial"/>
                <w:b w:val="0"/>
                <w:sz w:val="20"/>
                <w:szCs w:val="20"/>
              </w:rPr>
            </w:pPr>
            <w:ins w:id="228" w:author="Nguyen, Trinh@Wildlife" w:date="2021-12-14T14:48:00Z">
              <w:r>
                <w:rPr>
                  <w:rFonts w:ascii="Arial" w:hAnsi="Arial" w:cs="Arial"/>
                  <w:b w:val="0"/>
                  <w:sz w:val="20"/>
                  <w:szCs w:val="20"/>
                </w:rPr>
                <w:t>CatchID</w:t>
              </w:r>
            </w:ins>
          </w:p>
        </w:tc>
        <w:tc>
          <w:tcPr>
            <w:tcW w:w="4190" w:type="dxa"/>
            <w:tcBorders>
              <w:top w:val="single" w:sz="4" w:space="0" w:color="auto"/>
              <w:left w:val="single" w:sz="4" w:space="0" w:color="auto"/>
              <w:bottom w:val="single" w:sz="4" w:space="0" w:color="auto"/>
              <w:right w:val="single" w:sz="4" w:space="0" w:color="auto"/>
            </w:tcBorders>
            <w:tcPrChange w:id="229" w:author="Nguyen, Trinh@Wildlife" w:date="2021-12-30T12:42:00Z">
              <w:tcPr>
                <w:tcW w:w="4860" w:type="dxa"/>
                <w:gridSpan w:val="2"/>
                <w:tcBorders>
                  <w:top w:val="single" w:sz="4" w:space="0" w:color="auto"/>
                  <w:left w:val="single" w:sz="4" w:space="0" w:color="auto"/>
                  <w:bottom w:val="single" w:sz="4" w:space="0" w:color="auto"/>
                  <w:right w:val="single" w:sz="4" w:space="0" w:color="auto"/>
                </w:tcBorders>
              </w:tcPr>
            </w:tcPrChange>
          </w:tcPr>
          <w:p w14:paraId="0BDF2528" w14:textId="07DDCD05" w:rsidR="009013F5" w:rsidRDefault="009013F5" w:rsidP="0049646D">
            <w:pPr>
              <w:cnfStyle w:val="000000000000" w:firstRow="0" w:lastRow="0" w:firstColumn="0" w:lastColumn="0" w:oddVBand="0" w:evenVBand="0" w:oddHBand="0" w:evenHBand="0" w:firstRowFirstColumn="0" w:firstRowLastColumn="0" w:lastRowFirstColumn="0" w:lastRowLastColumn="0"/>
              <w:rPr>
                <w:ins w:id="230" w:author="Nguyen, Trinh@Wildlife" w:date="2021-12-14T14:47:00Z"/>
                <w:rFonts w:ascii="Arial" w:hAnsi="Arial" w:cs="Arial"/>
                <w:sz w:val="20"/>
                <w:szCs w:val="20"/>
              </w:rPr>
            </w:pPr>
            <w:ins w:id="231" w:author="Nguyen, Trinh@Wildlife" w:date="2021-12-14T14:58:00Z">
              <w:r>
                <w:rPr>
                  <w:rFonts w:ascii="Arial" w:hAnsi="Arial" w:cs="Arial"/>
                  <w:sz w:val="20"/>
                  <w:szCs w:val="20"/>
                </w:rPr>
                <w:t>Auto number</w:t>
              </w:r>
            </w:ins>
          </w:p>
        </w:tc>
        <w:tc>
          <w:tcPr>
            <w:tcW w:w="2932" w:type="dxa"/>
            <w:tcBorders>
              <w:top w:val="single" w:sz="4" w:space="0" w:color="auto"/>
              <w:left w:val="single" w:sz="4" w:space="0" w:color="auto"/>
              <w:bottom w:val="single" w:sz="4" w:space="0" w:color="auto"/>
              <w:right w:val="single" w:sz="4" w:space="0" w:color="auto"/>
            </w:tcBorders>
            <w:tcPrChange w:id="232" w:author="Nguyen, Trinh@Wildlife" w:date="2021-12-30T12:42:00Z">
              <w:tcPr>
                <w:tcW w:w="2520" w:type="dxa"/>
                <w:gridSpan w:val="2"/>
                <w:tcBorders>
                  <w:top w:val="single" w:sz="4" w:space="0" w:color="auto"/>
                  <w:left w:val="single" w:sz="4" w:space="0" w:color="auto"/>
                  <w:bottom w:val="single" w:sz="4" w:space="0" w:color="auto"/>
                  <w:right w:val="single" w:sz="4" w:space="0" w:color="auto"/>
                </w:tcBorders>
              </w:tcPr>
            </w:tcPrChange>
          </w:tcPr>
          <w:p w14:paraId="0AA12123" w14:textId="2086CF9E" w:rsidR="009013F5" w:rsidRDefault="009013F5" w:rsidP="0049646D">
            <w:pPr>
              <w:cnfStyle w:val="000000000000" w:firstRow="0" w:lastRow="0" w:firstColumn="0" w:lastColumn="0" w:oddVBand="0" w:evenVBand="0" w:oddHBand="0" w:evenHBand="0" w:firstRowFirstColumn="0" w:firstRowLastColumn="0" w:lastRowFirstColumn="0" w:lastRowLastColumn="0"/>
              <w:rPr>
                <w:ins w:id="233" w:author="Nguyen, Trinh@Wildlife" w:date="2021-12-14T14:47:00Z"/>
                <w:rFonts w:ascii="Arial" w:hAnsi="Arial" w:cs="Arial"/>
                <w:sz w:val="20"/>
                <w:szCs w:val="20"/>
              </w:rPr>
            </w:pPr>
            <w:ins w:id="234" w:author="Nguyen, Trinh@Wildlife" w:date="2021-12-14T14:52:00Z">
              <w:r>
                <w:rPr>
                  <w:rFonts w:ascii="Arial" w:hAnsi="Arial" w:cs="Arial"/>
                  <w:sz w:val="20"/>
                  <w:szCs w:val="20"/>
                </w:rPr>
                <w:t>Numeric</w:t>
              </w:r>
            </w:ins>
          </w:p>
        </w:tc>
        <w:tc>
          <w:tcPr>
            <w:tcW w:w="1406" w:type="dxa"/>
            <w:tcBorders>
              <w:top w:val="single" w:sz="4" w:space="0" w:color="auto"/>
              <w:left w:val="single" w:sz="4" w:space="0" w:color="auto"/>
              <w:bottom w:val="single" w:sz="4" w:space="0" w:color="auto"/>
              <w:right w:val="single" w:sz="4" w:space="0" w:color="auto"/>
            </w:tcBorders>
            <w:tcPrChange w:id="235" w:author="Nguyen, Trinh@Wildlife" w:date="2021-12-30T12:42:00Z">
              <w:tcPr>
                <w:tcW w:w="1890" w:type="dxa"/>
                <w:gridSpan w:val="2"/>
                <w:tcBorders>
                  <w:top w:val="single" w:sz="4" w:space="0" w:color="auto"/>
                  <w:left w:val="single" w:sz="4" w:space="0" w:color="auto"/>
                  <w:bottom w:val="single" w:sz="4" w:space="0" w:color="auto"/>
                  <w:right w:val="single" w:sz="4" w:space="0" w:color="auto"/>
                </w:tcBorders>
              </w:tcPr>
            </w:tcPrChange>
          </w:tcPr>
          <w:p w14:paraId="6280F8A1" w14:textId="530CF5F2" w:rsidR="009013F5" w:rsidRPr="00E8506B" w:rsidRDefault="009013F5" w:rsidP="0049646D">
            <w:pPr>
              <w:cnfStyle w:val="000000000000" w:firstRow="0" w:lastRow="0" w:firstColumn="0" w:lastColumn="0" w:oddVBand="0" w:evenVBand="0" w:oddHBand="0" w:evenHBand="0" w:firstRowFirstColumn="0" w:firstRowLastColumn="0" w:lastRowFirstColumn="0" w:lastRowLastColumn="0"/>
              <w:rPr>
                <w:ins w:id="236" w:author="Nguyen, Trinh@Wildlife" w:date="2021-12-14T14:47:00Z"/>
                <w:rFonts w:ascii="Arial" w:hAnsi="Arial" w:cs="Arial"/>
                <w:sz w:val="20"/>
                <w:szCs w:val="20"/>
              </w:rPr>
            </w:pPr>
            <w:ins w:id="237" w:author="Nguyen, Trinh@Wildlife" w:date="2021-12-14T14:52:00Z">
              <w:r>
                <w:rPr>
                  <w:rFonts w:ascii="Arial" w:hAnsi="Arial" w:cs="Arial"/>
                  <w:sz w:val="20"/>
                  <w:szCs w:val="20"/>
                </w:rPr>
                <w:t>NA</w:t>
              </w:r>
            </w:ins>
          </w:p>
        </w:tc>
      </w:tr>
    </w:tbl>
    <w:p w14:paraId="46E13651" w14:textId="3D2F3CD1" w:rsidR="009013F5" w:rsidRDefault="009013F5" w:rsidP="00A16021">
      <w:pPr>
        <w:rPr>
          <w:ins w:id="238" w:author="Nguyen, Trinh@Wildlife" w:date="2021-12-14T14:55:00Z"/>
          <w:rFonts w:ascii="Arial" w:hAnsi="Arial" w:cs="Arial"/>
          <w:b/>
          <w:bCs/>
          <w:sz w:val="28"/>
          <w:szCs w:val="28"/>
        </w:rPr>
      </w:pPr>
    </w:p>
    <w:p w14:paraId="583CF4C4" w14:textId="17F6B647" w:rsidR="009013F5" w:rsidRDefault="009013F5" w:rsidP="00A16021">
      <w:pPr>
        <w:rPr>
          <w:ins w:id="239" w:author="Nguyen, Trinh@Wildlife" w:date="2021-12-14T14:58:00Z"/>
          <w:rFonts w:ascii="Arial" w:hAnsi="Arial" w:cs="Arial"/>
        </w:rPr>
      </w:pPr>
      <w:ins w:id="240" w:author="Nguyen, Trinh@Wildlife" w:date="2021-12-14T14:55:00Z">
        <w:r w:rsidRPr="009013F5">
          <w:rPr>
            <w:rFonts w:ascii="Arial" w:hAnsi="Arial" w:cs="Arial"/>
            <w:rPrChange w:id="241" w:author="Nguyen, Trinh@Wildlife" w:date="2021-12-14T14:56:00Z">
              <w:rPr>
                <w:rFonts w:ascii="Arial" w:hAnsi="Arial" w:cs="Arial"/>
                <w:b/>
                <w:bCs/>
                <w:sz w:val="28"/>
                <w:szCs w:val="28"/>
              </w:rPr>
            </w:rPrChange>
          </w:rPr>
          <w:t xml:space="preserve">Length.csv: </w:t>
        </w:r>
      </w:ins>
      <w:ins w:id="242" w:author="Nguyen, Trinh@Wildlife" w:date="2021-12-30T12:32:00Z">
        <w:r w:rsidR="00695B44">
          <w:rPr>
            <w:rFonts w:ascii="Arial" w:hAnsi="Arial" w:cs="Arial"/>
          </w:rPr>
          <w:t>D</w:t>
        </w:r>
      </w:ins>
      <w:ins w:id="243" w:author="Nguyen, Trinh@Wildlife" w:date="2021-12-14T14:57:00Z">
        <w:r>
          <w:rPr>
            <w:rFonts w:ascii="Arial" w:hAnsi="Arial" w:cs="Arial"/>
          </w:rPr>
          <w:t>ata</w:t>
        </w:r>
      </w:ins>
      <w:ins w:id="244" w:author="Nguyen, Trinh@Wildlife" w:date="2021-12-30T12:32:00Z">
        <w:r w:rsidR="00695B44">
          <w:rPr>
            <w:rFonts w:ascii="Arial" w:hAnsi="Arial" w:cs="Arial"/>
          </w:rPr>
          <w:t xml:space="preserve"> related to fish size</w:t>
        </w:r>
      </w:ins>
      <w:ins w:id="245" w:author="Nguyen, Trinh@Wildlife" w:date="2021-12-14T14:57:00Z">
        <w:r>
          <w:rPr>
            <w:rFonts w:ascii="Arial" w:hAnsi="Arial" w:cs="Arial"/>
          </w:rPr>
          <w:t xml:space="preserve">, including fork length, yolk sac, and </w:t>
        </w:r>
      </w:ins>
      <w:ins w:id="246" w:author="Nguyen, Trinh@Wildlife" w:date="2021-12-14T14:58:00Z">
        <w:r>
          <w:rPr>
            <w:rFonts w:ascii="Arial" w:hAnsi="Arial" w:cs="Arial"/>
          </w:rPr>
          <w:t>adipose fin of measured individuals</w:t>
        </w:r>
      </w:ins>
    </w:p>
    <w:p w14:paraId="2CFA17D9" w14:textId="77777777" w:rsidR="009013F5" w:rsidRPr="009013F5" w:rsidRDefault="009013F5" w:rsidP="00A16021">
      <w:pPr>
        <w:rPr>
          <w:ins w:id="247" w:author="Nguyen, Trinh@Wildlife" w:date="2021-12-14T14:53:00Z"/>
          <w:rFonts w:ascii="Arial" w:hAnsi="Arial" w:cs="Arial"/>
          <w:rPrChange w:id="248" w:author="Nguyen, Trinh@Wildlife" w:date="2021-12-14T14:56:00Z">
            <w:rPr>
              <w:ins w:id="249" w:author="Nguyen, Trinh@Wildlife" w:date="2021-12-14T14:53:00Z"/>
              <w:rFonts w:ascii="Arial" w:hAnsi="Arial" w:cs="Arial"/>
              <w:b/>
              <w:bCs/>
              <w:sz w:val="28"/>
              <w:szCs w:val="28"/>
            </w:rPr>
          </w:rPrChange>
        </w:rPr>
      </w:pPr>
    </w:p>
    <w:tbl>
      <w:tblPr>
        <w:tblStyle w:val="LightList-Accent1"/>
        <w:tblW w:w="10435" w:type="dxa"/>
        <w:tblInd w:w="-252" w:type="dxa"/>
        <w:tblLayout w:type="fixed"/>
        <w:tblLook w:val="04A0" w:firstRow="1" w:lastRow="0" w:firstColumn="1" w:lastColumn="0" w:noHBand="0" w:noVBand="1"/>
        <w:tblPrChange w:id="250" w:author="Nguyen, Trinh@Wildlife" w:date="2021-12-16T12:06:00Z">
          <w:tblPr>
            <w:tblStyle w:val="LightList-Accent1"/>
            <w:tblW w:w="11177" w:type="dxa"/>
            <w:tblInd w:w="-252" w:type="dxa"/>
            <w:tblLayout w:type="fixed"/>
            <w:tblLook w:val="04A0" w:firstRow="1" w:lastRow="0" w:firstColumn="1" w:lastColumn="0" w:noHBand="0" w:noVBand="1"/>
          </w:tblPr>
        </w:tblPrChange>
      </w:tblPr>
      <w:tblGrid>
        <w:gridCol w:w="2029"/>
        <w:gridCol w:w="3700"/>
        <w:gridCol w:w="2928"/>
        <w:gridCol w:w="878"/>
        <w:gridCol w:w="900"/>
        <w:tblGridChange w:id="251">
          <w:tblGrid>
            <w:gridCol w:w="1907"/>
            <w:gridCol w:w="4860"/>
            <w:gridCol w:w="2520"/>
            <w:gridCol w:w="1890"/>
          </w:tblGrid>
        </w:tblGridChange>
      </w:tblGrid>
      <w:tr w:rsidR="009013F5" w14:paraId="56A4917D" w14:textId="77777777" w:rsidTr="0005253B">
        <w:trPr>
          <w:gridAfter w:val="1"/>
          <w:cnfStyle w:val="100000000000" w:firstRow="1" w:lastRow="0" w:firstColumn="0" w:lastColumn="0" w:oddVBand="0" w:evenVBand="0" w:oddHBand="0" w:evenHBand="0" w:firstRowFirstColumn="0" w:firstRowLastColumn="0" w:lastRowFirstColumn="0" w:lastRowLastColumn="0"/>
          <w:wAfter w:w="994" w:type="dxa"/>
          <w:ins w:id="252" w:author="Nguyen, Trinh@Wildlife" w:date="2021-12-14T14:58:00Z"/>
        </w:trPr>
        <w:tc>
          <w:tcPr>
            <w:cnfStyle w:val="001000000000" w:firstRow="0" w:lastRow="0" w:firstColumn="1" w:lastColumn="0" w:oddVBand="0" w:evenVBand="0" w:oddHBand="0" w:evenHBand="0" w:firstRowFirstColumn="0" w:firstRowLastColumn="0" w:lastRowFirstColumn="0" w:lastRowLastColumn="0"/>
            <w:tcW w:w="2217" w:type="dxa"/>
            <w:tcBorders>
              <w:top w:val="single" w:sz="4" w:space="0" w:color="auto"/>
              <w:left w:val="single" w:sz="4" w:space="0" w:color="auto"/>
              <w:bottom w:val="single" w:sz="4" w:space="0" w:color="auto"/>
              <w:right w:val="single" w:sz="4" w:space="0" w:color="auto"/>
            </w:tcBorders>
            <w:tcPrChange w:id="253" w:author="Nguyen, Trinh@Wildlife" w:date="2021-12-16T12:06:00Z">
              <w:tcPr>
                <w:tcW w:w="1907" w:type="dxa"/>
                <w:tcBorders>
                  <w:top w:val="single" w:sz="4" w:space="0" w:color="auto"/>
                  <w:left w:val="single" w:sz="4" w:space="0" w:color="auto"/>
                  <w:bottom w:val="single" w:sz="4" w:space="0" w:color="auto"/>
                  <w:right w:val="single" w:sz="4" w:space="0" w:color="auto"/>
                </w:tcBorders>
              </w:tcPr>
            </w:tcPrChange>
          </w:tcPr>
          <w:p w14:paraId="5D2AD5B4" w14:textId="77777777" w:rsidR="009013F5" w:rsidRPr="00B95A6C" w:rsidRDefault="009013F5" w:rsidP="0049646D">
            <w:pPr>
              <w:cnfStyle w:val="101000000000" w:firstRow="1" w:lastRow="0" w:firstColumn="1" w:lastColumn="0" w:oddVBand="0" w:evenVBand="0" w:oddHBand="0" w:evenHBand="0" w:firstRowFirstColumn="0" w:firstRowLastColumn="0" w:lastRowFirstColumn="0" w:lastRowLastColumn="0"/>
              <w:rPr>
                <w:ins w:id="254" w:author="Nguyen, Trinh@Wildlife" w:date="2021-12-14T14:58:00Z"/>
                <w:rFonts w:ascii="Arial" w:hAnsi="Arial" w:cs="Arial"/>
                <w:b w:val="0"/>
                <w:sz w:val="20"/>
                <w:szCs w:val="20"/>
              </w:rPr>
            </w:pPr>
            <w:ins w:id="255" w:author="Nguyen, Trinh@Wildlife" w:date="2021-12-14T14:58:00Z">
              <w:r>
                <w:rPr>
                  <w:rFonts w:ascii="Arial" w:hAnsi="Arial" w:cs="Arial"/>
                  <w:b w:val="0"/>
                  <w:sz w:val="20"/>
                  <w:szCs w:val="20"/>
                </w:rPr>
                <w:t>Column Name</w:t>
              </w:r>
            </w:ins>
          </w:p>
        </w:tc>
        <w:tc>
          <w:tcPr>
            <w:tcW w:w="4063" w:type="dxa"/>
            <w:tcBorders>
              <w:top w:val="single" w:sz="4" w:space="0" w:color="auto"/>
              <w:left w:val="single" w:sz="4" w:space="0" w:color="auto"/>
              <w:bottom w:val="single" w:sz="4" w:space="0" w:color="auto"/>
              <w:right w:val="single" w:sz="4" w:space="0" w:color="auto"/>
            </w:tcBorders>
            <w:tcPrChange w:id="256" w:author="Nguyen, Trinh@Wildlife" w:date="2021-12-16T12:06:00Z">
              <w:tcPr>
                <w:tcW w:w="4860" w:type="dxa"/>
                <w:tcBorders>
                  <w:top w:val="single" w:sz="4" w:space="0" w:color="auto"/>
                  <w:left w:val="single" w:sz="4" w:space="0" w:color="auto"/>
                  <w:bottom w:val="single" w:sz="4" w:space="0" w:color="auto"/>
                  <w:right w:val="single" w:sz="4" w:space="0" w:color="auto"/>
                </w:tcBorders>
              </w:tcPr>
            </w:tcPrChange>
          </w:tcPr>
          <w:p w14:paraId="4F553D5F"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ins w:id="257" w:author="Nguyen, Trinh@Wildlife" w:date="2021-12-14T14:58:00Z"/>
                <w:rFonts w:ascii="Arial" w:hAnsi="Arial" w:cs="Arial"/>
                <w:b w:val="0"/>
                <w:sz w:val="20"/>
                <w:szCs w:val="20"/>
              </w:rPr>
            </w:pPr>
            <w:ins w:id="258" w:author="Nguyen, Trinh@Wildlife" w:date="2021-12-14T14:58:00Z">
              <w:r>
                <w:rPr>
                  <w:rFonts w:ascii="Arial" w:hAnsi="Arial" w:cs="Arial"/>
                  <w:b w:val="0"/>
                  <w:sz w:val="20"/>
                  <w:szCs w:val="20"/>
                </w:rPr>
                <w:t>Description</w:t>
              </w:r>
            </w:ins>
          </w:p>
        </w:tc>
        <w:tc>
          <w:tcPr>
            <w:tcW w:w="3210" w:type="dxa"/>
            <w:tcBorders>
              <w:top w:val="single" w:sz="4" w:space="0" w:color="auto"/>
              <w:left w:val="single" w:sz="4" w:space="0" w:color="auto"/>
              <w:bottom w:val="single" w:sz="4" w:space="0" w:color="auto"/>
              <w:right w:val="single" w:sz="4" w:space="0" w:color="auto"/>
            </w:tcBorders>
            <w:tcPrChange w:id="259" w:author="Nguyen, Trinh@Wildlife" w:date="2021-12-16T12:06:00Z">
              <w:tcPr>
                <w:tcW w:w="2520" w:type="dxa"/>
                <w:tcBorders>
                  <w:top w:val="single" w:sz="4" w:space="0" w:color="auto"/>
                  <w:left w:val="single" w:sz="4" w:space="0" w:color="auto"/>
                  <w:bottom w:val="single" w:sz="4" w:space="0" w:color="auto"/>
                  <w:right w:val="single" w:sz="4" w:space="0" w:color="auto"/>
                </w:tcBorders>
              </w:tcPr>
            </w:tcPrChange>
          </w:tcPr>
          <w:p w14:paraId="14203D55"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ins w:id="260" w:author="Nguyen, Trinh@Wildlife" w:date="2021-12-14T14:58:00Z"/>
                <w:rFonts w:ascii="Arial" w:hAnsi="Arial" w:cs="Arial"/>
                <w:b w:val="0"/>
                <w:sz w:val="20"/>
                <w:szCs w:val="20"/>
              </w:rPr>
            </w:pPr>
            <w:ins w:id="261" w:author="Nguyen, Trinh@Wildlife" w:date="2021-12-14T14:58:00Z">
              <w:r>
                <w:rPr>
                  <w:rFonts w:ascii="Arial" w:hAnsi="Arial" w:cs="Arial"/>
                  <w:b w:val="0"/>
                  <w:sz w:val="20"/>
                  <w:szCs w:val="20"/>
                </w:rPr>
                <w:t>Unit or Code Explanation or Date Format</w:t>
              </w:r>
              <w:r w:rsidRPr="00B95A6C">
                <w:rPr>
                  <w:rFonts w:ascii="Arial" w:hAnsi="Arial" w:cs="Arial"/>
                  <w:b w:val="0"/>
                  <w:sz w:val="20"/>
                  <w:szCs w:val="20"/>
                </w:rPr>
                <w:t xml:space="preserve"> </w:t>
              </w:r>
            </w:ins>
          </w:p>
        </w:tc>
        <w:tc>
          <w:tcPr>
            <w:tcW w:w="945" w:type="dxa"/>
            <w:tcBorders>
              <w:top w:val="single" w:sz="4" w:space="0" w:color="auto"/>
              <w:left w:val="single" w:sz="4" w:space="0" w:color="auto"/>
              <w:bottom w:val="single" w:sz="4" w:space="0" w:color="auto"/>
              <w:right w:val="single" w:sz="4" w:space="0" w:color="auto"/>
            </w:tcBorders>
            <w:tcPrChange w:id="262" w:author="Nguyen, Trinh@Wildlife" w:date="2021-12-16T12:06:00Z">
              <w:tcPr>
                <w:tcW w:w="1890" w:type="dxa"/>
                <w:tcBorders>
                  <w:top w:val="single" w:sz="4" w:space="0" w:color="auto"/>
                  <w:left w:val="single" w:sz="4" w:space="0" w:color="auto"/>
                  <w:bottom w:val="single" w:sz="4" w:space="0" w:color="auto"/>
                  <w:right w:val="single" w:sz="4" w:space="0" w:color="auto"/>
                </w:tcBorders>
              </w:tcPr>
            </w:tcPrChange>
          </w:tcPr>
          <w:p w14:paraId="33DD94DC"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ins w:id="263" w:author="Nguyen, Trinh@Wildlife" w:date="2021-12-14T14:58:00Z"/>
                <w:rFonts w:ascii="Arial" w:hAnsi="Arial" w:cs="Arial"/>
                <w:b w:val="0"/>
                <w:sz w:val="20"/>
                <w:szCs w:val="20"/>
              </w:rPr>
            </w:pPr>
            <w:ins w:id="264" w:author="Nguyen, Trinh@Wildlife" w:date="2021-12-14T14:58:00Z">
              <w:r>
                <w:rPr>
                  <w:rFonts w:ascii="Arial" w:hAnsi="Arial" w:cs="Arial"/>
                  <w:b w:val="0"/>
                  <w:sz w:val="20"/>
                  <w:szCs w:val="20"/>
                </w:rPr>
                <w:t>Empty Value Code</w:t>
              </w:r>
            </w:ins>
          </w:p>
        </w:tc>
      </w:tr>
      <w:tr w:rsidR="009013F5" w14:paraId="6BA003A5" w14:textId="77777777" w:rsidTr="0005253B">
        <w:trPr>
          <w:gridAfter w:val="1"/>
          <w:cnfStyle w:val="000000100000" w:firstRow="0" w:lastRow="0" w:firstColumn="0" w:lastColumn="0" w:oddVBand="0" w:evenVBand="0" w:oddHBand="1" w:evenHBand="0" w:firstRowFirstColumn="0" w:firstRowLastColumn="0" w:lastRowFirstColumn="0" w:lastRowLastColumn="0"/>
          <w:wAfter w:w="994" w:type="dxa"/>
          <w:ins w:id="265" w:author="Nguyen, Trinh@Wildlife" w:date="2021-12-14T14:58:00Z"/>
        </w:trPr>
        <w:tc>
          <w:tcPr>
            <w:cnfStyle w:val="001000000000" w:firstRow="0" w:lastRow="0" w:firstColumn="1" w:lastColumn="0" w:oddVBand="0" w:evenVBand="0" w:oddHBand="0" w:evenHBand="0" w:firstRowFirstColumn="0" w:firstRowLastColumn="0" w:lastRowFirstColumn="0" w:lastRowLastColumn="0"/>
            <w:tcW w:w="2217" w:type="dxa"/>
            <w:tcBorders>
              <w:top w:val="single" w:sz="4" w:space="0" w:color="auto"/>
              <w:left w:val="single" w:sz="4" w:space="0" w:color="auto"/>
              <w:bottom w:val="single" w:sz="4" w:space="0" w:color="auto"/>
              <w:right w:val="single" w:sz="4" w:space="0" w:color="auto"/>
            </w:tcBorders>
            <w:tcPrChange w:id="266" w:author="Nguyen, Trinh@Wildlife" w:date="2021-12-16T12:06:00Z">
              <w:tcPr>
                <w:tcW w:w="1907" w:type="dxa"/>
                <w:tcBorders>
                  <w:top w:val="single" w:sz="4" w:space="0" w:color="auto"/>
                  <w:left w:val="single" w:sz="4" w:space="0" w:color="auto"/>
                  <w:bottom w:val="single" w:sz="4" w:space="0" w:color="auto"/>
                  <w:right w:val="single" w:sz="4" w:space="0" w:color="auto"/>
                </w:tcBorders>
              </w:tcPr>
            </w:tcPrChange>
          </w:tcPr>
          <w:p w14:paraId="5231367A" w14:textId="3103FB6E" w:rsidR="009013F5" w:rsidRPr="0005253B" w:rsidRDefault="009013F5" w:rsidP="0049646D">
            <w:pPr>
              <w:cnfStyle w:val="001000100000" w:firstRow="0" w:lastRow="0" w:firstColumn="1" w:lastColumn="0" w:oddVBand="0" w:evenVBand="0" w:oddHBand="1" w:evenHBand="0" w:firstRowFirstColumn="0" w:firstRowLastColumn="0" w:lastRowFirstColumn="0" w:lastRowLastColumn="0"/>
              <w:rPr>
                <w:ins w:id="267" w:author="Nguyen, Trinh@Wildlife" w:date="2021-12-14T14:58:00Z"/>
                <w:rFonts w:ascii="Arial" w:hAnsi="Arial" w:cs="Arial"/>
                <w:b w:val="0"/>
                <w:bCs w:val="0"/>
                <w:sz w:val="20"/>
                <w:szCs w:val="20"/>
                <w:rPrChange w:id="268" w:author="Nguyen, Trinh@Wildlife" w:date="2021-12-16T12:06:00Z">
                  <w:rPr>
                    <w:ins w:id="269" w:author="Nguyen, Trinh@Wildlife" w:date="2021-12-14T14:58:00Z"/>
                    <w:rFonts w:ascii="Arial" w:hAnsi="Arial" w:cs="Arial"/>
                    <w:sz w:val="20"/>
                    <w:szCs w:val="20"/>
                  </w:rPr>
                </w:rPrChange>
              </w:rPr>
            </w:pPr>
            <w:ins w:id="270" w:author="Nguyen, Trinh@Wildlife" w:date="2021-12-14T14:58:00Z">
              <w:r w:rsidRPr="0005253B">
                <w:rPr>
                  <w:rFonts w:ascii="Arial" w:hAnsi="Arial" w:cs="Arial"/>
                  <w:sz w:val="20"/>
                  <w:szCs w:val="20"/>
                </w:rPr>
                <w:t>EntryOrder</w:t>
              </w:r>
            </w:ins>
          </w:p>
        </w:tc>
        <w:tc>
          <w:tcPr>
            <w:tcW w:w="4063" w:type="dxa"/>
            <w:tcBorders>
              <w:top w:val="single" w:sz="4" w:space="0" w:color="auto"/>
              <w:left w:val="single" w:sz="4" w:space="0" w:color="auto"/>
              <w:bottom w:val="single" w:sz="4" w:space="0" w:color="auto"/>
              <w:right w:val="single" w:sz="4" w:space="0" w:color="auto"/>
            </w:tcBorders>
            <w:tcPrChange w:id="271" w:author="Nguyen, Trinh@Wildlife" w:date="2021-12-16T12:06:00Z">
              <w:tcPr>
                <w:tcW w:w="4860" w:type="dxa"/>
                <w:tcBorders>
                  <w:top w:val="single" w:sz="4" w:space="0" w:color="auto"/>
                  <w:left w:val="single" w:sz="4" w:space="0" w:color="auto"/>
                  <w:bottom w:val="single" w:sz="4" w:space="0" w:color="auto"/>
                  <w:right w:val="single" w:sz="4" w:space="0" w:color="auto"/>
                </w:tcBorders>
              </w:tcPr>
            </w:tcPrChange>
          </w:tcPr>
          <w:p w14:paraId="4503D19E" w14:textId="6A2E4861" w:rsidR="009013F5" w:rsidRDefault="009013F5" w:rsidP="0049646D">
            <w:pPr>
              <w:cnfStyle w:val="000000100000" w:firstRow="0" w:lastRow="0" w:firstColumn="0" w:lastColumn="0" w:oddVBand="0" w:evenVBand="0" w:oddHBand="1" w:evenHBand="0" w:firstRowFirstColumn="0" w:firstRowLastColumn="0" w:lastRowFirstColumn="0" w:lastRowLastColumn="0"/>
              <w:rPr>
                <w:ins w:id="272" w:author="Nguyen, Trinh@Wildlife" w:date="2021-12-14T14:58:00Z"/>
                <w:rFonts w:ascii="Arial" w:hAnsi="Arial" w:cs="Arial"/>
                <w:sz w:val="20"/>
                <w:szCs w:val="20"/>
              </w:rPr>
            </w:pPr>
            <w:ins w:id="273" w:author="Nguyen, Trinh@Wildlife" w:date="2021-12-14T14:58:00Z">
              <w:r>
                <w:rPr>
                  <w:rFonts w:ascii="Arial" w:hAnsi="Arial" w:cs="Arial"/>
                  <w:sz w:val="20"/>
                  <w:szCs w:val="20"/>
                </w:rPr>
                <w:t>Auto number</w:t>
              </w:r>
            </w:ins>
          </w:p>
        </w:tc>
        <w:tc>
          <w:tcPr>
            <w:tcW w:w="3210" w:type="dxa"/>
            <w:tcBorders>
              <w:top w:val="single" w:sz="4" w:space="0" w:color="auto"/>
              <w:left w:val="single" w:sz="4" w:space="0" w:color="auto"/>
              <w:bottom w:val="single" w:sz="4" w:space="0" w:color="auto"/>
              <w:right w:val="single" w:sz="4" w:space="0" w:color="auto"/>
            </w:tcBorders>
            <w:tcPrChange w:id="274" w:author="Nguyen, Trinh@Wildlife" w:date="2021-12-16T12:06:00Z">
              <w:tcPr>
                <w:tcW w:w="2520" w:type="dxa"/>
                <w:tcBorders>
                  <w:top w:val="single" w:sz="4" w:space="0" w:color="auto"/>
                  <w:left w:val="single" w:sz="4" w:space="0" w:color="auto"/>
                  <w:bottom w:val="single" w:sz="4" w:space="0" w:color="auto"/>
                  <w:right w:val="single" w:sz="4" w:space="0" w:color="auto"/>
                </w:tcBorders>
              </w:tcPr>
            </w:tcPrChange>
          </w:tcPr>
          <w:p w14:paraId="3E8D786F" w14:textId="447D0EFF" w:rsidR="009013F5" w:rsidRDefault="009013F5" w:rsidP="0049646D">
            <w:pPr>
              <w:cnfStyle w:val="000000100000" w:firstRow="0" w:lastRow="0" w:firstColumn="0" w:lastColumn="0" w:oddVBand="0" w:evenVBand="0" w:oddHBand="1" w:evenHBand="0" w:firstRowFirstColumn="0" w:firstRowLastColumn="0" w:lastRowFirstColumn="0" w:lastRowLastColumn="0"/>
              <w:rPr>
                <w:ins w:id="275" w:author="Nguyen, Trinh@Wildlife" w:date="2021-12-14T14:58:00Z"/>
                <w:rFonts w:ascii="Arial" w:hAnsi="Arial" w:cs="Arial"/>
                <w:sz w:val="20"/>
                <w:szCs w:val="20"/>
              </w:rPr>
            </w:pPr>
            <w:ins w:id="276" w:author="Nguyen, Trinh@Wildlife" w:date="2021-12-14T14:58:00Z">
              <w:r>
                <w:rPr>
                  <w:rFonts w:ascii="Arial" w:hAnsi="Arial" w:cs="Arial"/>
                  <w:sz w:val="20"/>
                  <w:szCs w:val="20"/>
                </w:rPr>
                <w:t>Numeric</w:t>
              </w:r>
            </w:ins>
          </w:p>
        </w:tc>
        <w:tc>
          <w:tcPr>
            <w:tcW w:w="945" w:type="dxa"/>
            <w:tcBorders>
              <w:top w:val="single" w:sz="4" w:space="0" w:color="auto"/>
              <w:left w:val="single" w:sz="4" w:space="0" w:color="auto"/>
              <w:bottom w:val="single" w:sz="4" w:space="0" w:color="auto"/>
              <w:right w:val="single" w:sz="4" w:space="0" w:color="auto"/>
            </w:tcBorders>
            <w:tcPrChange w:id="277" w:author="Nguyen, Trinh@Wildlife" w:date="2021-12-16T12:06:00Z">
              <w:tcPr>
                <w:tcW w:w="1890" w:type="dxa"/>
                <w:tcBorders>
                  <w:top w:val="single" w:sz="4" w:space="0" w:color="auto"/>
                  <w:left w:val="single" w:sz="4" w:space="0" w:color="auto"/>
                  <w:bottom w:val="single" w:sz="4" w:space="0" w:color="auto"/>
                  <w:right w:val="single" w:sz="4" w:space="0" w:color="auto"/>
                </w:tcBorders>
              </w:tcPr>
            </w:tcPrChange>
          </w:tcPr>
          <w:p w14:paraId="54521297" w14:textId="12787654" w:rsidR="009013F5" w:rsidRDefault="009013F5" w:rsidP="0049646D">
            <w:pPr>
              <w:cnfStyle w:val="000000100000" w:firstRow="0" w:lastRow="0" w:firstColumn="0" w:lastColumn="0" w:oddVBand="0" w:evenVBand="0" w:oddHBand="1" w:evenHBand="0" w:firstRowFirstColumn="0" w:firstRowLastColumn="0" w:lastRowFirstColumn="0" w:lastRowLastColumn="0"/>
              <w:rPr>
                <w:ins w:id="278" w:author="Nguyen, Trinh@Wildlife" w:date="2021-12-14T14:58:00Z"/>
                <w:rFonts w:ascii="Arial" w:hAnsi="Arial" w:cs="Arial"/>
                <w:sz w:val="20"/>
                <w:szCs w:val="20"/>
              </w:rPr>
            </w:pPr>
            <w:ins w:id="279" w:author="Nguyen, Trinh@Wildlife" w:date="2021-12-14T14:59:00Z">
              <w:r>
                <w:rPr>
                  <w:rFonts w:ascii="Arial" w:hAnsi="Arial" w:cs="Arial"/>
                  <w:sz w:val="20"/>
                  <w:szCs w:val="20"/>
                </w:rPr>
                <w:t>NA</w:t>
              </w:r>
            </w:ins>
          </w:p>
        </w:tc>
      </w:tr>
      <w:tr w:rsidR="009013F5" w:rsidRPr="00E32BD1" w14:paraId="23ED613D" w14:textId="77777777" w:rsidTr="0005253B">
        <w:trPr>
          <w:gridAfter w:val="1"/>
          <w:wAfter w:w="994" w:type="dxa"/>
          <w:ins w:id="280" w:author="Nguyen, Trinh@Wildlife" w:date="2021-12-14T14:58:00Z"/>
        </w:trPr>
        <w:tc>
          <w:tcPr>
            <w:cnfStyle w:val="001000000000" w:firstRow="0" w:lastRow="0" w:firstColumn="1" w:lastColumn="0" w:oddVBand="0" w:evenVBand="0" w:oddHBand="0" w:evenHBand="0" w:firstRowFirstColumn="0" w:firstRowLastColumn="0" w:lastRowFirstColumn="0" w:lastRowLastColumn="0"/>
            <w:tcW w:w="2217" w:type="dxa"/>
            <w:tcBorders>
              <w:top w:val="single" w:sz="4" w:space="0" w:color="auto"/>
              <w:left w:val="single" w:sz="4" w:space="0" w:color="auto"/>
              <w:bottom w:val="single" w:sz="4" w:space="0" w:color="auto"/>
              <w:right w:val="single" w:sz="4" w:space="0" w:color="auto"/>
            </w:tcBorders>
            <w:tcPrChange w:id="281" w:author="Nguyen, Trinh@Wildlife" w:date="2021-12-16T12:06:00Z">
              <w:tcPr>
                <w:tcW w:w="1907" w:type="dxa"/>
                <w:tcBorders>
                  <w:top w:val="single" w:sz="4" w:space="0" w:color="auto"/>
                  <w:left w:val="single" w:sz="4" w:space="0" w:color="auto"/>
                  <w:bottom w:val="single" w:sz="4" w:space="0" w:color="auto"/>
                  <w:right w:val="single" w:sz="4" w:space="0" w:color="auto"/>
                </w:tcBorders>
              </w:tcPr>
            </w:tcPrChange>
          </w:tcPr>
          <w:p w14:paraId="026E52E3" w14:textId="77777777" w:rsidR="009013F5" w:rsidRPr="00D251A5" w:rsidRDefault="009013F5" w:rsidP="0049646D">
            <w:pPr>
              <w:rPr>
                <w:ins w:id="282" w:author="Nguyen, Trinh@Wildlife" w:date="2021-12-14T14:58:00Z"/>
                <w:rFonts w:ascii="Arial" w:hAnsi="Arial" w:cs="Arial"/>
                <w:b w:val="0"/>
                <w:sz w:val="20"/>
                <w:szCs w:val="20"/>
              </w:rPr>
            </w:pPr>
            <w:ins w:id="283" w:author="Nguyen, Trinh@Wildlife" w:date="2021-12-14T14:58:00Z">
              <w:r>
                <w:rPr>
                  <w:rFonts w:ascii="Arial" w:hAnsi="Arial" w:cs="Arial"/>
                  <w:b w:val="0"/>
                  <w:sz w:val="20"/>
                  <w:szCs w:val="20"/>
                </w:rPr>
                <w:t>Date</w:t>
              </w:r>
            </w:ins>
          </w:p>
        </w:tc>
        <w:tc>
          <w:tcPr>
            <w:tcW w:w="4063" w:type="dxa"/>
            <w:tcBorders>
              <w:top w:val="single" w:sz="4" w:space="0" w:color="auto"/>
              <w:left w:val="single" w:sz="4" w:space="0" w:color="auto"/>
              <w:bottom w:val="single" w:sz="4" w:space="0" w:color="auto"/>
              <w:right w:val="single" w:sz="4" w:space="0" w:color="auto"/>
            </w:tcBorders>
            <w:tcPrChange w:id="284" w:author="Nguyen, Trinh@Wildlife" w:date="2021-12-16T12:06:00Z">
              <w:tcPr>
                <w:tcW w:w="4860" w:type="dxa"/>
                <w:tcBorders>
                  <w:top w:val="single" w:sz="4" w:space="0" w:color="auto"/>
                  <w:left w:val="single" w:sz="4" w:space="0" w:color="auto"/>
                  <w:bottom w:val="single" w:sz="4" w:space="0" w:color="auto"/>
                  <w:right w:val="single" w:sz="4" w:space="0" w:color="auto"/>
                </w:tcBorders>
              </w:tcPr>
            </w:tcPrChange>
          </w:tcPr>
          <w:p w14:paraId="5D6E8636" w14:textId="77777777" w:rsidR="009013F5" w:rsidRPr="00B95A6C" w:rsidRDefault="009013F5" w:rsidP="0049646D">
            <w:pPr>
              <w:cnfStyle w:val="000000000000" w:firstRow="0" w:lastRow="0" w:firstColumn="0" w:lastColumn="0" w:oddVBand="0" w:evenVBand="0" w:oddHBand="0" w:evenHBand="0" w:firstRowFirstColumn="0" w:firstRowLastColumn="0" w:lastRowFirstColumn="0" w:lastRowLastColumn="0"/>
              <w:rPr>
                <w:ins w:id="285" w:author="Nguyen, Trinh@Wildlife" w:date="2021-12-14T14:58:00Z"/>
                <w:rFonts w:ascii="Arial" w:hAnsi="Arial" w:cs="Arial"/>
                <w:sz w:val="20"/>
                <w:szCs w:val="20"/>
              </w:rPr>
            </w:pPr>
            <w:ins w:id="286" w:author="Nguyen, Trinh@Wildlife" w:date="2021-12-14T14:58:00Z">
              <w:r>
                <w:rPr>
                  <w:rFonts w:ascii="Arial" w:hAnsi="Arial" w:cs="Arial"/>
                  <w:sz w:val="20"/>
                  <w:szCs w:val="20"/>
                </w:rPr>
                <w:t>Date when sampling occurred</w:t>
              </w:r>
            </w:ins>
          </w:p>
        </w:tc>
        <w:tc>
          <w:tcPr>
            <w:tcW w:w="3210" w:type="dxa"/>
            <w:tcBorders>
              <w:top w:val="single" w:sz="4" w:space="0" w:color="auto"/>
              <w:left w:val="single" w:sz="4" w:space="0" w:color="auto"/>
              <w:bottom w:val="single" w:sz="4" w:space="0" w:color="auto"/>
              <w:right w:val="single" w:sz="4" w:space="0" w:color="auto"/>
            </w:tcBorders>
            <w:tcPrChange w:id="287" w:author="Nguyen, Trinh@Wildlife" w:date="2021-12-16T12:06:00Z">
              <w:tcPr>
                <w:tcW w:w="2520" w:type="dxa"/>
                <w:tcBorders>
                  <w:top w:val="single" w:sz="4" w:space="0" w:color="auto"/>
                  <w:left w:val="single" w:sz="4" w:space="0" w:color="auto"/>
                  <w:bottom w:val="single" w:sz="4" w:space="0" w:color="auto"/>
                  <w:right w:val="single" w:sz="4" w:space="0" w:color="auto"/>
                </w:tcBorders>
              </w:tcPr>
            </w:tcPrChange>
          </w:tcPr>
          <w:p w14:paraId="741FA4DA" w14:textId="77777777" w:rsidR="009013F5" w:rsidRPr="00B95A6C" w:rsidRDefault="009013F5" w:rsidP="0049646D">
            <w:pPr>
              <w:cnfStyle w:val="000000000000" w:firstRow="0" w:lastRow="0" w:firstColumn="0" w:lastColumn="0" w:oddVBand="0" w:evenVBand="0" w:oddHBand="0" w:evenHBand="0" w:firstRowFirstColumn="0" w:firstRowLastColumn="0" w:lastRowFirstColumn="0" w:lastRowLastColumn="0"/>
              <w:rPr>
                <w:ins w:id="288" w:author="Nguyen, Trinh@Wildlife" w:date="2021-12-14T14:58:00Z"/>
                <w:rFonts w:ascii="Arial" w:hAnsi="Arial" w:cs="Arial"/>
                <w:sz w:val="20"/>
                <w:szCs w:val="20"/>
              </w:rPr>
            </w:pPr>
            <w:ins w:id="289" w:author="Nguyen, Trinh@Wildlife" w:date="2021-12-14T14:58:00Z">
              <w:r>
                <w:rPr>
                  <w:rFonts w:ascii="Arial" w:hAnsi="Arial" w:cs="Arial"/>
                  <w:sz w:val="20"/>
                  <w:szCs w:val="20"/>
                </w:rPr>
                <w:t>MM/DD/YYYY</w:t>
              </w:r>
            </w:ins>
          </w:p>
        </w:tc>
        <w:tc>
          <w:tcPr>
            <w:tcW w:w="945" w:type="dxa"/>
            <w:tcBorders>
              <w:top w:val="single" w:sz="4" w:space="0" w:color="auto"/>
              <w:left w:val="single" w:sz="4" w:space="0" w:color="auto"/>
              <w:bottom w:val="single" w:sz="4" w:space="0" w:color="auto"/>
              <w:right w:val="single" w:sz="4" w:space="0" w:color="auto"/>
            </w:tcBorders>
            <w:tcPrChange w:id="290" w:author="Nguyen, Trinh@Wildlife" w:date="2021-12-16T12:06:00Z">
              <w:tcPr>
                <w:tcW w:w="1890" w:type="dxa"/>
                <w:tcBorders>
                  <w:top w:val="single" w:sz="4" w:space="0" w:color="auto"/>
                  <w:left w:val="single" w:sz="4" w:space="0" w:color="auto"/>
                  <w:bottom w:val="single" w:sz="4" w:space="0" w:color="auto"/>
                  <w:right w:val="single" w:sz="4" w:space="0" w:color="auto"/>
                </w:tcBorders>
              </w:tcPr>
            </w:tcPrChange>
          </w:tcPr>
          <w:p w14:paraId="7D042ADD" w14:textId="77777777" w:rsidR="009013F5" w:rsidRPr="00B95A6C" w:rsidRDefault="009013F5" w:rsidP="0049646D">
            <w:pPr>
              <w:cnfStyle w:val="000000000000" w:firstRow="0" w:lastRow="0" w:firstColumn="0" w:lastColumn="0" w:oddVBand="0" w:evenVBand="0" w:oddHBand="0" w:evenHBand="0" w:firstRowFirstColumn="0" w:firstRowLastColumn="0" w:lastRowFirstColumn="0" w:lastRowLastColumn="0"/>
              <w:rPr>
                <w:ins w:id="291" w:author="Nguyen, Trinh@Wildlife" w:date="2021-12-14T14:58:00Z"/>
                <w:rFonts w:ascii="Arial" w:hAnsi="Arial" w:cs="Arial"/>
                <w:sz w:val="20"/>
                <w:szCs w:val="20"/>
              </w:rPr>
            </w:pPr>
            <w:ins w:id="292" w:author="Nguyen, Trinh@Wildlife" w:date="2021-12-14T14:58:00Z">
              <w:r>
                <w:rPr>
                  <w:rFonts w:ascii="Arial" w:hAnsi="Arial" w:cs="Arial"/>
                  <w:sz w:val="20"/>
                  <w:szCs w:val="20"/>
                </w:rPr>
                <w:t>NA</w:t>
              </w:r>
            </w:ins>
          </w:p>
        </w:tc>
      </w:tr>
      <w:tr w:rsidR="009013F5" w:rsidRPr="00E32BD1" w14:paraId="752C6D00" w14:textId="77777777" w:rsidTr="0005253B">
        <w:trPr>
          <w:gridAfter w:val="1"/>
          <w:cnfStyle w:val="000000100000" w:firstRow="0" w:lastRow="0" w:firstColumn="0" w:lastColumn="0" w:oddVBand="0" w:evenVBand="0" w:oddHBand="1" w:evenHBand="0" w:firstRowFirstColumn="0" w:firstRowLastColumn="0" w:lastRowFirstColumn="0" w:lastRowLastColumn="0"/>
          <w:wAfter w:w="994" w:type="dxa"/>
          <w:ins w:id="293" w:author="Nguyen, Trinh@Wildlife" w:date="2021-12-14T14:59:00Z"/>
        </w:trPr>
        <w:tc>
          <w:tcPr>
            <w:cnfStyle w:val="001000000000" w:firstRow="0" w:lastRow="0" w:firstColumn="1" w:lastColumn="0" w:oddVBand="0" w:evenVBand="0" w:oddHBand="0" w:evenHBand="0" w:firstRowFirstColumn="0" w:firstRowLastColumn="0" w:lastRowFirstColumn="0" w:lastRowLastColumn="0"/>
            <w:tcW w:w="2217" w:type="dxa"/>
            <w:tcBorders>
              <w:top w:val="single" w:sz="4" w:space="0" w:color="auto"/>
              <w:left w:val="single" w:sz="4" w:space="0" w:color="auto"/>
              <w:bottom w:val="single" w:sz="4" w:space="0" w:color="auto"/>
              <w:right w:val="single" w:sz="4" w:space="0" w:color="auto"/>
            </w:tcBorders>
            <w:tcPrChange w:id="294" w:author="Nguyen, Trinh@Wildlife" w:date="2021-12-16T12:06:00Z">
              <w:tcPr>
                <w:tcW w:w="1907" w:type="dxa"/>
                <w:tcBorders>
                  <w:top w:val="single" w:sz="4" w:space="0" w:color="auto"/>
                  <w:left w:val="single" w:sz="4" w:space="0" w:color="auto"/>
                  <w:bottom w:val="single" w:sz="4" w:space="0" w:color="auto"/>
                  <w:right w:val="single" w:sz="4" w:space="0" w:color="auto"/>
                </w:tcBorders>
              </w:tcPr>
            </w:tcPrChange>
          </w:tcPr>
          <w:p w14:paraId="2B2D5A0C" w14:textId="0293670B" w:rsidR="009013F5" w:rsidRDefault="009013F5" w:rsidP="0049646D">
            <w:pPr>
              <w:cnfStyle w:val="001000100000" w:firstRow="0" w:lastRow="0" w:firstColumn="1" w:lastColumn="0" w:oddVBand="0" w:evenVBand="0" w:oddHBand="1" w:evenHBand="0" w:firstRowFirstColumn="0" w:firstRowLastColumn="0" w:lastRowFirstColumn="0" w:lastRowLastColumn="0"/>
              <w:rPr>
                <w:ins w:id="295" w:author="Nguyen, Trinh@Wildlife" w:date="2021-12-14T14:59:00Z"/>
                <w:rFonts w:ascii="Arial" w:hAnsi="Arial" w:cs="Arial"/>
                <w:b w:val="0"/>
                <w:sz w:val="20"/>
                <w:szCs w:val="20"/>
              </w:rPr>
            </w:pPr>
            <w:ins w:id="296" w:author="Nguyen, Trinh@Wildlife" w:date="2021-12-14T15:04:00Z">
              <w:r>
                <w:rPr>
                  <w:rFonts w:ascii="Arial" w:hAnsi="Arial" w:cs="Arial"/>
                  <w:b w:val="0"/>
                  <w:sz w:val="20"/>
                  <w:szCs w:val="20"/>
                </w:rPr>
                <w:t>Station</w:t>
              </w:r>
            </w:ins>
          </w:p>
        </w:tc>
        <w:tc>
          <w:tcPr>
            <w:tcW w:w="4063" w:type="dxa"/>
            <w:tcBorders>
              <w:top w:val="single" w:sz="4" w:space="0" w:color="auto"/>
              <w:left w:val="single" w:sz="4" w:space="0" w:color="auto"/>
              <w:bottom w:val="single" w:sz="4" w:space="0" w:color="auto"/>
              <w:right w:val="single" w:sz="4" w:space="0" w:color="auto"/>
            </w:tcBorders>
            <w:tcPrChange w:id="297" w:author="Nguyen, Trinh@Wildlife" w:date="2021-12-16T12:06:00Z">
              <w:tcPr>
                <w:tcW w:w="4860" w:type="dxa"/>
                <w:tcBorders>
                  <w:top w:val="single" w:sz="4" w:space="0" w:color="auto"/>
                  <w:left w:val="single" w:sz="4" w:space="0" w:color="auto"/>
                  <w:bottom w:val="single" w:sz="4" w:space="0" w:color="auto"/>
                  <w:right w:val="single" w:sz="4" w:space="0" w:color="auto"/>
                </w:tcBorders>
              </w:tcPr>
            </w:tcPrChange>
          </w:tcPr>
          <w:p w14:paraId="05E4585A" w14:textId="1C3D54CC" w:rsidR="009013F5" w:rsidRDefault="009013F5" w:rsidP="0049646D">
            <w:pPr>
              <w:cnfStyle w:val="000000100000" w:firstRow="0" w:lastRow="0" w:firstColumn="0" w:lastColumn="0" w:oddVBand="0" w:evenVBand="0" w:oddHBand="1" w:evenHBand="0" w:firstRowFirstColumn="0" w:firstRowLastColumn="0" w:lastRowFirstColumn="0" w:lastRowLastColumn="0"/>
              <w:rPr>
                <w:ins w:id="298" w:author="Nguyen, Trinh@Wildlife" w:date="2021-12-14T14:59:00Z"/>
                <w:rFonts w:ascii="Arial" w:hAnsi="Arial" w:cs="Arial"/>
                <w:sz w:val="20"/>
                <w:szCs w:val="20"/>
              </w:rPr>
            </w:pPr>
            <w:ins w:id="299" w:author="Nguyen, Trinh@Wildlife" w:date="2021-12-14T15:06:00Z">
              <w:r>
                <w:rPr>
                  <w:rFonts w:ascii="Arial" w:hAnsi="Arial" w:cs="Arial"/>
                  <w:sz w:val="20"/>
                  <w:szCs w:val="20"/>
                </w:rPr>
                <w:t>Project station number</w:t>
              </w:r>
            </w:ins>
          </w:p>
        </w:tc>
        <w:tc>
          <w:tcPr>
            <w:tcW w:w="3210" w:type="dxa"/>
            <w:tcBorders>
              <w:top w:val="single" w:sz="4" w:space="0" w:color="auto"/>
              <w:left w:val="single" w:sz="4" w:space="0" w:color="auto"/>
              <w:bottom w:val="single" w:sz="4" w:space="0" w:color="auto"/>
              <w:right w:val="single" w:sz="4" w:space="0" w:color="auto"/>
            </w:tcBorders>
            <w:tcPrChange w:id="300" w:author="Nguyen, Trinh@Wildlife" w:date="2021-12-16T12:06:00Z">
              <w:tcPr>
                <w:tcW w:w="2520" w:type="dxa"/>
                <w:tcBorders>
                  <w:top w:val="single" w:sz="4" w:space="0" w:color="auto"/>
                  <w:left w:val="single" w:sz="4" w:space="0" w:color="auto"/>
                  <w:bottom w:val="single" w:sz="4" w:space="0" w:color="auto"/>
                  <w:right w:val="single" w:sz="4" w:space="0" w:color="auto"/>
                </w:tcBorders>
              </w:tcPr>
            </w:tcPrChange>
          </w:tcPr>
          <w:p w14:paraId="241E2DF1" w14:textId="7E9AE712" w:rsidR="009013F5" w:rsidRDefault="009013F5" w:rsidP="0049646D">
            <w:pPr>
              <w:cnfStyle w:val="000000100000" w:firstRow="0" w:lastRow="0" w:firstColumn="0" w:lastColumn="0" w:oddVBand="0" w:evenVBand="0" w:oddHBand="1" w:evenHBand="0" w:firstRowFirstColumn="0" w:firstRowLastColumn="0" w:lastRowFirstColumn="0" w:lastRowLastColumn="0"/>
              <w:rPr>
                <w:ins w:id="301" w:author="Nguyen, Trinh@Wildlife" w:date="2021-12-14T14:59:00Z"/>
                <w:rFonts w:ascii="Arial" w:hAnsi="Arial" w:cs="Arial"/>
                <w:sz w:val="20"/>
                <w:szCs w:val="20"/>
              </w:rPr>
            </w:pPr>
            <w:ins w:id="302" w:author="Nguyen, Trinh@Wildlife" w:date="2021-12-14T15:12:00Z">
              <w:r>
                <w:rPr>
                  <w:rFonts w:ascii="Arial" w:hAnsi="Arial" w:cs="Arial"/>
                  <w:sz w:val="20"/>
                  <w:szCs w:val="20"/>
                </w:rPr>
                <w:t>3-digit station identifier</w:t>
              </w:r>
            </w:ins>
          </w:p>
        </w:tc>
        <w:tc>
          <w:tcPr>
            <w:tcW w:w="945" w:type="dxa"/>
            <w:tcBorders>
              <w:top w:val="single" w:sz="4" w:space="0" w:color="auto"/>
              <w:left w:val="single" w:sz="4" w:space="0" w:color="auto"/>
              <w:bottom w:val="single" w:sz="4" w:space="0" w:color="auto"/>
              <w:right w:val="single" w:sz="4" w:space="0" w:color="auto"/>
            </w:tcBorders>
            <w:tcPrChange w:id="303" w:author="Nguyen, Trinh@Wildlife" w:date="2021-12-16T12:06:00Z">
              <w:tcPr>
                <w:tcW w:w="1890" w:type="dxa"/>
                <w:tcBorders>
                  <w:top w:val="single" w:sz="4" w:space="0" w:color="auto"/>
                  <w:left w:val="single" w:sz="4" w:space="0" w:color="auto"/>
                  <w:bottom w:val="single" w:sz="4" w:space="0" w:color="auto"/>
                  <w:right w:val="single" w:sz="4" w:space="0" w:color="auto"/>
                </w:tcBorders>
              </w:tcPr>
            </w:tcPrChange>
          </w:tcPr>
          <w:p w14:paraId="34D547B3" w14:textId="286E0A9C" w:rsidR="009013F5" w:rsidRDefault="009013F5" w:rsidP="0049646D">
            <w:pPr>
              <w:cnfStyle w:val="000000100000" w:firstRow="0" w:lastRow="0" w:firstColumn="0" w:lastColumn="0" w:oddVBand="0" w:evenVBand="0" w:oddHBand="1" w:evenHBand="0" w:firstRowFirstColumn="0" w:firstRowLastColumn="0" w:lastRowFirstColumn="0" w:lastRowLastColumn="0"/>
              <w:rPr>
                <w:ins w:id="304" w:author="Nguyen, Trinh@Wildlife" w:date="2021-12-14T14:59:00Z"/>
                <w:rFonts w:ascii="Arial" w:hAnsi="Arial" w:cs="Arial"/>
                <w:sz w:val="20"/>
                <w:szCs w:val="20"/>
              </w:rPr>
            </w:pPr>
            <w:ins w:id="305" w:author="Nguyen, Trinh@Wildlife" w:date="2021-12-14T15:50:00Z">
              <w:r>
                <w:rPr>
                  <w:rFonts w:ascii="Arial" w:hAnsi="Arial" w:cs="Arial"/>
                  <w:sz w:val="20"/>
                  <w:szCs w:val="20"/>
                </w:rPr>
                <w:t>NA</w:t>
              </w:r>
            </w:ins>
          </w:p>
        </w:tc>
      </w:tr>
      <w:tr w:rsidR="009013F5" w:rsidRPr="00E32BD1" w14:paraId="66104830" w14:textId="77777777" w:rsidTr="0005253B">
        <w:trPr>
          <w:gridAfter w:val="1"/>
          <w:wAfter w:w="994" w:type="dxa"/>
          <w:ins w:id="306" w:author="Nguyen, Trinh@Wildlife" w:date="2021-12-14T14:59:00Z"/>
        </w:trPr>
        <w:tc>
          <w:tcPr>
            <w:cnfStyle w:val="001000000000" w:firstRow="0" w:lastRow="0" w:firstColumn="1" w:lastColumn="0" w:oddVBand="0" w:evenVBand="0" w:oddHBand="0" w:evenHBand="0" w:firstRowFirstColumn="0" w:firstRowLastColumn="0" w:lastRowFirstColumn="0" w:lastRowLastColumn="0"/>
            <w:tcW w:w="2217" w:type="dxa"/>
            <w:tcBorders>
              <w:top w:val="single" w:sz="4" w:space="0" w:color="auto"/>
              <w:left w:val="single" w:sz="4" w:space="0" w:color="auto"/>
              <w:bottom w:val="single" w:sz="4" w:space="0" w:color="auto"/>
              <w:right w:val="single" w:sz="4" w:space="0" w:color="auto"/>
            </w:tcBorders>
            <w:tcPrChange w:id="307" w:author="Nguyen, Trinh@Wildlife" w:date="2021-12-16T12:06:00Z">
              <w:tcPr>
                <w:tcW w:w="1907" w:type="dxa"/>
                <w:tcBorders>
                  <w:top w:val="single" w:sz="4" w:space="0" w:color="auto"/>
                  <w:left w:val="single" w:sz="4" w:space="0" w:color="auto"/>
                  <w:bottom w:val="single" w:sz="4" w:space="0" w:color="auto"/>
                  <w:right w:val="single" w:sz="4" w:space="0" w:color="auto"/>
                </w:tcBorders>
              </w:tcPr>
            </w:tcPrChange>
          </w:tcPr>
          <w:p w14:paraId="6F183A14" w14:textId="3BE14354" w:rsidR="009013F5" w:rsidRDefault="009013F5" w:rsidP="0049646D">
            <w:pPr>
              <w:rPr>
                <w:ins w:id="308" w:author="Nguyen, Trinh@Wildlife" w:date="2021-12-14T14:59:00Z"/>
                <w:rFonts w:ascii="Arial" w:hAnsi="Arial" w:cs="Arial"/>
                <w:b w:val="0"/>
                <w:sz w:val="20"/>
                <w:szCs w:val="20"/>
              </w:rPr>
            </w:pPr>
            <w:ins w:id="309" w:author="Nguyen, Trinh@Wildlife" w:date="2021-12-14T15:04:00Z">
              <w:r>
                <w:rPr>
                  <w:rFonts w:ascii="Arial" w:hAnsi="Arial" w:cs="Arial"/>
                  <w:b w:val="0"/>
                  <w:sz w:val="20"/>
                  <w:szCs w:val="20"/>
                </w:rPr>
                <w:t>Tow</w:t>
              </w:r>
            </w:ins>
          </w:p>
        </w:tc>
        <w:tc>
          <w:tcPr>
            <w:tcW w:w="4063" w:type="dxa"/>
            <w:tcBorders>
              <w:top w:val="single" w:sz="4" w:space="0" w:color="auto"/>
              <w:left w:val="single" w:sz="4" w:space="0" w:color="auto"/>
              <w:bottom w:val="single" w:sz="4" w:space="0" w:color="auto"/>
              <w:right w:val="single" w:sz="4" w:space="0" w:color="auto"/>
            </w:tcBorders>
            <w:tcPrChange w:id="310" w:author="Nguyen, Trinh@Wildlife" w:date="2021-12-16T12:06:00Z">
              <w:tcPr>
                <w:tcW w:w="4860" w:type="dxa"/>
                <w:tcBorders>
                  <w:top w:val="single" w:sz="4" w:space="0" w:color="auto"/>
                  <w:left w:val="single" w:sz="4" w:space="0" w:color="auto"/>
                  <w:bottom w:val="single" w:sz="4" w:space="0" w:color="auto"/>
                  <w:right w:val="single" w:sz="4" w:space="0" w:color="auto"/>
                </w:tcBorders>
              </w:tcPr>
            </w:tcPrChange>
          </w:tcPr>
          <w:p w14:paraId="0F7915AB" w14:textId="61C5C9E0" w:rsidR="009013F5" w:rsidRDefault="009013F5" w:rsidP="0049646D">
            <w:pPr>
              <w:cnfStyle w:val="000000000000" w:firstRow="0" w:lastRow="0" w:firstColumn="0" w:lastColumn="0" w:oddVBand="0" w:evenVBand="0" w:oddHBand="0" w:evenHBand="0" w:firstRowFirstColumn="0" w:firstRowLastColumn="0" w:lastRowFirstColumn="0" w:lastRowLastColumn="0"/>
              <w:rPr>
                <w:ins w:id="311" w:author="Nguyen, Trinh@Wildlife" w:date="2021-12-14T14:59:00Z"/>
                <w:rFonts w:ascii="Arial" w:hAnsi="Arial" w:cs="Arial"/>
                <w:sz w:val="20"/>
                <w:szCs w:val="20"/>
              </w:rPr>
            </w:pPr>
            <w:ins w:id="312" w:author="Nguyen, Trinh@Wildlife" w:date="2021-12-14T15:06:00Z">
              <w:r>
                <w:rPr>
                  <w:rFonts w:ascii="Arial" w:hAnsi="Arial" w:cs="Arial"/>
                  <w:sz w:val="20"/>
                  <w:szCs w:val="20"/>
                </w:rPr>
                <w:t>Tow number, 1 for all SLS stations</w:t>
              </w:r>
            </w:ins>
          </w:p>
        </w:tc>
        <w:tc>
          <w:tcPr>
            <w:tcW w:w="3210" w:type="dxa"/>
            <w:tcBorders>
              <w:top w:val="single" w:sz="4" w:space="0" w:color="auto"/>
              <w:left w:val="single" w:sz="4" w:space="0" w:color="auto"/>
              <w:bottom w:val="single" w:sz="4" w:space="0" w:color="auto"/>
              <w:right w:val="single" w:sz="4" w:space="0" w:color="auto"/>
            </w:tcBorders>
            <w:tcPrChange w:id="313" w:author="Nguyen, Trinh@Wildlife" w:date="2021-12-16T12:06:00Z">
              <w:tcPr>
                <w:tcW w:w="2520" w:type="dxa"/>
                <w:tcBorders>
                  <w:top w:val="single" w:sz="4" w:space="0" w:color="auto"/>
                  <w:left w:val="single" w:sz="4" w:space="0" w:color="auto"/>
                  <w:bottom w:val="single" w:sz="4" w:space="0" w:color="auto"/>
                  <w:right w:val="single" w:sz="4" w:space="0" w:color="auto"/>
                </w:tcBorders>
              </w:tcPr>
            </w:tcPrChange>
          </w:tcPr>
          <w:p w14:paraId="3340F319" w14:textId="0EDAB9CB" w:rsidR="009013F5" w:rsidRDefault="009013F5" w:rsidP="0049646D">
            <w:pPr>
              <w:cnfStyle w:val="000000000000" w:firstRow="0" w:lastRow="0" w:firstColumn="0" w:lastColumn="0" w:oddVBand="0" w:evenVBand="0" w:oddHBand="0" w:evenHBand="0" w:firstRowFirstColumn="0" w:firstRowLastColumn="0" w:lastRowFirstColumn="0" w:lastRowLastColumn="0"/>
              <w:rPr>
                <w:ins w:id="314" w:author="Nguyen, Trinh@Wildlife" w:date="2021-12-14T14:59:00Z"/>
                <w:rFonts w:ascii="Arial" w:hAnsi="Arial" w:cs="Arial"/>
                <w:sz w:val="20"/>
                <w:szCs w:val="20"/>
              </w:rPr>
            </w:pPr>
            <w:ins w:id="315" w:author="Nguyen, Trinh@Wildlife" w:date="2021-12-14T15:12:00Z">
              <w:r>
                <w:rPr>
                  <w:rFonts w:ascii="Arial" w:hAnsi="Arial" w:cs="Arial"/>
                  <w:sz w:val="20"/>
                  <w:szCs w:val="20"/>
                </w:rPr>
                <w:t>Cardinal integer 1</w:t>
              </w:r>
            </w:ins>
          </w:p>
        </w:tc>
        <w:tc>
          <w:tcPr>
            <w:tcW w:w="945" w:type="dxa"/>
            <w:tcBorders>
              <w:top w:val="single" w:sz="4" w:space="0" w:color="auto"/>
              <w:left w:val="single" w:sz="4" w:space="0" w:color="auto"/>
              <w:bottom w:val="single" w:sz="4" w:space="0" w:color="auto"/>
              <w:right w:val="single" w:sz="4" w:space="0" w:color="auto"/>
            </w:tcBorders>
            <w:tcPrChange w:id="316" w:author="Nguyen, Trinh@Wildlife" w:date="2021-12-16T12:06:00Z">
              <w:tcPr>
                <w:tcW w:w="1890" w:type="dxa"/>
                <w:tcBorders>
                  <w:top w:val="single" w:sz="4" w:space="0" w:color="auto"/>
                  <w:left w:val="single" w:sz="4" w:space="0" w:color="auto"/>
                  <w:bottom w:val="single" w:sz="4" w:space="0" w:color="auto"/>
                  <w:right w:val="single" w:sz="4" w:space="0" w:color="auto"/>
                </w:tcBorders>
              </w:tcPr>
            </w:tcPrChange>
          </w:tcPr>
          <w:p w14:paraId="5DBAE5D7" w14:textId="03227E03" w:rsidR="009013F5" w:rsidRDefault="009013F5" w:rsidP="0049646D">
            <w:pPr>
              <w:cnfStyle w:val="000000000000" w:firstRow="0" w:lastRow="0" w:firstColumn="0" w:lastColumn="0" w:oddVBand="0" w:evenVBand="0" w:oddHBand="0" w:evenHBand="0" w:firstRowFirstColumn="0" w:firstRowLastColumn="0" w:lastRowFirstColumn="0" w:lastRowLastColumn="0"/>
              <w:rPr>
                <w:ins w:id="317" w:author="Nguyen, Trinh@Wildlife" w:date="2021-12-14T14:59:00Z"/>
                <w:rFonts w:ascii="Arial" w:hAnsi="Arial" w:cs="Arial"/>
                <w:sz w:val="20"/>
                <w:szCs w:val="20"/>
              </w:rPr>
            </w:pPr>
            <w:ins w:id="318" w:author="Nguyen, Trinh@Wildlife" w:date="2021-12-14T15:50:00Z">
              <w:r>
                <w:rPr>
                  <w:rFonts w:ascii="Arial" w:hAnsi="Arial" w:cs="Arial"/>
                  <w:sz w:val="20"/>
                  <w:szCs w:val="20"/>
                </w:rPr>
                <w:t>NA</w:t>
              </w:r>
            </w:ins>
          </w:p>
        </w:tc>
      </w:tr>
      <w:tr w:rsidR="009013F5" w:rsidRPr="00E32BD1" w14:paraId="5CBD955B" w14:textId="77777777" w:rsidTr="0005253B">
        <w:trPr>
          <w:gridAfter w:val="1"/>
          <w:cnfStyle w:val="000000100000" w:firstRow="0" w:lastRow="0" w:firstColumn="0" w:lastColumn="0" w:oddVBand="0" w:evenVBand="0" w:oddHBand="1" w:evenHBand="0" w:firstRowFirstColumn="0" w:firstRowLastColumn="0" w:lastRowFirstColumn="0" w:lastRowLastColumn="0"/>
          <w:wAfter w:w="994" w:type="dxa"/>
          <w:ins w:id="319" w:author="Nguyen, Trinh@Wildlife" w:date="2021-12-14T14:59:00Z"/>
        </w:trPr>
        <w:tc>
          <w:tcPr>
            <w:cnfStyle w:val="001000000000" w:firstRow="0" w:lastRow="0" w:firstColumn="1" w:lastColumn="0" w:oddVBand="0" w:evenVBand="0" w:oddHBand="0" w:evenHBand="0" w:firstRowFirstColumn="0" w:firstRowLastColumn="0" w:lastRowFirstColumn="0" w:lastRowLastColumn="0"/>
            <w:tcW w:w="2217" w:type="dxa"/>
            <w:tcBorders>
              <w:top w:val="single" w:sz="4" w:space="0" w:color="auto"/>
              <w:left w:val="single" w:sz="4" w:space="0" w:color="auto"/>
              <w:bottom w:val="single" w:sz="4" w:space="0" w:color="auto"/>
              <w:right w:val="single" w:sz="4" w:space="0" w:color="auto"/>
            </w:tcBorders>
            <w:tcPrChange w:id="320" w:author="Nguyen, Trinh@Wildlife" w:date="2021-12-16T12:06:00Z">
              <w:tcPr>
                <w:tcW w:w="1907" w:type="dxa"/>
                <w:tcBorders>
                  <w:top w:val="single" w:sz="4" w:space="0" w:color="auto"/>
                  <w:left w:val="single" w:sz="4" w:space="0" w:color="auto"/>
                  <w:bottom w:val="single" w:sz="4" w:space="0" w:color="auto"/>
                  <w:right w:val="single" w:sz="4" w:space="0" w:color="auto"/>
                </w:tcBorders>
              </w:tcPr>
            </w:tcPrChange>
          </w:tcPr>
          <w:p w14:paraId="6CD710CA" w14:textId="071C96FA" w:rsidR="009013F5" w:rsidRDefault="009013F5" w:rsidP="0049646D">
            <w:pPr>
              <w:cnfStyle w:val="001000100000" w:firstRow="0" w:lastRow="0" w:firstColumn="1" w:lastColumn="0" w:oddVBand="0" w:evenVBand="0" w:oddHBand="1" w:evenHBand="0" w:firstRowFirstColumn="0" w:firstRowLastColumn="0" w:lastRowFirstColumn="0" w:lastRowLastColumn="0"/>
              <w:rPr>
                <w:ins w:id="321" w:author="Nguyen, Trinh@Wildlife" w:date="2021-12-14T14:59:00Z"/>
                <w:rFonts w:ascii="Arial" w:hAnsi="Arial" w:cs="Arial"/>
                <w:b w:val="0"/>
                <w:sz w:val="20"/>
                <w:szCs w:val="20"/>
              </w:rPr>
            </w:pPr>
            <w:ins w:id="322" w:author="Nguyen, Trinh@Wildlife" w:date="2021-12-14T15:04:00Z">
              <w:r>
                <w:rPr>
                  <w:rFonts w:ascii="Arial" w:hAnsi="Arial" w:cs="Arial"/>
                  <w:b w:val="0"/>
                  <w:sz w:val="20"/>
                  <w:szCs w:val="20"/>
                </w:rPr>
                <w:t>FishCode</w:t>
              </w:r>
            </w:ins>
          </w:p>
        </w:tc>
        <w:tc>
          <w:tcPr>
            <w:tcW w:w="4063" w:type="dxa"/>
            <w:tcBorders>
              <w:top w:val="single" w:sz="4" w:space="0" w:color="auto"/>
              <w:left w:val="single" w:sz="4" w:space="0" w:color="auto"/>
              <w:bottom w:val="single" w:sz="4" w:space="0" w:color="auto"/>
              <w:right w:val="single" w:sz="4" w:space="0" w:color="auto"/>
            </w:tcBorders>
            <w:tcPrChange w:id="323" w:author="Nguyen, Trinh@Wildlife" w:date="2021-12-16T12:06:00Z">
              <w:tcPr>
                <w:tcW w:w="4860" w:type="dxa"/>
                <w:tcBorders>
                  <w:top w:val="single" w:sz="4" w:space="0" w:color="auto"/>
                  <w:left w:val="single" w:sz="4" w:space="0" w:color="auto"/>
                  <w:bottom w:val="single" w:sz="4" w:space="0" w:color="auto"/>
                  <w:right w:val="single" w:sz="4" w:space="0" w:color="auto"/>
                </w:tcBorders>
              </w:tcPr>
            </w:tcPrChange>
          </w:tcPr>
          <w:p w14:paraId="11ABFBBD" w14:textId="5B23FDD2" w:rsidR="009013F5" w:rsidRDefault="009013F5" w:rsidP="0049646D">
            <w:pPr>
              <w:cnfStyle w:val="000000100000" w:firstRow="0" w:lastRow="0" w:firstColumn="0" w:lastColumn="0" w:oddVBand="0" w:evenVBand="0" w:oddHBand="1" w:evenHBand="0" w:firstRowFirstColumn="0" w:firstRowLastColumn="0" w:lastRowFirstColumn="0" w:lastRowLastColumn="0"/>
              <w:rPr>
                <w:ins w:id="324" w:author="Nguyen, Trinh@Wildlife" w:date="2021-12-14T14:59:00Z"/>
                <w:rFonts w:ascii="Arial" w:hAnsi="Arial" w:cs="Arial"/>
                <w:sz w:val="20"/>
                <w:szCs w:val="20"/>
              </w:rPr>
            </w:pPr>
            <w:ins w:id="325" w:author="Nguyen, Trinh@Wildlife" w:date="2021-12-14T15:06:00Z">
              <w:r>
                <w:rPr>
                  <w:rFonts w:ascii="Arial" w:hAnsi="Arial" w:cs="Arial"/>
                  <w:sz w:val="20"/>
                  <w:szCs w:val="20"/>
                </w:rPr>
                <w:t>Numeric code assigned to each fish taxon</w:t>
              </w:r>
            </w:ins>
          </w:p>
        </w:tc>
        <w:tc>
          <w:tcPr>
            <w:tcW w:w="3210" w:type="dxa"/>
            <w:tcBorders>
              <w:top w:val="single" w:sz="4" w:space="0" w:color="auto"/>
              <w:left w:val="single" w:sz="4" w:space="0" w:color="auto"/>
              <w:bottom w:val="single" w:sz="4" w:space="0" w:color="auto"/>
              <w:right w:val="single" w:sz="4" w:space="0" w:color="auto"/>
            </w:tcBorders>
            <w:tcPrChange w:id="326" w:author="Nguyen, Trinh@Wildlife" w:date="2021-12-16T12:06:00Z">
              <w:tcPr>
                <w:tcW w:w="2520" w:type="dxa"/>
                <w:tcBorders>
                  <w:top w:val="single" w:sz="4" w:space="0" w:color="auto"/>
                  <w:left w:val="single" w:sz="4" w:space="0" w:color="auto"/>
                  <w:bottom w:val="single" w:sz="4" w:space="0" w:color="auto"/>
                  <w:right w:val="single" w:sz="4" w:space="0" w:color="auto"/>
                </w:tcBorders>
              </w:tcPr>
            </w:tcPrChange>
          </w:tcPr>
          <w:p w14:paraId="0DE539EF" w14:textId="330504F7" w:rsidR="009013F5" w:rsidRDefault="009013F5" w:rsidP="0049646D">
            <w:pPr>
              <w:cnfStyle w:val="000000100000" w:firstRow="0" w:lastRow="0" w:firstColumn="0" w:lastColumn="0" w:oddVBand="0" w:evenVBand="0" w:oddHBand="1" w:evenHBand="0" w:firstRowFirstColumn="0" w:firstRowLastColumn="0" w:lastRowFirstColumn="0" w:lastRowLastColumn="0"/>
              <w:rPr>
                <w:ins w:id="327" w:author="Nguyen, Trinh@Wildlife" w:date="2021-12-14T14:59:00Z"/>
                <w:rFonts w:ascii="Arial" w:hAnsi="Arial" w:cs="Arial"/>
                <w:sz w:val="20"/>
                <w:szCs w:val="20"/>
              </w:rPr>
            </w:pPr>
            <w:ins w:id="328" w:author="Nguyen, Trinh@Wildlife" w:date="2021-12-14T15:19:00Z">
              <w:r>
                <w:rPr>
                  <w:rFonts w:ascii="Arial" w:hAnsi="Arial" w:cs="Arial"/>
                  <w:sz w:val="20"/>
                  <w:szCs w:val="20"/>
                </w:rPr>
                <w:t>Number from 1-99</w:t>
              </w:r>
            </w:ins>
          </w:p>
        </w:tc>
        <w:tc>
          <w:tcPr>
            <w:tcW w:w="945" w:type="dxa"/>
            <w:tcBorders>
              <w:top w:val="single" w:sz="4" w:space="0" w:color="auto"/>
              <w:left w:val="single" w:sz="4" w:space="0" w:color="auto"/>
              <w:bottom w:val="single" w:sz="4" w:space="0" w:color="auto"/>
              <w:right w:val="single" w:sz="4" w:space="0" w:color="auto"/>
            </w:tcBorders>
            <w:tcPrChange w:id="329" w:author="Nguyen, Trinh@Wildlife" w:date="2021-12-16T12:06:00Z">
              <w:tcPr>
                <w:tcW w:w="1890" w:type="dxa"/>
                <w:tcBorders>
                  <w:top w:val="single" w:sz="4" w:space="0" w:color="auto"/>
                  <w:left w:val="single" w:sz="4" w:space="0" w:color="auto"/>
                  <w:bottom w:val="single" w:sz="4" w:space="0" w:color="auto"/>
                  <w:right w:val="single" w:sz="4" w:space="0" w:color="auto"/>
                </w:tcBorders>
              </w:tcPr>
            </w:tcPrChange>
          </w:tcPr>
          <w:p w14:paraId="2DEC491C" w14:textId="7CABD8F6" w:rsidR="009013F5" w:rsidRDefault="009013F5" w:rsidP="0049646D">
            <w:pPr>
              <w:cnfStyle w:val="000000100000" w:firstRow="0" w:lastRow="0" w:firstColumn="0" w:lastColumn="0" w:oddVBand="0" w:evenVBand="0" w:oddHBand="1" w:evenHBand="0" w:firstRowFirstColumn="0" w:firstRowLastColumn="0" w:lastRowFirstColumn="0" w:lastRowLastColumn="0"/>
              <w:rPr>
                <w:ins w:id="330" w:author="Nguyen, Trinh@Wildlife" w:date="2021-12-14T14:59:00Z"/>
                <w:rFonts w:ascii="Arial" w:hAnsi="Arial" w:cs="Arial"/>
                <w:sz w:val="20"/>
                <w:szCs w:val="20"/>
              </w:rPr>
            </w:pPr>
            <w:ins w:id="331" w:author="Nguyen, Trinh@Wildlife" w:date="2021-12-14T15:50:00Z">
              <w:r>
                <w:rPr>
                  <w:rFonts w:ascii="Arial" w:hAnsi="Arial" w:cs="Arial"/>
                  <w:sz w:val="20"/>
                  <w:szCs w:val="20"/>
                </w:rPr>
                <w:t>NA</w:t>
              </w:r>
            </w:ins>
          </w:p>
        </w:tc>
      </w:tr>
      <w:tr w:rsidR="009013F5" w:rsidRPr="00E32BD1" w14:paraId="36D0D24C" w14:textId="77777777" w:rsidTr="0005253B">
        <w:trPr>
          <w:gridAfter w:val="1"/>
          <w:wAfter w:w="994" w:type="dxa"/>
          <w:ins w:id="332" w:author="Nguyen, Trinh@Wildlife" w:date="2021-12-14T14:59:00Z"/>
        </w:trPr>
        <w:tc>
          <w:tcPr>
            <w:cnfStyle w:val="001000000000" w:firstRow="0" w:lastRow="0" w:firstColumn="1" w:lastColumn="0" w:oddVBand="0" w:evenVBand="0" w:oddHBand="0" w:evenHBand="0" w:firstRowFirstColumn="0" w:firstRowLastColumn="0" w:lastRowFirstColumn="0" w:lastRowLastColumn="0"/>
            <w:tcW w:w="2217" w:type="dxa"/>
            <w:tcBorders>
              <w:top w:val="single" w:sz="4" w:space="0" w:color="auto"/>
              <w:left w:val="single" w:sz="4" w:space="0" w:color="auto"/>
              <w:bottom w:val="single" w:sz="4" w:space="0" w:color="auto"/>
              <w:right w:val="single" w:sz="4" w:space="0" w:color="auto"/>
            </w:tcBorders>
            <w:tcPrChange w:id="333" w:author="Nguyen, Trinh@Wildlife" w:date="2021-12-16T12:06:00Z">
              <w:tcPr>
                <w:tcW w:w="1907" w:type="dxa"/>
                <w:tcBorders>
                  <w:top w:val="single" w:sz="4" w:space="0" w:color="auto"/>
                  <w:left w:val="single" w:sz="4" w:space="0" w:color="auto"/>
                  <w:bottom w:val="single" w:sz="4" w:space="0" w:color="auto"/>
                  <w:right w:val="single" w:sz="4" w:space="0" w:color="auto"/>
                </w:tcBorders>
              </w:tcPr>
            </w:tcPrChange>
          </w:tcPr>
          <w:p w14:paraId="0CE86EBE" w14:textId="4B79F483" w:rsidR="009013F5" w:rsidRDefault="009013F5" w:rsidP="0049646D">
            <w:pPr>
              <w:rPr>
                <w:ins w:id="334" w:author="Nguyen, Trinh@Wildlife" w:date="2021-12-14T14:59:00Z"/>
                <w:rFonts w:ascii="Arial" w:hAnsi="Arial" w:cs="Arial"/>
                <w:b w:val="0"/>
                <w:sz w:val="20"/>
                <w:szCs w:val="20"/>
              </w:rPr>
            </w:pPr>
            <w:ins w:id="335" w:author="Nguyen, Trinh@Wildlife" w:date="2021-12-14T15:04:00Z">
              <w:r>
                <w:rPr>
                  <w:rFonts w:ascii="Arial" w:hAnsi="Arial" w:cs="Arial"/>
                  <w:b w:val="0"/>
                  <w:sz w:val="20"/>
                  <w:szCs w:val="20"/>
                </w:rPr>
                <w:t>Length</w:t>
              </w:r>
            </w:ins>
          </w:p>
        </w:tc>
        <w:tc>
          <w:tcPr>
            <w:tcW w:w="4063" w:type="dxa"/>
            <w:tcBorders>
              <w:top w:val="single" w:sz="4" w:space="0" w:color="auto"/>
              <w:left w:val="single" w:sz="4" w:space="0" w:color="auto"/>
              <w:bottom w:val="single" w:sz="4" w:space="0" w:color="auto"/>
              <w:right w:val="single" w:sz="4" w:space="0" w:color="auto"/>
            </w:tcBorders>
            <w:tcPrChange w:id="336" w:author="Nguyen, Trinh@Wildlife" w:date="2021-12-16T12:06:00Z">
              <w:tcPr>
                <w:tcW w:w="4860" w:type="dxa"/>
                <w:tcBorders>
                  <w:top w:val="single" w:sz="4" w:space="0" w:color="auto"/>
                  <w:left w:val="single" w:sz="4" w:space="0" w:color="auto"/>
                  <w:bottom w:val="single" w:sz="4" w:space="0" w:color="auto"/>
                  <w:right w:val="single" w:sz="4" w:space="0" w:color="auto"/>
                </w:tcBorders>
              </w:tcPr>
            </w:tcPrChange>
          </w:tcPr>
          <w:p w14:paraId="4BED3801" w14:textId="3E29FD90" w:rsidR="009013F5" w:rsidRDefault="009013F5" w:rsidP="0049646D">
            <w:pPr>
              <w:cnfStyle w:val="000000000000" w:firstRow="0" w:lastRow="0" w:firstColumn="0" w:lastColumn="0" w:oddVBand="0" w:evenVBand="0" w:oddHBand="0" w:evenHBand="0" w:firstRowFirstColumn="0" w:firstRowLastColumn="0" w:lastRowFirstColumn="0" w:lastRowLastColumn="0"/>
              <w:rPr>
                <w:ins w:id="337" w:author="Nguyen, Trinh@Wildlife" w:date="2021-12-14T14:59:00Z"/>
                <w:rFonts w:ascii="Arial" w:hAnsi="Arial" w:cs="Arial"/>
                <w:sz w:val="20"/>
                <w:szCs w:val="20"/>
              </w:rPr>
            </w:pPr>
            <w:ins w:id="338" w:author="Nguyen, Trinh@Wildlife" w:date="2021-12-14T15:06:00Z">
              <w:r>
                <w:rPr>
                  <w:rFonts w:ascii="Arial" w:hAnsi="Arial" w:cs="Arial"/>
                  <w:sz w:val="20"/>
                  <w:szCs w:val="20"/>
                </w:rPr>
                <w:t>Fork length</w:t>
              </w:r>
            </w:ins>
            <w:ins w:id="339" w:author="Nguyen, Trinh@Wildlife" w:date="2021-12-14T15:07:00Z">
              <w:r>
                <w:rPr>
                  <w:rFonts w:ascii="Arial" w:hAnsi="Arial" w:cs="Arial"/>
                  <w:sz w:val="20"/>
                  <w:szCs w:val="20"/>
                </w:rPr>
                <w:t xml:space="preserve"> of each fish taxon sampled</w:t>
              </w:r>
            </w:ins>
          </w:p>
        </w:tc>
        <w:tc>
          <w:tcPr>
            <w:tcW w:w="3210" w:type="dxa"/>
            <w:tcBorders>
              <w:top w:val="single" w:sz="4" w:space="0" w:color="auto"/>
              <w:left w:val="single" w:sz="4" w:space="0" w:color="auto"/>
              <w:bottom w:val="single" w:sz="4" w:space="0" w:color="auto"/>
              <w:right w:val="single" w:sz="4" w:space="0" w:color="auto"/>
            </w:tcBorders>
            <w:tcPrChange w:id="340" w:author="Nguyen, Trinh@Wildlife" w:date="2021-12-16T12:06:00Z">
              <w:tcPr>
                <w:tcW w:w="2520" w:type="dxa"/>
                <w:tcBorders>
                  <w:top w:val="single" w:sz="4" w:space="0" w:color="auto"/>
                  <w:left w:val="single" w:sz="4" w:space="0" w:color="auto"/>
                  <w:bottom w:val="single" w:sz="4" w:space="0" w:color="auto"/>
                  <w:right w:val="single" w:sz="4" w:space="0" w:color="auto"/>
                </w:tcBorders>
              </w:tcPr>
            </w:tcPrChange>
          </w:tcPr>
          <w:p w14:paraId="668A550E" w14:textId="445D6C46" w:rsidR="009013F5" w:rsidRDefault="009013F5" w:rsidP="0049646D">
            <w:pPr>
              <w:cnfStyle w:val="000000000000" w:firstRow="0" w:lastRow="0" w:firstColumn="0" w:lastColumn="0" w:oddVBand="0" w:evenVBand="0" w:oddHBand="0" w:evenHBand="0" w:firstRowFirstColumn="0" w:firstRowLastColumn="0" w:lastRowFirstColumn="0" w:lastRowLastColumn="0"/>
              <w:rPr>
                <w:ins w:id="341" w:author="Nguyen, Trinh@Wildlife" w:date="2021-12-14T14:59:00Z"/>
                <w:rFonts w:ascii="Arial" w:hAnsi="Arial" w:cs="Arial"/>
                <w:sz w:val="20"/>
                <w:szCs w:val="20"/>
              </w:rPr>
            </w:pPr>
            <w:ins w:id="342" w:author="Nguyen, Trinh@Wildlife" w:date="2021-12-14T15:15:00Z">
              <w:r>
                <w:rPr>
                  <w:rFonts w:ascii="Arial" w:hAnsi="Arial" w:cs="Arial"/>
                  <w:sz w:val="20"/>
                  <w:szCs w:val="20"/>
                </w:rPr>
                <w:t>Millimeter</w:t>
              </w:r>
            </w:ins>
          </w:p>
        </w:tc>
        <w:tc>
          <w:tcPr>
            <w:tcW w:w="945" w:type="dxa"/>
            <w:tcBorders>
              <w:top w:val="single" w:sz="4" w:space="0" w:color="auto"/>
              <w:left w:val="single" w:sz="4" w:space="0" w:color="auto"/>
              <w:bottom w:val="single" w:sz="4" w:space="0" w:color="auto"/>
              <w:right w:val="single" w:sz="4" w:space="0" w:color="auto"/>
            </w:tcBorders>
            <w:tcPrChange w:id="343" w:author="Nguyen, Trinh@Wildlife" w:date="2021-12-16T12:06:00Z">
              <w:tcPr>
                <w:tcW w:w="1890" w:type="dxa"/>
                <w:tcBorders>
                  <w:top w:val="single" w:sz="4" w:space="0" w:color="auto"/>
                  <w:left w:val="single" w:sz="4" w:space="0" w:color="auto"/>
                  <w:bottom w:val="single" w:sz="4" w:space="0" w:color="auto"/>
                  <w:right w:val="single" w:sz="4" w:space="0" w:color="auto"/>
                </w:tcBorders>
              </w:tcPr>
            </w:tcPrChange>
          </w:tcPr>
          <w:p w14:paraId="63EDD9FE" w14:textId="1032376D" w:rsidR="009013F5" w:rsidRDefault="009013F5" w:rsidP="0049646D">
            <w:pPr>
              <w:cnfStyle w:val="000000000000" w:firstRow="0" w:lastRow="0" w:firstColumn="0" w:lastColumn="0" w:oddVBand="0" w:evenVBand="0" w:oddHBand="0" w:evenHBand="0" w:firstRowFirstColumn="0" w:firstRowLastColumn="0" w:lastRowFirstColumn="0" w:lastRowLastColumn="0"/>
              <w:rPr>
                <w:ins w:id="344" w:author="Nguyen, Trinh@Wildlife" w:date="2021-12-14T14:59:00Z"/>
                <w:rFonts w:ascii="Arial" w:hAnsi="Arial" w:cs="Arial"/>
                <w:sz w:val="20"/>
                <w:szCs w:val="20"/>
              </w:rPr>
            </w:pPr>
            <w:ins w:id="345" w:author="Nguyen, Trinh@Wildlife" w:date="2021-12-14T15:50:00Z">
              <w:r>
                <w:rPr>
                  <w:rFonts w:ascii="Arial" w:hAnsi="Arial" w:cs="Arial"/>
                  <w:sz w:val="20"/>
                  <w:szCs w:val="20"/>
                </w:rPr>
                <w:t>NA</w:t>
              </w:r>
            </w:ins>
          </w:p>
        </w:tc>
      </w:tr>
      <w:tr w:rsidR="009013F5" w:rsidRPr="00E32BD1" w14:paraId="7559AE36" w14:textId="77777777" w:rsidTr="0005253B">
        <w:trPr>
          <w:gridAfter w:val="1"/>
          <w:cnfStyle w:val="000000100000" w:firstRow="0" w:lastRow="0" w:firstColumn="0" w:lastColumn="0" w:oddVBand="0" w:evenVBand="0" w:oddHBand="1" w:evenHBand="0" w:firstRowFirstColumn="0" w:firstRowLastColumn="0" w:lastRowFirstColumn="0" w:lastRowLastColumn="0"/>
          <w:wAfter w:w="994" w:type="dxa"/>
          <w:ins w:id="346" w:author="Nguyen, Trinh@Wildlife" w:date="2021-12-14T14:59:00Z"/>
        </w:trPr>
        <w:tc>
          <w:tcPr>
            <w:cnfStyle w:val="001000000000" w:firstRow="0" w:lastRow="0" w:firstColumn="1" w:lastColumn="0" w:oddVBand="0" w:evenVBand="0" w:oddHBand="0" w:evenHBand="0" w:firstRowFirstColumn="0" w:firstRowLastColumn="0" w:lastRowFirstColumn="0" w:lastRowLastColumn="0"/>
            <w:tcW w:w="2217" w:type="dxa"/>
            <w:tcBorders>
              <w:top w:val="single" w:sz="4" w:space="0" w:color="auto"/>
              <w:left w:val="single" w:sz="4" w:space="0" w:color="auto"/>
              <w:bottom w:val="single" w:sz="4" w:space="0" w:color="auto"/>
              <w:right w:val="single" w:sz="4" w:space="0" w:color="auto"/>
            </w:tcBorders>
            <w:tcPrChange w:id="347" w:author="Nguyen, Trinh@Wildlife" w:date="2021-12-16T12:06:00Z">
              <w:tcPr>
                <w:tcW w:w="1907" w:type="dxa"/>
                <w:tcBorders>
                  <w:top w:val="single" w:sz="4" w:space="0" w:color="auto"/>
                  <w:left w:val="single" w:sz="4" w:space="0" w:color="auto"/>
                  <w:bottom w:val="single" w:sz="4" w:space="0" w:color="auto"/>
                  <w:right w:val="single" w:sz="4" w:space="0" w:color="auto"/>
                </w:tcBorders>
              </w:tcPr>
            </w:tcPrChange>
          </w:tcPr>
          <w:p w14:paraId="3D7FEEB8" w14:textId="27B81211" w:rsidR="009013F5" w:rsidRDefault="009013F5" w:rsidP="0049646D">
            <w:pPr>
              <w:cnfStyle w:val="001000100000" w:firstRow="0" w:lastRow="0" w:firstColumn="1" w:lastColumn="0" w:oddVBand="0" w:evenVBand="0" w:oddHBand="1" w:evenHBand="0" w:firstRowFirstColumn="0" w:firstRowLastColumn="0" w:lastRowFirstColumn="0" w:lastRowLastColumn="0"/>
              <w:rPr>
                <w:ins w:id="348" w:author="Nguyen, Trinh@Wildlife" w:date="2021-12-14T14:59:00Z"/>
                <w:rFonts w:ascii="Arial" w:hAnsi="Arial" w:cs="Arial"/>
                <w:b w:val="0"/>
                <w:sz w:val="20"/>
                <w:szCs w:val="20"/>
              </w:rPr>
            </w:pPr>
            <w:ins w:id="349" w:author="Nguyen, Trinh@Wildlife" w:date="2021-12-14T15:04:00Z">
              <w:r>
                <w:rPr>
                  <w:rFonts w:ascii="Arial" w:hAnsi="Arial" w:cs="Arial"/>
                  <w:b w:val="0"/>
                  <w:sz w:val="20"/>
                  <w:szCs w:val="20"/>
                </w:rPr>
                <w:t>YolkSacOrOi</w:t>
              </w:r>
            </w:ins>
            <w:ins w:id="350" w:author="Nguyen, Trinh@Wildlife" w:date="2021-12-14T15:05:00Z">
              <w:r>
                <w:rPr>
                  <w:rFonts w:ascii="Arial" w:hAnsi="Arial" w:cs="Arial"/>
                  <w:b w:val="0"/>
                  <w:sz w:val="20"/>
                  <w:szCs w:val="20"/>
                </w:rPr>
                <w:t>lPresent</w:t>
              </w:r>
            </w:ins>
          </w:p>
        </w:tc>
        <w:tc>
          <w:tcPr>
            <w:tcW w:w="4063" w:type="dxa"/>
            <w:tcBorders>
              <w:top w:val="single" w:sz="4" w:space="0" w:color="auto"/>
              <w:left w:val="single" w:sz="4" w:space="0" w:color="auto"/>
              <w:bottom w:val="single" w:sz="4" w:space="0" w:color="auto"/>
              <w:right w:val="single" w:sz="4" w:space="0" w:color="auto"/>
            </w:tcBorders>
            <w:tcPrChange w:id="351" w:author="Nguyen, Trinh@Wildlife" w:date="2021-12-16T12:06:00Z">
              <w:tcPr>
                <w:tcW w:w="4860" w:type="dxa"/>
                <w:tcBorders>
                  <w:top w:val="single" w:sz="4" w:space="0" w:color="auto"/>
                  <w:left w:val="single" w:sz="4" w:space="0" w:color="auto"/>
                  <w:bottom w:val="single" w:sz="4" w:space="0" w:color="auto"/>
                  <w:right w:val="single" w:sz="4" w:space="0" w:color="auto"/>
                </w:tcBorders>
              </w:tcPr>
            </w:tcPrChange>
          </w:tcPr>
          <w:p w14:paraId="6FF5D5DE" w14:textId="72B2ABE5" w:rsidR="009013F5" w:rsidRDefault="009013F5" w:rsidP="0049646D">
            <w:pPr>
              <w:cnfStyle w:val="000000100000" w:firstRow="0" w:lastRow="0" w:firstColumn="0" w:lastColumn="0" w:oddVBand="0" w:evenVBand="0" w:oddHBand="1" w:evenHBand="0" w:firstRowFirstColumn="0" w:firstRowLastColumn="0" w:lastRowFirstColumn="0" w:lastRowLastColumn="0"/>
              <w:rPr>
                <w:ins w:id="352" w:author="Nguyen, Trinh@Wildlife" w:date="2021-12-14T14:59:00Z"/>
                <w:rFonts w:ascii="Arial" w:hAnsi="Arial" w:cs="Arial"/>
                <w:sz w:val="20"/>
                <w:szCs w:val="20"/>
              </w:rPr>
            </w:pPr>
            <w:ins w:id="353" w:author="Nguyen, Trinh@Wildlife" w:date="2021-12-14T15:07:00Z">
              <w:r>
                <w:rPr>
                  <w:rFonts w:ascii="Arial" w:hAnsi="Arial" w:cs="Arial"/>
                  <w:sz w:val="20"/>
                  <w:szCs w:val="20"/>
                </w:rPr>
                <w:t>Yes/No field for presence of oil or yolk sac</w:t>
              </w:r>
            </w:ins>
          </w:p>
        </w:tc>
        <w:tc>
          <w:tcPr>
            <w:tcW w:w="3210" w:type="dxa"/>
            <w:tcBorders>
              <w:top w:val="single" w:sz="4" w:space="0" w:color="auto"/>
              <w:left w:val="single" w:sz="4" w:space="0" w:color="auto"/>
              <w:bottom w:val="single" w:sz="4" w:space="0" w:color="auto"/>
              <w:right w:val="single" w:sz="4" w:space="0" w:color="auto"/>
            </w:tcBorders>
            <w:tcPrChange w:id="354" w:author="Nguyen, Trinh@Wildlife" w:date="2021-12-16T12:06:00Z">
              <w:tcPr>
                <w:tcW w:w="2520" w:type="dxa"/>
                <w:tcBorders>
                  <w:top w:val="single" w:sz="4" w:space="0" w:color="auto"/>
                  <w:left w:val="single" w:sz="4" w:space="0" w:color="auto"/>
                  <w:bottom w:val="single" w:sz="4" w:space="0" w:color="auto"/>
                  <w:right w:val="single" w:sz="4" w:space="0" w:color="auto"/>
                </w:tcBorders>
              </w:tcPr>
            </w:tcPrChange>
          </w:tcPr>
          <w:p w14:paraId="451A9B5C" w14:textId="528AA716" w:rsidR="009013F5" w:rsidRDefault="009013F5" w:rsidP="0049646D">
            <w:pPr>
              <w:cnfStyle w:val="000000100000" w:firstRow="0" w:lastRow="0" w:firstColumn="0" w:lastColumn="0" w:oddVBand="0" w:evenVBand="0" w:oddHBand="1" w:evenHBand="0" w:firstRowFirstColumn="0" w:firstRowLastColumn="0" w:lastRowFirstColumn="0" w:lastRowLastColumn="0"/>
              <w:rPr>
                <w:ins w:id="355" w:author="Nguyen, Trinh@Wildlife" w:date="2021-12-14T14:59:00Z"/>
                <w:rFonts w:ascii="Arial" w:hAnsi="Arial" w:cs="Arial"/>
                <w:sz w:val="20"/>
                <w:szCs w:val="20"/>
              </w:rPr>
            </w:pPr>
            <w:ins w:id="356" w:author="Nguyen, Trinh@Wildlife" w:date="2021-12-14T15:20:00Z">
              <w:r>
                <w:rPr>
                  <w:rFonts w:ascii="Arial" w:hAnsi="Arial" w:cs="Arial"/>
                  <w:sz w:val="20"/>
                  <w:szCs w:val="20"/>
                </w:rPr>
                <w:t>TRUE</w:t>
              </w:r>
            </w:ins>
            <w:ins w:id="357" w:author="Nguyen, Trinh@Wildlife" w:date="2021-12-14T15:21:00Z">
              <w:r>
                <w:rPr>
                  <w:rFonts w:ascii="Arial" w:hAnsi="Arial" w:cs="Arial"/>
                  <w:sz w:val="20"/>
                  <w:szCs w:val="20"/>
                </w:rPr>
                <w:t>/FALSE</w:t>
              </w:r>
            </w:ins>
          </w:p>
        </w:tc>
        <w:tc>
          <w:tcPr>
            <w:tcW w:w="945" w:type="dxa"/>
            <w:tcBorders>
              <w:top w:val="single" w:sz="4" w:space="0" w:color="auto"/>
              <w:left w:val="single" w:sz="4" w:space="0" w:color="auto"/>
              <w:bottom w:val="single" w:sz="4" w:space="0" w:color="auto"/>
              <w:right w:val="single" w:sz="4" w:space="0" w:color="auto"/>
            </w:tcBorders>
            <w:tcPrChange w:id="358" w:author="Nguyen, Trinh@Wildlife" w:date="2021-12-16T12:06:00Z">
              <w:tcPr>
                <w:tcW w:w="1890" w:type="dxa"/>
                <w:tcBorders>
                  <w:top w:val="single" w:sz="4" w:space="0" w:color="auto"/>
                  <w:left w:val="single" w:sz="4" w:space="0" w:color="auto"/>
                  <w:bottom w:val="single" w:sz="4" w:space="0" w:color="auto"/>
                  <w:right w:val="single" w:sz="4" w:space="0" w:color="auto"/>
                </w:tcBorders>
              </w:tcPr>
            </w:tcPrChange>
          </w:tcPr>
          <w:p w14:paraId="28C7000D" w14:textId="2A50D2CB" w:rsidR="009013F5" w:rsidRDefault="009013F5" w:rsidP="0049646D">
            <w:pPr>
              <w:cnfStyle w:val="000000100000" w:firstRow="0" w:lastRow="0" w:firstColumn="0" w:lastColumn="0" w:oddVBand="0" w:evenVBand="0" w:oddHBand="1" w:evenHBand="0" w:firstRowFirstColumn="0" w:firstRowLastColumn="0" w:lastRowFirstColumn="0" w:lastRowLastColumn="0"/>
              <w:rPr>
                <w:ins w:id="359" w:author="Nguyen, Trinh@Wildlife" w:date="2021-12-14T14:59:00Z"/>
                <w:rFonts w:ascii="Arial" w:hAnsi="Arial" w:cs="Arial"/>
                <w:sz w:val="20"/>
                <w:szCs w:val="20"/>
              </w:rPr>
            </w:pPr>
            <w:ins w:id="360" w:author="Nguyen, Trinh@Wildlife" w:date="2021-12-14T15:50:00Z">
              <w:r>
                <w:rPr>
                  <w:rFonts w:ascii="Arial" w:hAnsi="Arial" w:cs="Arial"/>
                  <w:sz w:val="20"/>
                  <w:szCs w:val="20"/>
                </w:rPr>
                <w:t>NA</w:t>
              </w:r>
            </w:ins>
          </w:p>
        </w:tc>
      </w:tr>
      <w:tr w:rsidR="009013F5" w:rsidRPr="00E32BD1" w14:paraId="3DCE5F4E" w14:textId="77777777" w:rsidTr="0005253B">
        <w:trPr>
          <w:gridAfter w:val="1"/>
          <w:wAfter w:w="994" w:type="dxa"/>
          <w:ins w:id="361" w:author="Nguyen, Trinh@Wildlife" w:date="2021-12-14T14:59:00Z"/>
        </w:trPr>
        <w:tc>
          <w:tcPr>
            <w:cnfStyle w:val="001000000000" w:firstRow="0" w:lastRow="0" w:firstColumn="1" w:lastColumn="0" w:oddVBand="0" w:evenVBand="0" w:oddHBand="0" w:evenHBand="0" w:firstRowFirstColumn="0" w:firstRowLastColumn="0" w:lastRowFirstColumn="0" w:lastRowLastColumn="0"/>
            <w:tcW w:w="2217" w:type="dxa"/>
            <w:tcBorders>
              <w:top w:val="single" w:sz="4" w:space="0" w:color="auto"/>
              <w:left w:val="single" w:sz="4" w:space="0" w:color="auto"/>
              <w:bottom w:val="single" w:sz="4" w:space="0" w:color="auto"/>
              <w:right w:val="single" w:sz="4" w:space="0" w:color="auto"/>
            </w:tcBorders>
            <w:tcPrChange w:id="362" w:author="Nguyen, Trinh@Wildlife" w:date="2021-12-16T12:06:00Z">
              <w:tcPr>
                <w:tcW w:w="1907" w:type="dxa"/>
                <w:tcBorders>
                  <w:top w:val="single" w:sz="4" w:space="0" w:color="auto"/>
                  <w:left w:val="single" w:sz="4" w:space="0" w:color="auto"/>
                  <w:bottom w:val="single" w:sz="4" w:space="0" w:color="auto"/>
                  <w:right w:val="single" w:sz="4" w:space="0" w:color="auto"/>
                </w:tcBorders>
              </w:tcPr>
            </w:tcPrChange>
          </w:tcPr>
          <w:p w14:paraId="7A80C434" w14:textId="4EFB1310" w:rsidR="009013F5" w:rsidRDefault="009013F5" w:rsidP="0049646D">
            <w:pPr>
              <w:rPr>
                <w:ins w:id="363" w:author="Nguyen, Trinh@Wildlife" w:date="2021-12-14T14:59:00Z"/>
                <w:rFonts w:ascii="Arial" w:hAnsi="Arial" w:cs="Arial"/>
                <w:b w:val="0"/>
                <w:sz w:val="20"/>
                <w:szCs w:val="20"/>
              </w:rPr>
            </w:pPr>
            <w:ins w:id="364" w:author="Nguyen, Trinh@Wildlife" w:date="2021-12-14T15:05:00Z">
              <w:r>
                <w:rPr>
                  <w:rFonts w:ascii="Arial" w:hAnsi="Arial" w:cs="Arial"/>
                  <w:b w:val="0"/>
                  <w:sz w:val="20"/>
                  <w:szCs w:val="20"/>
                </w:rPr>
                <w:t>AdFinPresent</w:t>
              </w:r>
            </w:ins>
          </w:p>
        </w:tc>
        <w:tc>
          <w:tcPr>
            <w:tcW w:w="4063" w:type="dxa"/>
            <w:tcBorders>
              <w:top w:val="single" w:sz="4" w:space="0" w:color="auto"/>
              <w:left w:val="single" w:sz="4" w:space="0" w:color="auto"/>
              <w:bottom w:val="single" w:sz="4" w:space="0" w:color="auto"/>
              <w:right w:val="single" w:sz="4" w:space="0" w:color="auto"/>
            </w:tcBorders>
            <w:tcPrChange w:id="365" w:author="Nguyen, Trinh@Wildlife" w:date="2021-12-16T12:06:00Z">
              <w:tcPr>
                <w:tcW w:w="4860" w:type="dxa"/>
                <w:tcBorders>
                  <w:top w:val="single" w:sz="4" w:space="0" w:color="auto"/>
                  <w:left w:val="single" w:sz="4" w:space="0" w:color="auto"/>
                  <w:bottom w:val="single" w:sz="4" w:space="0" w:color="auto"/>
                  <w:right w:val="single" w:sz="4" w:space="0" w:color="auto"/>
                </w:tcBorders>
              </w:tcPr>
            </w:tcPrChange>
          </w:tcPr>
          <w:p w14:paraId="38F3F2A8" w14:textId="574AB1E8" w:rsidR="009013F5" w:rsidRDefault="009013F5" w:rsidP="0049646D">
            <w:pPr>
              <w:cnfStyle w:val="000000000000" w:firstRow="0" w:lastRow="0" w:firstColumn="0" w:lastColumn="0" w:oddVBand="0" w:evenVBand="0" w:oddHBand="0" w:evenHBand="0" w:firstRowFirstColumn="0" w:firstRowLastColumn="0" w:lastRowFirstColumn="0" w:lastRowLastColumn="0"/>
              <w:rPr>
                <w:ins w:id="366" w:author="Nguyen, Trinh@Wildlife" w:date="2021-12-14T14:59:00Z"/>
                <w:rFonts w:ascii="Arial" w:hAnsi="Arial" w:cs="Arial"/>
                <w:sz w:val="20"/>
                <w:szCs w:val="20"/>
              </w:rPr>
            </w:pPr>
            <w:ins w:id="367" w:author="Nguyen, Trinh@Wildlife" w:date="2021-12-14T15:07:00Z">
              <w:r>
                <w:rPr>
                  <w:rFonts w:ascii="Arial" w:hAnsi="Arial" w:cs="Arial"/>
                  <w:sz w:val="20"/>
                  <w:szCs w:val="20"/>
                </w:rPr>
                <w:t xml:space="preserve">Yes/No </w:t>
              </w:r>
            </w:ins>
            <w:ins w:id="368" w:author="Nguyen, Trinh@Wildlife" w:date="2021-12-14T15:08:00Z">
              <w:r>
                <w:rPr>
                  <w:rFonts w:ascii="Arial" w:hAnsi="Arial" w:cs="Arial"/>
                  <w:sz w:val="20"/>
                  <w:szCs w:val="20"/>
                </w:rPr>
                <w:t>field for presence of adipose fin</w:t>
              </w:r>
            </w:ins>
          </w:p>
        </w:tc>
        <w:tc>
          <w:tcPr>
            <w:tcW w:w="3210" w:type="dxa"/>
            <w:tcBorders>
              <w:top w:val="single" w:sz="4" w:space="0" w:color="auto"/>
              <w:left w:val="single" w:sz="4" w:space="0" w:color="auto"/>
              <w:bottom w:val="single" w:sz="4" w:space="0" w:color="auto"/>
              <w:right w:val="single" w:sz="4" w:space="0" w:color="auto"/>
            </w:tcBorders>
            <w:tcPrChange w:id="369" w:author="Nguyen, Trinh@Wildlife" w:date="2021-12-16T12:06:00Z">
              <w:tcPr>
                <w:tcW w:w="2520" w:type="dxa"/>
                <w:tcBorders>
                  <w:top w:val="single" w:sz="4" w:space="0" w:color="auto"/>
                  <w:left w:val="single" w:sz="4" w:space="0" w:color="auto"/>
                  <w:bottom w:val="single" w:sz="4" w:space="0" w:color="auto"/>
                  <w:right w:val="single" w:sz="4" w:space="0" w:color="auto"/>
                </w:tcBorders>
              </w:tcPr>
            </w:tcPrChange>
          </w:tcPr>
          <w:p w14:paraId="01B0E2F0" w14:textId="069C1A1C" w:rsidR="009013F5" w:rsidRDefault="009013F5" w:rsidP="0049646D">
            <w:pPr>
              <w:cnfStyle w:val="000000000000" w:firstRow="0" w:lastRow="0" w:firstColumn="0" w:lastColumn="0" w:oddVBand="0" w:evenVBand="0" w:oddHBand="0" w:evenHBand="0" w:firstRowFirstColumn="0" w:firstRowLastColumn="0" w:lastRowFirstColumn="0" w:lastRowLastColumn="0"/>
              <w:rPr>
                <w:ins w:id="370" w:author="Nguyen, Trinh@Wildlife" w:date="2021-12-14T14:59:00Z"/>
                <w:rFonts w:ascii="Arial" w:hAnsi="Arial" w:cs="Arial"/>
                <w:sz w:val="20"/>
                <w:szCs w:val="20"/>
              </w:rPr>
            </w:pPr>
            <w:ins w:id="371" w:author="Nguyen, Trinh@Wildlife" w:date="2021-12-14T15:20:00Z">
              <w:r>
                <w:rPr>
                  <w:rFonts w:ascii="Arial" w:hAnsi="Arial" w:cs="Arial"/>
                  <w:sz w:val="20"/>
                  <w:szCs w:val="20"/>
                </w:rPr>
                <w:t>TRUE</w:t>
              </w:r>
            </w:ins>
            <w:ins w:id="372" w:author="Nguyen, Trinh@Wildlife" w:date="2021-12-14T15:21:00Z">
              <w:r>
                <w:rPr>
                  <w:rFonts w:ascii="Arial" w:hAnsi="Arial" w:cs="Arial"/>
                  <w:sz w:val="20"/>
                  <w:szCs w:val="20"/>
                </w:rPr>
                <w:t>/FALSE</w:t>
              </w:r>
            </w:ins>
          </w:p>
        </w:tc>
        <w:tc>
          <w:tcPr>
            <w:tcW w:w="945" w:type="dxa"/>
            <w:tcBorders>
              <w:top w:val="single" w:sz="4" w:space="0" w:color="auto"/>
              <w:left w:val="single" w:sz="4" w:space="0" w:color="auto"/>
              <w:bottom w:val="single" w:sz="4" w:space="0" w:color="auto"/>
              <w:right w:val="single" w:sz="4" w:space="0" w:color="auto"/>
            </w:tcBorders>
            <w:tcPrChange w:id="373" w:author="Nguyen, Trinh@Wildlife" w:date="2021-12-16T12:06:00Z">
              <w:tcPr>
                <w:tcW w:w="1890" w:type="dxa"/>
                <w:tcBorders>
                  <w:top w:val="single" w:sz="4" w:space="0" w:color="auto"/>
                  <w:left w:val="single" w:sz="4" w:space="0" w:color="auto"/>
                  <w:bottom w:val="single" w:sz="4" w:space="0" w:color="auto"/>
                  <w:right w:val="single" w:sz="4" w:space="0" w:color="auto"/>
                </w:tcBorders>
              </w:tcPr>
            </w:tcPrChange>
          </w:tcPr>
          <w:p w14:paraId="79FEC4BC" w14:textId="79B36C71" w:rsidR="009013F5" w:rsidRDefault="009013F5" w:rsidP="0049646D">
            <w:pPr>
              <w:cnfStyle w:val="000000000000" w:firstRow="0" w:lastRow="0" w:firstColumn="0" w:lastColumn="0" w:oddVBand="0" w:evenVBand="0" w:oddHBand="0" w:evenHBand="0" w:firstRowFirstColumn="0" w:firstRowLastColumn="0" w:lastRowFirstColumn="0" w:lastRowLastColumn="0"/>
              <w:rPr>
                <w:ins w:id="374" w:author="Nguyen, Trinh@Wildlife" w:date="2021-12-14T14:59:00Z"/>
                <w:rFonts w:ascii="Arial" w:hAnsi="Arial" w:cs="Arial"/>
                <w:sz w:val="20"/>
                <w:szCs w:val="20"/>
              </w:rPr>
            </w:pPr>
            <w:ins w:id="375" w:author="Nguyen, Trinh@Wildlife" w:date="2021-12-14T15:50:00Z">
              <w:r>
                <w:rPr>
                  <w:rFonts w:ascii="Arial" w:hAnsi="Arial" w:cs="Arial"/>
                  <w:sz w:val="20"/>
                  <w:szCs w:val="20"/>
                </w:rPr>
                <w:t>NA</w:t>
              </w:r>
            </w:ins>
          </w:p>
        </w:tc>
      </w:tr>
      <w:tr w:rsidR="009013F5" w:rsidRPr="00E32BD1" w14:paraId="3DD5713B" w14:textId="77777777" w:rsidTr="0005253B">
        <w:trPr>
          <w:gridAfter w:val="1"/>
          <w:cnfStyle w:val="000000100000" w:firstRow="0" w:lastRow="0" w:firstColumn="0" w:lastColumn="0" w:oddVBand="0" w:evenVBand="0" w:oddHBand="1" w:evenHBand="0" w:firstRowFirstColumn="0" w:firstRowLastColumn="0" w:lastRowFirstColumn="0" w:lastRowLastColumn="0"/>
          <w:wAfter w:w="994" w:type="dxa"/>
          <w:ins w:id="376" w:author="Nguyen, Trinh@Wildlife" w:date="2021-12-14T14:59:00Z"/>
        </w:trPr>
        <w:tc>
          <w:tcPr>
            <w:cnfStyle w:val="001000000000" w:firstRow="0" w:lastRow="0" w:firstColumn="1" w:lastColumn="0" w:oddVBand="0" w:evenVBand="0" w:oddHBand="0" w:evenHBand="0" w:firstRowFirstColumn="0" w:firstRowLastColumn="0" w:lastRowFirstColumn="0" w:lastRowLastColumn="0"/>
            <w:tcW w:w="2217" w:type="dxa"/>
            <w:tcBorders>
              <w:top w:val="single" w:sz="4" w:space="0" w:color="auto"/>
              <w:left w:val="single" w:sz="4" w:space="0" w:color="auto"/>
              <w:bottom w:val="single" w:sz="4" w:space="0" w:color="auto"/>
              <w:right w:val="single" w:sz="4" w:space="0" w:color="auto"/>
            </w:tcBorders>
            <w:tcPrChange w:id="377" w:author="Nguyen, Trinh@Wildlife" w:date="2021-12-16T12:06:00Z">
              <w:tcPr>
                <w:tcW w:w="1907" w:type="dxa"/>
                <w:tcBorders>
                  <w:top w:val="single" w:sz="4" w:space="0" w:color="auto"/>
                  <w:left w:val="single" w:sz="4" w:space="0" w:color="auto"/>
                  <w:bottom w:val="single" w:sz="4" w:space="0" w:color="auto"/>
                  <w:right w:val="single" w:sz="4" w:space="0" w:color="auto"/>
                </w:tcBorders>
              </w:tcPr>
            </w:tcPrChange>
          </w:tcPr>
          <w:p w14:paraId="516A5CEC" w14:textId="574DC691" w:rsidR="009013F5" w:rsidRDefault="009013F5" w:rsidP="0049646D">
            <w:pPr>
              <w:cnfStyle w:val="001000100000" w:firstRow="0" w:lastRow="0" w:firstColumn="1" w:lastColumn="0" w:oddVBand="0" w:evenVBand="0" w:oddHBand="1" w:evenHBand="0" w:firstRowFirstColumn="0" w:firstRowLastColumn="0" w:lastRowFirstColumn="0" w:lastRowLastColumn="0"/>
              <w:rPr>
                <w:ins w:id="378" w:author="Nguyen, Trinh@Wildlife" w:date="2021-12-14T14:59:00Z"/>
                <w:rFonts w:ascii="Arial" w:hAnsi="Arial" w:cs="Arial"/>
                <w:b w:val="0"/>
                <w:sz w:val="20"/>
                <w:szCs w:val="20"/>
              </w:rPr>
            </w:pPr>
            <w:ins w:id="379" w:author="Nguyen, Trinh@Wildlife" w:date="2021-12-14T15:05:00Z">
              <w:r>
                <w:rPr>
                  <w:rFonts w:ascii="Arial" w:hAnsi="Arial" w:cs="Arial"/>
                  <w:b w:val="0"/>
                  <w:sz w:val="20"/>
                  <w:szCs w:val="20"/>
                </w:rPr>
                <w:t>ReleasedAlive</w:t>
              </w:r>
            </w:ins>
          </w:p>
        </w:tc>
        <w:tc>
          <w:tcPr>
            <w:tcW w:w="4063" w:type="dxa"/>
            <w:tcBorders>
              <w:top w:val="single" w:sz="4" w:space="0" w:color="auto"/>
              <w:left w:val="single" w:sz="4" w:space="0" w:color="auto"/>
              <w:bottom w:val="single" w:sz="4" w:space="0" w:color="auto"/>
              <w:right w:val="single" w:sz="4" w:space="0" w:color="auto"/>
            </w:tcBorders>
            <w:tcPrChange w:id="380" w:author="Nguyen, Trinh@Wildlife" w:date="2021-12-16T12:06:00Z">
              <w:tcPr>
                <w:tcW w:w="4860" w:type="dxa"/>
                <w:tcBorders>
                  <w:top w:val="single" w:sz="4" w:space="0" w:color="auto"/>
                  <w:left w:val="single" w:sz="4" w:space="0" w:color="auto"/>
                  <w:bottom w:val="single" w:sz="4" w:space="0" w:color="auto"/>
                  <w:right w:val="single" w:sz="4" w:space="0" w:color="auto"/>
                </w:tcBorders>
              </w:tcPr>
            </w:tcPrChange>
          </w:tcPr>
          <w:p w14:paraId="787BA7EB" w14:textId="04C80D4D" w:rsidR="009013F5" w:rsidRDefault="009013F5" w:rsidP="0049646D">
            <w:pPr>
              <w:cnfStyle w:val="000000100000" w:firstRow="0" w:lastRow="0" w:firstColumn="0" w:lastColumn="0" w:oddVBand="0" w:evenVBand="0" w:oddHBand="1" w:evenHBand="0" w:firstRowFirstColumn="0" w:firstRowLastColumn="0" w:lastRowFirstColumn="0" w:lastRowLastColumn="0"/>
              <w:rPr>
                <w:ins w:id="381" w:author="Nguyen, Trinh@Wildlife" w:date="2021-12-14T14:59:00Z"/>
                <w:rFonts w:ascii="Arial" w:hAnsi="Arial" w:cs="Arial"/>
                <w:sz w:val="20"/>
                <w:szCs w:val="20"/>
              </w:rPr>
            </w:pPr>
            <w:ins w:id="382" w:author="Nguyen, Trinh@Wildlife" w:date="2021-12-14T15:08:00Z">
              <w:r>
                <w:rPr>
                  <w:rFonts w:ascii="Arial" w:hAnsi="Arial" w:cs="Arial"/>
                  <w:sz w:val="20"/>
                  <w:szCs w:val="20"/>
                </w:rPr>
                <w:t>Yes/No field for release fate if released</w:t>
              </w:r>
            </w:ins>
          </w:p>
        </w:tc>
        <w:tc>
          <w:tcPr>
            <w:tcW w:w="3210" w:type="dxa"/>
            <w:tcBorders>
              <w:top w:val="single" w:sz="4" w:space="0" w:color="auto"/>
              <w:left w:val="single" w:sz="4" w:space="0" w:color="auto"/>
              <w:bottom w:val="single" w:sz="4" w:space="0" w:color="auto"/>
              <w:right w:val="single" w:sz="4" w:space="0" w:color="auto"/>
            </w:tcBorders>
            <w:tcPrChange w:id="383" w:author="Nguyen, Trinh@Wildlife" w:date="2021-12-16T12:06:00Z">
              <w:tcPr>
                <w:tcW w:w="2520" w:type="dxa"/>
                <w:tcBorders>
                  <w:top w:val="single" w:sz="4" w:space="0" w:color="auto"/>
                  <w:left w:val="single" w:sz="4" w:space="0" w:color="auto"/>
                  <w:bottom w:val="single" w:sz="4" w:space="0" w:color="auto"/>
                  <w:right w:val="single" w:sz="4" w:space="0" w:color="auto"/>
                </w:tcBorders>
              </w:tcPr>
            </w:tcPrChange>
          </w:tcPr>
          <w:p w14:paraId="3AE5C893" w14:textId="58D343D9" w:rsidR="009013F5" w:rsidRDefault="009013F5" w:rsidP="0049646D">
            <w:pPr>
              <w:cnfStyle w:val="000000100000" w:firstRow="0" w:lastRow="0" w:firstColumn="0" w:lastColumn="0" w:oddVBand="0" w:evenVBand="0" w:oddHBand="1" w:evenHBand="0" w:firstRowFirstColumn="0" w:firstRowLastColumn="0" w:lastRowFirstColumn="0" w:lastRowLastColumn="0"/>
              <w:rPr>
                <w:ins w:id="384" w:author="Nguyen, Trinh@Wildlife" w:date="2021-12-14T14:59:00Z"/>
                <w:rFonts w:ascii="Arial" w:hAnsi="Arial" w:cs="Arial"/>
                <w:sz w:val="20"/>
                <w:szCs w:val="20"/>
              </w:rPr>
            </w:pPr>
            <w:ins w:id="385" w:author="Nguyen, Trinh@Wildlife" w:date="2021-12-14T15:20:00Z">
              <w:r>
                <w:rPr>
                  <w:rFonts w:ascii="Arial" w:hAnsi="Arial" w:cs="Arial"/>
                  <w:sz w:val="20"/>
                  <w:szCs w:val="20"/>
                </w:rPr>
                <w:t>TRUE</w:t>
              </w:r>
            </w:ins>
            <w:ins w:id="386" w:author="Nguyen, Trinh@Wildlife" w:date="2021-12-14T15:21:00Z">
              <w:r>
                <w:rPr>
                  <w:rFonts w:ascii="Arial" w:hAnsi="Arial" w:cs="Arial"/>
                  <w:sz w:val="20"/>
                  <w:szCs w:val="20"/>
                </w:rPr>
                <w:t>/FALSE</w:t>
              </w:r>
            </w:ins>
          </w:p>
        </w:tc>
        <w:tc>
          <w:tcPr>
            <w:tcW w:w="945" w:type="dxa"/>
            <w:tcBorders>
              <w:top w:val="single" w:sz="4" w:space="0" w:color="auto"/>
              <w:left w:val="single" w:sz="4" w:space="0" w:color="auto"/>
              <w:bottom w:val="single" w:sz="4" w:space="0" w:color="auto"/>
              <w:right w:val="single" w:sz="4" w:space="0" w:color="auto"/>
            </w:tcBorders>
            <w:tcPrChange w:id="387" w:author="Nguyen, Trinh@Wildlife" w:date="2021-12-16T12:06:00Z">
              <w:tcPr>
                <w:tcW w:w="1890" w:type="dxa"/>
                <w:tcBorders>
                  <w:top w:val="single" w:sz="4" w:space="0" w:color="auto"/>
                  <w:left w:val="single" w:sz="4" w:space="0" w:color="auto"/>
                  <w:bottom w:val="single" w:sz="4" w:space="0" w:color="auto"/>
                  <w:right w:val="single" w:sz="4" w:space="0" w:color="auto"/>
                </w:tcBorders>
              </w:tcPr>
            </w:tcPrChange>
          </w:tcPr>
          <w:p w14:paraId="1C4C7FF4" w14:textId="71E35478" w:rsidR="009013F5" w:rsidRDefault="009013F5" w:rsidP="0049646D">
            <w:pPr>
              <w:cnfStyle w:val="000000100000" w:firstRow="0" w:lastRow="0" w:firstColumn="0" w:lastColumn="0" w:oddVBand="0" w:evenVBand="0" w:oddHBand="1" w:evenHBand="0" w:firstRowFirstColumn="0" w:firstRowLastColumn="0" w:lastRowFirstColumn="0" w:lastRowLastColumn="0"/>
              <w:rPr>
                <w:ins w:id="388" w:author="Nguyen, Trinh@Wildlife" w:date="2021-12-14T14:59:00Z"/>
                <w:rFonts w:ascii="Arial" w:hAnsi="Arial" w:cs="Arial"/>
                <w:sz w:val="20"/>
                <w:szCs w:val="20"/>
              </w:rPr>
            </w:pPr>
            <w:ins w:id="389" w:author="Nguyen, Trinh@Wildlife" w:date="2021-12-14T15:50:00Z">
              <w:r>
                <w:rPr>
                  <w:rFonts w:ascii="Arial" w:hAnsi="Arial" w:cs="Arial"/>
                  <w:sz w:val="20"/>
                  <w:szCs w:val="20"/>
                </w:rPr>
                <w:t>NA</w:t>
              </w:r>
            </w:ins>
          </w:p>
        </w:tc>
      </w:tr>
      <w:tr w:rsidR="009013F5" w:rsidRPr="00E32BD1" w14:paraId="57B06209" w14:textId="77777777" w:rsidTr="0005253B">
        <w:trPr>
          <w:gridAfter w:val="1"/>
          <w:wAfter w:w="994" w:type="dxa"/>
          <w:ins w:id="390" w:author="Nguyen, Trinh@Wildlife" w:date="2021-12-14T14:59:00Z"/>
        </w:trPr>
        <w:tc>
          <w:tcPr>
            <w:cnfStyle w:val="001000000000" w:firstRow="0" w:lastRow="0" w:firstColumn="1" w:lastColumn="0" w:oddVBand="0" w:evenVBand="0" w:oddHBand="0" w:evenHBand="0" w:firstRowFirstColumn="0" w:firstRowLastColumn="0" w:lastRowFirstColumn="0" w:lastRowLastColumn="0"/>
            <w:tcW w:w="2217" w:type="dxa"/>
            <w:tcBorders>
              <w:top w:val="single" w:sz="4" w:space="0" w:color="auto"/>
              <w:left w:val="single" w:sz="4" w:space="0" w:color="auto"/>
              <w:bottom w:val="single" w:sz="4" w:space="0" w:color="auto"/>
              <w:right w:val="single" w:sz="4" w:space="0" w:color="auto"/>
            </w:tcBorders>
            <w:tcPrChange w:id="391" w:author="Nguyen, Trinh@Wildlife" w:date="2021-12-16T12:06:00Z">
              <w:tcPr>
                <w:tcW w:w="1907" w:type="dxa"/>
                <w:tcBorders>
                  <w:top w:val="single" w:sz="4" w:space="0" w:color="auto"/>
                  <w:left w:val="single" w:sz="4" w:space="0" w:color="auto"/>
                  <w:bottom w:val="single" w:sz="4" w:space="0" w:color="auto"/>
                  <w:right w:val="single" w:sz="4" w:space="0" w:color="auto"/>
                </w:tcBorders>
              </w:tcPr>
            </w:tcPrChange>
          </w:tcPr>
          <w:p w14:paraId="0DD5765D" w14:textId="5F5A49CD" w:rsidR="009013F5" w:rsidRDefault="009013F5" w:rsidP="0049646D">
            <w:pPr>
              <w:rPr>
                <w:ins w:id="392" w:author="Nguyen, Trinh@Wildlife" w:date="2021-12-14T14:59:00Z"/>
                <w:rFonts w:ascii="Arial" w:hAnsi="Arial" w:cs="Arial"/>
                <w:b w:val="0"/>
                <w:sz w:val="20"/>
                <w:szCs w:val="20"/>
              </w:rPr>
            </w:pPr>
            <w:ins w:id="393" w:author="Nguyen, Trinh@Wildlife" w:date="2021-12-14T15:05:00Z">
              <w:r>
                <w:rPr>
                  <w:rFonts w:ascii="Arial" w:hAnsi="Arial" w:cs="Arial"/>
                  <w:b w:val="0"/>
                  <w:sz w:val="20"/>
                  <w:szCs w:val="20"/>
                </w:rPr>
                <w:t>FieldRace</w:t>
              </w:r>
            </w:ins>
          </w:p>
        </w:tc>
        <w:tc>
          <w:tcPr>
            <w:tcW w:w="4063" w:type="dxa"/>
            <w:tcBorders>
              <w:top w:val="single" w:sz="4" w:space="0" w:color="auto"/>
              <w:left w:val="single" w:sz="4" w:space="0" w:color="auto"/>
              <w:bottom w:val="single" w:sz="4" w:space="0" w:color="auto"/>
              <w:right w:val="single" w:sz="4" w:space="0" w:color="auto"/>
            </w:tcBorders>
            <w:tcPrChange w:id="394" w:author="Nguyen, Trinh@Wildlife" w:date="2021-12-16T12:06:00Z">
              <w:tcPr>
                <w:tcW w:w="4860" w:type="dxa"/>
                <w:tcBorders>
                  <w:top w:val="single" w:sz="4" w:space="0" w:color="auto"/>
                  <w:left w:val="single" w:sz="4" w:space="0" w:color="auto"/>
                  <w:bottom w:val="single" w:sz="4" w:space="0" w:color="auto"/>
                  <w:right w:val="single" w:sz="4" w:space="0" w:color="auto"/>
                </w:tcBorders>
              </w:tcPr>
            </w:tcPrChange>
          </w:tcPr>
          <w:p w14:paraId="512A8A2D" w14:textId="269915CA" w:rsidR="009013F5" w:rsidRDefault="009013F5" w:rsidP="0049646D">
            <w:pPr>
              <w:cnfStyle w:val="000000000000" w:firstRow="0" w:lastRow="0" w:firstColumn="0" w:lastColumn="0" w:oddVBand="0" w:evenVBand="0" w:oddHBand="0" w:evenHBand="0" w:firstRowFirstColumn="0" w:firstRowLastColumn="0" w:lastRowFirstColumn="0" w:lastRowLastColumn="0"/>
              <w:rPr>
                <w:ins w:id="395" w:author="Nguyen, Trinh@Wildlife" w:date="2021-12-14T14:59:00Z"/>
                <w:rFonts w:ascii="Arial" w:hAnsi="Arial" w:cs="Arial"/>
                <w:sz w:val="20"/>
                <w:szCs w:val="20"/>
              </w:rPr>
            </w:pPr>
            <w:ins w:id="396" w:author="Nguyen, Trinh@Wildlife" w:date="2021-12-14T15:22:00Z">
              <w:del w:id="397" w:author="Chorazyczewski, Adam@Wildlife" w:date="2021-12-21T10:46:00Z">
                <w:r w:rsidDel="00AF151A">
                  <w:rPr>
                    <w:rFonts w:ascii="Arial" w:hAnsi="Arial" w:cs="Arial"/>
                    <w:sz w:val="20"/>
                    <w:szCs w:val="20"/>
                  </w:rPr>
                  <w:delText>??</w:delText>
                </w:r>
              </w:del>
            </w:ins>
            <w:ins w:id="398" w:author="Chorazyczewski, Adam@Wildlife" w:date="2021-12-21T10:47:00Z">
              <w:r w:rsidR="00AF151A">
                <w:rPr>
                  <w:rFonts w:ascii="Arial" w:hAnsi="Arial" w:cs="Arial"/>
                  <w:sz w:val="20"/>
                  <w:szCs w:val="20"/>
                </w:rPr>
                <w:t xml:space="preserve"> Identification of Chinook race assinged in the field</w:t>
              </w:r>
            </w:ins>
          </w:p>
        </w:tc>
        <w:tc>
          <w:tcPr>
            <w:tcW w:w="3210" w:type="dxa"/>
            <w:tcBorders>
              <w:top w:val="single" w:sz="4" w:space="0" w:color="auto"/>
              <w:left w:val="single" w:sz="4" w:space="0" w:color="auto"/>
              <w:bottom w:val="single" w:sz="4" w:space="0" w:color="auto"/>
              <w:right w:val="single" w:sz="4" w:space="0" w:color="auto"/>
            </w:tcBorders>
            <w:tcPrChange w:id="399" w:author="Nguyen, Trinh@Wildlife" w:date="2021-12-16T12:06:00Z">
              <w:tcPr>
                <w:tcW w:w="2520" w:type="dxa"/>
                <w:tcBorders>
                  <w:top w:val="single" w:sz="4" w:space="0" w:color="auto"/>
                  <w:left w:val="single" w:sz="4" w:space="0" w:color="auto"/>
                  <w:bottom w:val="single" w:sz="4" w:space="0" w:color="auto"/>
                  <w:right w:val="single" w:sz="4" w:space="0" w:color="auto"/>
                </w:tcBorders>
              </w:tcPr>
            </w:tcPrChange>
          </w:tcPr>
          <w:p w14:paraId="6803C99F" w14:textId="0918A971" w:rsidR="009013F5" w:rsidRDefault="009013F5" w:rsidP="0049646D">
            <w:pPr>
              <w:cnfStyle w:val="000000000000" w:firstRow="0" w:lastRow="0" w:firstColumn="0" w:lastColumn="0" w:oddVBand="0" w:evenVBand="0" w:oddHBand="0" w:evenHBand="0" w:firstRowFirstColumn="0" w:firstRowLastColumn="0" w:lastRowFirstColumn="0" w:lastRowLastColumn="0"/>
              <w:rPr>
                <w:ins w:id="400" w:author="Nguyen, Trinh@Wildlife" w:date="2021-12-14T14:59:00Z"/>
                <w:rFonts w:ascii="Arial" w:hAnsi="Arial" w:cs="Arial"/>
                <w:sz w:val="20"/>
                <w:szCs w:val="20"/>
              </w:rPr>
            </w:pPr>
            <w:ins w:id="401" w:author="Nguyen, Trinh@Wildlife" w:date="2021-12-14T15:29:00Z">
              <w:del w:id="402" w:author="Chorazyczewski, Adam@Wildlife" w:date="2021-12-21T10:46:00Z">
                <w:r w:rsidDel="00AF151A">
                  <w:rPr>
                    <w:rFonts w:ascii="Arial" w:hAnsi="Arial" w:cs="Arial"/>
                    <w:sz w:val="20"/>
                    <w:szCs w:val="20"/>
                  </w:rPr>
                  <w:delText>0: XX, 1: XX</w:delText>
                </w:r>
              </w:del>
            </w:ins>
            <w:ins w:id="403" w:author="Chorazyczewski, Adam@Wildlife" w:date="2021-12-21T10:47:00Z">
              <w:r w:rsidR="00AF151A">
                <w:rPr>
                  <w:rFonts w:ascii="Arial" w:hAnsi="Arial" w:cs="Arial"/>
                  <w:sz w:val="20"/>
                  <w:szCs w:val="20"/>
                </w:rPr>
                <w:t xml:space="preserve"> Spring; Fall; Late Fall; or Winter</w:t>
              </w:r>
            </w:ins>
          </w:p>
        </w:tc>
        <w:tc>
          <w:tcPr>
            <w:tcW w:w="945" w:type="dxa"/>
            <w:tcBorders>
              <w:top w:val="single" w:sz="4" w:space="0" w:color="auto"/>
              <w:left w:val="single" w:sz="4" w:space="0" w:color="auto"/>
              <w:bottom w:val="single" w:sz="4" w:space="0" w:color="auto"/>
              <w:right w:val="single" w:sz="4" w:space="0" w:color="auto"/>
            </w:tcBorders>
            <w:tcPrChange w:id="404" w:author="Nguyen, Trinh@Wildlife" w:date="2021-12-16T12:06:00Z">
              <w:tcPr>
                <w:tcW w:w="1890" w:type="dxa"/>
                <w:tcBorders>
                  <w:top w:val="single" w:sz="4" w:space="0" w:color="auto"/>
                  <w:left w:val="single" w:sz="4" w:space="0" w:color="auto"/>
                  <w:bottom w:val="single" w:sz="4" w:space="0" w:color="auto"/>
                  <w:right w:val="single" w:sz="4" w:space="0" w:color="auto"/>
                </w:tcBorders>
              </w:tcPr>
            </w:tcPrChange>
          </w:tcPr>
          <w:p w14:paraId="745ABA77" w14:textId="392C61D3" w:rsidR="009013F5" w:rsidRDefault="009013F5" w:rsidP="0049646D">
            <w:pPr>
              <w:cnfStyle w:val="000000000000" w:firstRow="0" w:lastRow="0" w:firstColumn="0" w:lastColumn="0" w:oddVBand="0" w:evenVBand="0" w:oddHBand="0" w:evenHBand="0" w:firstRowFirstColumn="0" w:firstRowLastColumn="0" w:lastRowFirstColumn="0" w:lastRowLastColumn="0"/>
              <w:rPr>
                <w:ins w:id="405" w:author="Nguyen, Trinh@Wildlife" w:date="2021-12-14T14:59:00Z"/>
                <w:rFonts w:ascii="Arial" w:hAnsi="Arial" w:cs="Arial"/>
                <w:sz w:val="20"/>
                <w:szCs w:val="20"/>
              </w:rPr>
            </w:pPr>
            <w:ins w:id="406" w:author="Nguyen, Trinh@Wildlife" w:date="2021-12-14T15:50:00Z">
              <w:r>
                <w:rPr>
                  <w:rFonts w:ascii="Arial" w:hAnsi="Arial" w:cs="Arial"/>
                  <w:sz w:val="20"/>
                  <w:szCs w:val="20"/>
                </w:rPr>
                <w:t>NA</w:t>
              </w:r>
            </w:ins>
          </w:p>
        </w:tc>
      </w:tr>
      <w:tr w:rsidR="009013F5" w:rsidRPr="00E32BD1" w14:paraId="5165DCF2" w14:textId="77777777" w:rsidTr="00AF151A">
        <w:trPr>
          <w:cnfStyle w:val="000000100000" w:firstRow="0" w:lastRow="0" w:firstColumn="0" w:lastColumn="0" w:oddVBand="0" w:evenVBand="0" w:oddHBand="1" w:evenHBand="0" w:firstRowFirstColumn="0" w:firstRowLastColumn="0" w:lastRowFirstColumn="0" w:lastRowLastColumn="0"/>
          <w:trHeight w:val="197"/>
          <w:ins w:id="407" w:author="Nguyen, Trinh@Wildlife" w:date="2021-12-14T14:59:00Z"/>
        </w:trPr>
        <w:tc>
          <w:tcPr>
            <w:cnfStyle w:val="001000000000" w:firstRow="0" w:lastRow="0" w:firstColumn="1" w:lastColumn="0" w:oddVBand="0" w:evenVBand="0" w:oddHBand="0" w:evenHBand="0" w:firstRowFirstColumn="0" w:firstRowLastColumn="0" w:lastRowFirstColumn="0" w:lastRowLastColumn="0"/>
            <w:tcW w:w="2217" w:type="dxa"/>
            <w:tcBorders>
              <w:top w:val="single" w:sz="4" w:space="0" w:color="auto"/>
              <w:left w:val="single" w:sz="4" w:space="0" w:color="auto"/>
              <w:bottom w:val="single" w:sz="4" w:space="0" w:color="auto"/>
              <w:right w:val="single" w:sz="4" w:space="0" w:color="auto"/>
            </w:tcBorders>
            <w:tcPrChange w:id="408" w:author="Chorazyczewski, Adam@Wildlife" w:date="2021-12-21T10:46:00Z">
              <w:tcPr>
                <w:tcW w:w="1907" w:type="dxa"/>
                <w:tcBorders>
                  <w:top w:val="single" w:sz="4" w:space="0" w:color="auto"/>
                  <w:left w:val="single" w:sz="4" w:space="0" w:color="auto"/>
                  <w:bottom w:val="single" w:sz="4" w:space="0" w:color="auto"/>
                  <w:right w:val="single" w:sz="4" w:space="0" w:color="auto"/>
                </w:tcBorders>
              </w:tcPr>
            </w:tcPrChange>
          </w:tcPr>
          <w:p w14:paraId="6D464EC3" w14:textId="3C7DC4BA" w:rsidR="009013F5" w:rsidRDefault="009013F5" w:rsidP="0049646D">
            <w:pPr>
              <w:cnfStyle w:val="001000100000" w:firstRow="0" w:lastRow="0" w:firstColumn="1" w:lastColumn="0" w:oddVBand="0" w:evenVBand="0" w:oddHBand="1" w:evenHBand="0" w:firstRowFirstColumn="0" w:firstRowLastColumn="0" w:lastRowFirstColumn="0" w:lastRowLastColumn="0"/>
              <w:rPr>
                <w:ins w:id="409" w:author="Nguyen, Trinh@Wildlife" w:date="2021-12-14T14:59:00Z"/>
                <w:rFonts w:ascii="Arial" w:hAnsi="Arial" w:cs="Arial"/>
                <w:b w:val="0"/>
                <w:sz w:val="20"/>
                <w:szCs w:val="20"/>
              </w:rPr>
            </w:pPr>
            <w:commentRangeStart w:id="410"/>
            <w:ins w:id="411" w:author="Nguyen, Trinh@Wildlife" w:date="2021-12-14T15:05:00Z">
              <w:r>
                <w:rPr>
                  <w:rFonts w:ascii="Arial" w:hAnsi="Arial" w:cs="Arial"/>
                  <w:b w:val="0"/>
                  <w:sz w:val="20"/>
                  <w:szCs w:val="20"/>
                </w:rPr>
                <w:t>AssignedRace</w:t>
              </w:r>
            </w:ins>
          </w:p>
        </w:tc>
        <w:tc>
          <w:tcPr>
            <w:tcW w:w="4063" w:type="dxa"/>
            <w:tcBorders>
              <w:top w:val="single" w:sz="4" w:space="0" w:color="auto"/>
              <w:left w:val="single" w:sz="4" w:space="0" w:color="auto"/>
              <w:bottom w:val="single" w:sz="4" w:space="0" w:color="auto"/>
              <w:right w:val="single" w:sz="4" w:space="0" w:color="auto"/>
            </w:tcBorders>
            <w:tcPrChange w:id="412" w:author="Chorazyczewski, Adam@Wildlife" w:date="2021-12-21T10:46:00Z">
              <w:tcPr>
                <w:tcW w:w="4860" w:type="dxa"/>
                <w:tcBorders>
                  <w:top w:val="single" w:sz="4" w:space="0" w:color="auto"/>
                  <w:left w:val="single" w:sz="4" w:space="0" w:color="auto"/>
                  <w:bottom w:val="single" w:sz="4" w:space="0" w:color="auto"/>
                  <w:right w:val="single" w:sz="4" w:space="0" w:color="auto"/>
                </w:tcBorders>
              </w:tcPr>
            </w:tcPrChange>
          </w:tcPr>
          <w:p w14:paraId="3D488AB2" w14:textId="47C48C80" w:rsidR="009013F5" w:rsidRDefault="009013F5" w:rsidP="0049646D">
            <w:pPr>
              <w:cnfStyle w:val="000000100000" w:firstRow="0" w:lastRow="0" w:firstColumn="0" w:lastColumn="0" w:oddVBand="0" w:evenVBand="0" w:oddHBand="1" w:evenHBand="0" w:firstRowFirstColumn="0" w:firstRowLastColumn="0" w:lastRowFirstColumn="0" w:lastRowLastColumn="0"/>
              <w:rPr>
                <w:ins w:id="413" w:author="Nguyen, Trinh@Wildlife" w:date="2021-12-14T14:59:00Z"/>
                <w:rFonts w:ascii="Arial" w:hAnsi="Arial" w:cs="Arial"/>
                <w:sz w:val="20"/>
                <w:szCs w:val="20"/>
              </w:rPr>
            </w:pPr>
            <w:ins w:id="414" w:author="Nguyen, Trinh@Wildlife" w:date="2021-12-14T15:30:00Z">
              <w:del w:id="415" w:author="Chorazyczewski, Adam@Wildlife" w:date="2021-12-21T10:46:00Z">
                <w:r w:rsidDel="00AF151A">
                  <w:rPr>
                    <w:rFonts w:ascii="Arial" w:hAnsi="Arial" w:cs="Arial"/>
                    <w:sz w:val="20"/>
                    <w:szCs w:val="20"/>
                  </w:rPr>
                  <w:delText>??</w:delText>
                </w:r>
              </w:del>
              <w:commentRangeEnd w:id="410"/>
              <w:r>
                <w:rPr>
                  <w:rStyle w:val="CommentReference"/>
                </w:rPr>
                <w:commentReference w:id="410"/>
              </w:r>
            </w:ins>
            <w:ins w:id="416" w:author="Chorazyczewski, Adam@Wildlife" w:date="2021-12-21T10:47:00Z">
              <w:r w:rsidR="00AF151A">
                <w:rPr>
                  <w:rFonts w:ascii="Arial" w:hAnsi="Arial" w:cs="Arial"/>
                  <w:sz w:val="20"/>
                  <w:szCs w:val="20"/>
                </w:rPr>
                <w:t xml:space="preserve"> Identification of Chinook Race assigned by coded wire tag</w:t>
              </w:r>
              <w:commentRangeStart w:id="417"/>
              <w:commentRangeEnd w:id="417"/>
              <w:r w:rsidR="00AF151A">
                <w:rPr>
                  <w:rStyle w:val="CommentReference"/>
                </w:rPr>
                <w:commentReference w:id="417"/>
              </w:r>
              <w:commentRangeStart w:id="418"/>
              <w:commentRangeStart w:id="419"/>
              <w:commentRangeEnd w:id="418"/>
              <w:r w:rsidR="00AF151A">
                <w:rPr>
                  <w:rStyle w:val="CommentReference"/>
                </w:rPr>
                <w:commentReference w:id="418"/>
              </w:r>
            </w:ins>
            <w:commentRangeEnd w:id="419"/>
            <w:r w:rsidR="00864EDB">
              <w:rPr>
                <w:rStyle w:val="CommentReference"/>
              </w:rPr>
              <w:commentReference w:id="419"/>
            </w:r>
          </w:p>
        </w:tc>
        <w:tc>
          <w:tcPr>
            <w:tcW w:w="3210" w:type="dxa"/>
            <w:tcBorders>
              <w:top w:val="single" w:sz="4" w:space="0" w:color="auto"/>
              <w:left w:val="single" w:sz="4" w:space="0" w:color="auto"/>
              <w:bottom w:val="single" w:sz="4" w:space="0" w:color="auto"/>
              <w:right w:val="single" w:sz="4" w:space="0" w:color="auto"/>
            </w:tcBorders>
            <w:tcPrChange w:id="420" w:author="Chorazyczewski, Adam@Wildlife" w:date="2021-12-21T10:46:00Z">
              <w:tcPr>
                <w:tcW w:w="2520" w:type="dxa"/>
                <w:tcBorders>
                  <w:top w:val="single" w:sz="4" w:space="0" w:color="auto"/>
                  <w:left w:val="single" w:sz="4" w:space="0" w:color="auto"/>
                  <w:bottom w:val="single" w:sz="4" w:space="0" w:color="auto"/>
                  <w:right w:val="single" w:sz="4" w:space="0" w:color="auto"/>
                </w:tcBorders>
              </w:tcPr>
            </w:tcPrChange>
          </w:tcPr>
          <w:p w14:paraId="22FDB23F" w14:textId="4FD0A9CE" w:rsidR="009013F5" w:rsidRDefault="009013F5" w:rsidP="0049646D">
            <w:pPr>
              <w:cnfStyle w:val="000000100000" w:firstRow="0" w:lastRow="0" w:firstColumn="0" w:lastColumn="0" w:oddVBand="0" w:evenVBand="0" w:oddHBand="1" w:evenHBand="0" w:firstRowFirstColumn="0" w:firstRowLastColumn="0" w:lastRowFirstColumn="0" w:lastRowLastColumn="0"/>
              <w:rPr>
                <w:ins w:id="421" w:author="Nguyen, Trinh@Wildlife" w:date="2021-12-14T14:59:00Z"/>
                <w:rFonts w:ascii="Arial" w:hAnsi="Arial" w:cs="Arial"/>
                <w:sz w:val="20"/>
                <w:szCs w:val="20"/>
              </w:rPr>
            </w:pPr>
            <w:ins w:id="422" w:author="Nguyen, Trinh@Wildlife" w:date="2021-12-14T15:30:00Z">
              <w:del w:id="423" w:author="Chorazyczewski, Adam@Wildlife" w:date="2021-12-21T10:47:00Z">
                <w:r w:rsidDel="00AF151A">
                  <w:rPr>
                    <w:rFonts w:ascii="Arial" w:hAnsi="Arial" w:cs="Arial"/>
                    <w:sz w:val="20"/>
                    <w:szCs w:val="20"/>
                  </w:rPr>
                  <w:delText>0: XX</w:delText>
                </w:r>
              </w:del>
            </w:ins>
            <w:ins w:id="424" w:author="Chorazyczewski, Adam@Wildlife" w:date="2021-12-21T10:47:00Z">
              <w:r w:rsidR="00AF151A">
                <w:rPr>
                  <w:rFonts w:ascii="Arial" w:hAnsi="Arial" w:cs="Arial"/>
                  <w:sz w:val="20"/>
                  <w:szCs w:val="20"/>
                </w:rPr>
                <w:t xml:space="preserve"> Spring; Fall; Late Fall; or Winter</w:t>
              </w:r>
            </w:ins>
          </w:p>
        </w:tc>
        <w:tc>
          <w:tcPr>
            <w:tcW w:w="945" w:type="dxa"/>
            <w:gridSpan w:val="2"/>
            <w:tcBorders>
              <w:top w:val="single" w:sz="4" w:space="0" w:color="auto"/>
              <w:left w:val="single" w:sz="4" w:space="0" w:color="auto"/>
              <w:bottom w:val="single" w:sz="4" w:space="0" w:color="auto"/>
              <w:right w:val="single" w:sz="4" w:space="0" w:color="auto"/>
            </w:tcBorders>
            <w:tcPrChange w:id="425" w:author="Chorazyczewski, Adam@Wildlife" w:date="2021-12-21T10:46:00Z">
              <w:tcPr>
                <w:tcW w:w="1890" w:type="dxa"/>
                <w:tcBorders>
                  <w:top w:val="single" w:sz="4" w:space="0" w:color="auto"/>
                  <w:left w:val="single" w:sz="4" w:space="0" w:color="auto"/>
                  <w:bottom w:val="single" w:sz="4" w:space="0" w:color="auto"/>
                  <w:right w:val="single" w:sz="4" w:space="0" w:color="auto"/>
                </w:tcBorders>
              </w:tcPr>
            </w:tcPrChange>
          </w:tcPr>
          <w:p w14:paraId="79ABDDB8" w14:textId="19CFC105" w:rsidR="009013F5" w:rsidRDefault="009013F5" w:rsidP="0049646D">
            <w:pPr>
              <w:cnfStyle w:val="000000100000" w:firstRow="0" w:lastRow="0" w:firstColumn="0" w:lastColumn="0" w:oddVBand="0" w:evenVBand="0" w:oddHBand="1" w:evenHBand="0" w:firstRowFirstColumn="0" w:firstRowLastColumn="0" w:lastRowFirstColumn="0" w:lastRowLastColumn="0"/>
              <w:rPr>
                <w:ins w:id="426" w:author="Nguyen, Trinh@Wildlife" w:date="2021-12-14T14:59:00Z"/>
                <w:rFonts w:ascii="Arial" w:hAnsi="Arial" w:cs="Arial"/>
                <w:sz w:val="20"/>
                <w:szCs w:val="20"/>
              </w:rPr>
            </w:pPr>
            <w:ins w:id="427" w:author="Nguyen, Trinh@Wildlife" w:date="2021-12-14T15:50:00Z">
              <w:r>
                <w:rPr>
                  <w:rFonts w:ascii="Arial" w:hAnsi="Arial" w:cs="Arial"/>
                  <w:sz w:val="20"/>
                  <w:szCs w:val="20"/>
                </w:rPr>
                <w:t>NA</w:t>
              </w:r>
            </w:ins>
          </w:p>
        </w:tc>
      </w:tr>
    </w:tbl>
    <w:p w14:paraId="74D25530" w14:textId="441B029B" w:rsidR="009013F5" w:rsidRDefault="009013F5" w:rsidP="00A16021">
      <w:pPr>
        <w:rPr>
          <w:ins w:id="428" w:author="Nguyen, Trinh@Wildlife" w:date="2021-12-14T14:26:00Z"/>
          <w:rFonts w:ascii="Arial" w:hAnsi="Arial" w:cs="Arial"/>
          <w:b/>
          <w:bCs/>
          <w:sz w:val="28"/>
          <w:szCs w:val="28"/>
        </w:rPr>
      </w:pPr>
    </w:p>
    <w:p w14:paraId="5B3FCB00" w14:textId="60EDEF58" w:rsidR="009013F5" w:rsidRDefault="009013F5" w:rsidP="00A16021">
      <w:pPr>
        <w:rPr>
          <w:ins w:id="429" w:author="Nguyen, Trinh@Wildlife" w:date="2021-12-14T15:32:00Z"/>
          <w:rFonts w:ascii="Arial" w:hAnsi="Arial" w:cs="Arial"/>
        </w:rPr>
      </w:pPr>
      <w:ins w:id="430" w:author="Nguyen, Trinh@Wildlife" w:date="2021-12-14T15:31:00Z">
        <w:r w:rsidRPr="009013F5">
          <w:rPr>
            <w:rFonts w:ascii="Arial" w:hAnsi="Arial" w:cs="Arial"/>
            <w:rPrChange w:id="431" w:author="Nguyen, Trinh@Wildlife" w:date="2021-12-14T15:32:00Z">
              <w:rPr>
                <w:rFonts w:ascii="Arial" w:hAnsi="Arial" w:cs="Arial"/>
                <w:b/>
                <w:bCs/>
                <w:sz w:val="28"/>
                <w:szCs w:val="28"/>
              </w:rPr>
            </w:rPrChange>
          </w:rPr>
          <w:t>MeterCorrections.csv</w:t>
        </w:r>
        <w:r w:rsidRPr="009013F5">
          <w:rPr>
            <w:rFonts w:ascii="Arial" w:hAnsi="Arial" w:cs="Arial"/>
            <w:rPrChange w:id="432" w:author="Nguyen, Trinh@Wildlife" w:date="2021-12-14T15:32:00Z">
              <w:rPr>
                <w:rFonts w:ascii="Arial" w:hAnsi="Arial" w:cs="Arial"/>
                <w:sz w:val="28"/>
                <w:szCs w:val="28"/>
              </w:rPr>
            </w:rPrChange>
          </w:rPr>
          <w:t xml:space="preserve">: </w:t>
        </w:r>
      </w:ins>
      <w:ins w:id="433" w:author="Nguyen, Trinh@Wildlife" w:date="2021-12-14T15:32:00Z">
        <w:r w:rsidRPr="009013F5">
          <w:rPr>
            <w:rFonts w:ascii="Arial" w:hAnsi="Arial" w:cs="Arial"/>
            <w:rPrChange w:id="434" w:author="Nguyen, Trinh@Wildlife" w:date="2021-12-14T15:32:00Z">
              <w:rPr>
                <w:rFonts w:ascii="Arial" w:hAnsi="Arial" w:cs="Arial"/>
                <w:sz w:val="28"/>
                <w:szCs w:val="28"/>
              </w:rPr>
            </w:rPrChange>
          </w:rPr>
          <w:t xml:space="preserve">Instrument information for flow meters used throughout the seasons </w:t>
        </w:r>
      </w:ins>
    </w:p>
    <w:p w14:paraId="2303DD09" w14:textId="77777777" w:rsidR="009013F5" w:rsidRDefault="009013F5" w:rsidP="00A16021">
      <w:pPr>
        <w:rPr>
          <w:ins w:id="435" w:author="Nguyen, Trinh@Wildlife" w:date="2021-12-14T15:32:00Z"/>
          <w:rFonts w:ascii="Arial" w:hAnsi="Arial" w:cs="Arial"/>
        </w:rPr>
      </w:pPr>
    </w:p>
    <w:tbl>
      <w:tblPr>
        <w:tblStyle w:val="LightList-Accent1"/>
        <w:tblW w:w="11413" w:type="dxa"/>
        <w:tblInd w:w="-252" w:type="dxa"/>
        <w:tblLayout w:type="fixed"/>
        <w:tblLook w:val="04A0" w:firstRow="1" w:lastRow="0" w:firstColumn="1" w:lastColumn="0" w:noHBand="0" w:noVBand="1"/>
      </w:tblPr>
      <w:tblGrid>
        <w:gridCol w:w="2143"/>
        <w:gridCol w:w="4860"/>
        <w:gridCol w:w="2520"/>
        <w:gridCol w:w="1890"/>
      </w:tblGrid>
      <w:tr w:rsidR="009013F5" w14:paraId="1DD284C5" w14:textId="77777777" w:rsidTr="0049646D">
        <w:trPr>
          <w:cnfStyle w:val="100000000000" w:firstRow="1" w:lastRow="0" w:firstColumn="0" w:lastColumn="0" w:oddVBand="0" w:evenVBand="0" w:oddHBand="0" w:evenHBand="0" w:firstRowFirstColumn="0" w:firstRowLastColumn="0" w:lastRowFirstColumn="0" w:lastRowLastColumn="0"/>
          <w:ins w:id="436" w:author="Nguyen, Trinh@Wildlife" w:date="2021-12-14T15:32:00Z"/>
        </w:trPr>
        <w:tc>
          <w:tcPr>
            <w:cnfStyle w:val="001000000000" w:firstRow="0" w:lastRow="0" w:firstColumn="1" w:lastColumn="0" w:oddVBand="0" w:evenVBand="0" w:oddHBand="0" w:evenHBand="0" w:firstRowFirstColumn="0" w:firstRowLastColumn="0" w:lastRowFirstColumn="0" w:lastRowLastColumn="0"/>
            <w:tcW w:w="2143" w:type="dxa"/>
            <w:tcBorders>
              <w:top w:val="single" w:sz="4" w:space="0" w:color="auto"/>
              <w:left w:val="single" w:sz="4" w:space="0" w:color="auto"/>
              <w:bottom w:val="single" w:sz="4" w:space="0" w:color="auto"/>
              <w:right w:val="single" w:sz="4" w:space="0" w:color="auto"/>
            </w:tcBorders>
          </w:tcPr>
          <w:p w14:paraId="337D1566" w14:textId="77777777" w:rsidR="009013F5" w:rsidRPr="00B95A6C" w:rsidRDefault="009013F5" w:rsidP="0049646D">
            <w:pPr>
              <w:rPr>
                <w:ins w:id="437" w:author="Nguyen, Trinh@Wildlife" w:date="2021-12-14T15:32:00Z"/>
                <w:rFonts w:ascii="Arial" w:hAnsi="Arial" w:cs="Arial"/>
                <w:b w:val="0"/>
                <w:sz w:val="20"/>
                <w:szCs w:val="20"/>
              </w:rPr>
            </w:pPr>
            <w:ins w:id="438" w:author="Nguyen, Trinh@Wildlife" w:date="2021-12-14T15:32:00Z">
              <w:r>
                <w:rPr>
                  <w:rFonts w:ascii="Arial" w:hAnsi="Arial" w:cs="Arial"/>
                  <w:b w:val="0"/>
                  <w:sz w:val="20"/>
                  <w:szCs w:val="20"/>
                </w:rPr>
                <w:t>Column Name</w:t>
              </w:r>
            </w:ins>
          </w:p>
        </w:tc>
        <w:tc>
          <w:tcPr>
            <w:tcW w:w="4860" w:type="dxa"/>
            <w:tcBorders>
              <w:top w:val="single" w:sz="4" w:space="0" w:color="auto"/>
              <w:left w:val="single" w:sz="4" w:space="0" w:color="auto"/>
              <w:bottom w:val="single" w:sz="4" w:space="0" w:color="auto"/>
              <w:right w:val="single" w:sz="4" w:space="0" w:color="auto"/>
            </w:tcBorders>
          </w:tcPr>
          <w:p w14:paraId="60AAAB64"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ins w:id="439" w:author="Nguyen, Trinh@Wildlife" w:date="2021-12-14T15:32:00Z"/>
                <w:rFonts w:ascii="Arial" w:hAnsi="Arial" w:cs="Arial"/>
                <w:b w:val="0"/>
                <w:sz w:val="20"/>
                <w:szCs w:val="20"/>
              </w:rPr>
            </w:pPr>
            <w:ins w:id="440" w:author="Nguyen, Trinh@Wildlife" w:date="2021-12-14T15:32:00Z">
              <w:r>
                <w:rPr>
                  <w:rFonts w:ascii="Arial" w:hAnsi="Arial" w:cs="Arial"/>
                  <w:b w:val="0"/>
                  <w:sz w:val="20"/>
                  <w:szCs w:val="20"/>
                </w:rPr>
                <w:t>Description</w:t>
              </w:r>
            </w:ins>
          </w:p>
        </w:tc>
        <w:tc>
          <w:tcPr>
            <w:tcW w:w="2520" w:type="dxa"/>
            <w:tcBorders>
              <w:top w:val="single" w:sz="4" w:space="0" w:color="auto"/>
              <w:left w:val="single" w:sz="4" w:space="0" w:color="auto"/>
              <w:bottom w:val="single" w:sz="4" w:space="0" w:color="auto"/>
              <w:right w:val="single" w:sz="4" w:space="0" w:color="auto"/>
            </w:tcBorders>
          </w:tcPr>
          <w:p w14:paraId="0E7E0428"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ins w:id="441" w:author="Nguyen, Trinh@Wildlife" w:date="2021-12-14T15:32:00Z"/>
                <w:rFonts w:ascii="Arial" w:hAnsi="Arial" w:cs="Arial"/>
                <w:b w:val="0"/>
                <w:sz w:val="20"/>
                <w:szCs w:val="20"/>
              </w:rPr>
            </w:pPr>
            <w:ins w:id="442" w:author="Nguyen, Trinh@Wildlife" w:date="2021-12-14T15:32:00Z">
              <w:r>
                <w:rPr>
                  <w:rFonts w:ascii="Arial" w:hAnsi="Arial" w:cs="Arial"/>
                  <w:b w:val="0"/>
                  <w:sz w:val="20"/>
                  <w:szCs w:val="20"/>
                </w:rPr>
                <w:t>Unit or Code Explanation or Date Format</w:t>
              </w:r>
              <w:r w:rsidRPr="00B95A6C">
                <w:rPr>
                  <w:rFonts w:ascii="Arial" w:hAnsi="Arial" w:cs="Arial"/>
                  <w:b w:val="0"/>
                  <w:sz w:val="20"/>
                  <w:szCs w:val="20"/>
                </w:rPr>
                <w:t xml:space="preserve"> </w:t>
              </w:r>
            </w:ins>
          </w:p>
        </w:tc>
        <w:tc>
          <w:tcPr>
            <w:tcW w:w="1890" w:type="dxa"/>
            <w:tcBorders>
              <w:top w:val="single" w:sz="4" w:space="0" w:color="auto"/>
              <w:left w:val="single" w:sz="4" w:space="0" w:color="auto"/>
              <w:bottom w:val="single" w:sz="4" w:space="0" w:color="auto"/>
              <w:right w:val="single" w:sz="4" w:space="0" w:color="auto"/>
            </w:tcBorders>
          </w:tcPr>
          <w:p w14:paraId="13722A6E"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ins w:id="443" w:author="Nguyen, Trinh@Wildlife" w:date="2021-12-14T15:32:00Z"/>
                <w:rFonts w:ascii="Arial" w:hAnsi="Arial" w:cs="Arial"/>
                <w:b w:val="0"/>
                <w:sz w:val="20"/>
                <w:szCs w:val="20"/>
              </w:rPr>
            </w:pPr>
            <w:ins w:id="444" w:author="Nguyen, Trinh@Wildlife" w:date="2021-12-14T15:32:00Z">
              <w:r>
                <w:rPr>
                  <w:rFonts w:ascii="Arial" w:hAnsi="Arial" w:cs="Arial"/>
                  <w:b w:val="0"/>
                  <w:sz w:val="20"/>
                  <w:szCs w:val="20"/>
                </w:rPr>
                <w:t>Empty Value Code</w:t>
              </w:r>
            </w:ins>
          </w:p>
        </w:tc>
      </w:tr>
      <w:tr w:rsidR="009013F5" w14:paraId="05ACA78F" w14:textId="77777777" w:rsidTr="0049646D">
        <w:trPr>
          <w:cnfStyle w:val="000000100000" w:firstRow="0" w:lastRow="0" w:firstColumn="0" w:lastColumn="0" w:oddVBand="0" w:evenVBand="0" w:oddHBand="1" w:evenHBand="0" w:firstRowFirstColumn="0" w:firstRowLastColumn="0" w:lastRowFirstColumn="0" w:lastRowLastColumn="0"/>
          <w:ins w:id="445" w:author="Nguyen, Trinh@Wildlife" w:date="2021-12-14T15:32:00Z"/>
        </w:trPr>
        <w:tc>
          <w:tcPr>
            <w:cnfStyle w:val="001000000000" w:firstRow="0" w:lastRow="0" w:firstColumn="1" w:lastColumn="0" w:oddVBand="0" w:evenVBand="0" w:oddHBand="0" w:evenHBand="0" w:firstRowFirstColumn="0" w:firstRowLastColumn="0" w:lastRowFirstColumn="0" w:lastRowLastColumn="0"/>
            <w:tcW w:w="2143" w:type="dxa"/>
            <w:tcBorders>
              <w:top w:val="single" w:sz="4" w:space="0" w:color="auto"/>
              <w:left w:val="single" w:sz="4" w:space="0" w:color="auto"/>
              <w:bottom w:val="single" w:sz="4" w:space="0" w:color="auto"/>
              <w:right w:val="single" w:sz="4" w:space="0" w:color="auto"/>
            </w:tcBorders>
          </w:tcPr>
          <w:p w14:paraId="303C45FF" w14:textId="7C263214" w:rsidR="009013F5" w:rsidRPr="0049646D" w:rsidRDefault="009013F5" w:rsidP="0049646D">
            <w:pPr>
              <w:rPr>
                <w:ins w:id="446" w:author="Nguyen, Trinh@Wildlife" w:date="2021-12-14T15:32:00Z"/>
                <w:rFonts w:ascii="Arial" w:hAnsi="Arial" w:cs="Arial"/>
                <w:b w:val="0"/>
                <w:bCs w:val="0"/>
                <w:sz w:val="20"/>
                <w:szCs w:val="20"/>
              </w:rPr>
            </w:pPr>
            <w:ins w:id="447" w:author="Nguyen, Trinh@Wildlife" w:date="2021-12-14T15:34:00Z">
              <w:r>
                <w:rPr>
                  <w:rFonts w:ascii="Arial" w:hAnsi="Arial" w:cs="Arial"/>
                  <w:b w:val="0"/>
                  <w:bCs w:val="0"/>
                  <w:sz w:val="20"/>
                  <w:szCs w:val="20"/>
                </w:rPr>
                <w:t>StudyYear</w:t>
              </w:r>
            </w:ins>
          </w:p>
        </w:tc>
        <w:tc>
          <w:tcPr>
            <w:tcW w:w="4860" w:type="dxa"/>
            <w:tcBorders>
              <w:top w:val="single" w:sz="4" w:space="0" w:color="auto"/>
              <w:left w:val="single" w:sz="4" w:space="0" w:color="auto"/>
              <w:bottom w:val="single" w:sz="4" w:space="0" w:color="auto"/>
              <w:right w:val="single" w:sz="4" w:space="0" w:color="auto"/>
            </w:tcBorders>
          </w:tcPr>
          <w:p w14:paraId="1356059B" w14:textId="4EE29FF3" w:rsidR="009013F5" w:rsidRDefault="009013F5" w:rsidP="0049646D">
            <w:pPr>
              <w:cnfStyle w:val="000000100000" w:firstRow="0" w:lastRow="0" w:firstColumn="0" w:lastColumn="0" w:oddVBand="0" w:evenVBand="0" w:oddHBand="1" w:evenHBand="0" w:firstRowFirstColumn="0" w:firstRowLastColumn="0" w:lastRowFirstColumn="0" w:lastRowLastColumn="0"/>
              <w:rPr>
                <w:ins w:id="448" w:author="Nguyen, Trinh@Wildlife" w:date="2021-12-14T15:32:00Z"/>
                <w:rFonts w:ascii="Arial" w:hAnsi="Arial" w:cs="Arial"/>
                <w:sz w:val="20"/>
                <w:szCs w:val="20"/>
              </w:rPr>
            </w:pPr>
            <w:ins w:id="449" w:author="Nguyen, Trinh@Wildlife" w:date="2021-12-14T15:40:00Z">
              <w:r>
                <w:rPr>
                  <w:rFonts w:ascii="Arial" w:hAnsi="Arial" w:cs="Arial"/>
                  <w:sz w:val="20"/>
                  <w:szCs w:val="20"/>
                </w:rPr>
                <w:t>Year of the study</w:t>
              </w:r>
            </w:ins>
          </w:p>
        </w:tc>
        <w:tc>
          <w:tcPr>
            <w:tcW w:w="2520" w:type="dxa"/>
            <w:tcBorders>
              <w:top w:val="single" w:sz="4" w:space="0" w:color="auto"/>
              <w:left w:val="single" w:sz="4" w:space="0" w:color="auto"/>
              <w:bottom w:val="single" w:sz="4" w:space="0" w:color="auto"/>
              <w:right w:val="single" w:sz="4" w:space="0" w:color="auto"/>
            </w:tcBorders>
          </w:tcPr>
          <w:p w14:paraId="6621C719" w14:textId="5B06011F" w:rsidR="009013F5" w:rsidRDefault="009013F5" w:rsidP="0049646D">
            <w:pPr>
              <w:cnfStyle w:val="000000100000" w:firstRow="0" w:lastRow="0" w:firstColumn="0" w:lastColumn="0" w:oddVBand="0" w:evenVBand="0" w:oddHBand="1" w:evenHBand="0" w:firstRowFirstColumn="0" w:firstRowLastColumn="0" w:lastRowFirstColumn="0" w:lastRowLastColumn="0"/>
              <w:rPr>
                <w:ins w:id="450" w:author="Nguyen, Trinh@Wildlife" w:date="2021-12-14T15:32:00Z"/>
                <w:rFonts w:ascii="Arial" w:hAnsi="Arial" w:cs="Arial"/>
                <w:sz w:val="20"/>
                <w:szCs w:val="20"/>
              </w:rPr>
            </w:pPr>
            <w:ins w:id="451" w:author="Nguyen, Trinh@Wildlife" w:date="2021-12-14T15:47:00Z">
              <w:r>
                <w:rPr>
                  <w:rFonts w:ascii="Arial" w:hAnsi="Arial" w:cs="Arial"/>
                  <w:sz w:val="20"/>
                  <w:szCs w:val="20"/>
                </w:rPr>
                <w:t>YYYY</w:t>
              </w:r>
            </w:ins>
          </w:p>
        </w:tc>
        <w:tc>
          <w:tcPr>
            <w:tcW w:w="1890" w:type="dxa"/>
            <w:tcBorders>
              <w:top w:val="single" w:sz="4" w:space="0" w:color="auto"/>
              <w:left w:val="single" w:sz="4" w:space="0" w:color="auto"/>
              <w:bottom w:val="single" w:sz="4" w:space="0" w:color="auto"/>
              <w:right w:val="single" w:sz="4" w:space="0" w:color="auto"/>
            </w:tcBorders>
          </w:tcPr>
          <w:p w14:paraId="38E00856" w14:textId="77777777" w:rsidR="009013F5" w:rsidRDefault="009013F5" w:rsidP="0049646D">
            <w:pPr>
              <w:cnfStyle w:val="000000100000" w:firstRow="0" w:lastRow="0" w:firstColumn="0" w:lastColumn="0" w:oddVBand="0" w:evenVBand="0" w:oddHBand="1" w:evenHBand="0" w:firstRowFirstColumn="0" w:firstRowLastColumn="0" w:lastRowFirstColumn="0" w:lastRowLastColumn="0"/>
              <w:rPr>
                <w:ins w:id="452" w:author="Nguyen, Trinh@Wildlife" w:date="2021-12-14T15:32:00Z"/>
                <w:rFonts w:ascii="Arial" w:hAnsi="Arial" w:cs="Arial"/>
                <w:sz w:val="20"/>
                <w:szCs w:val="20"/>
              </w:rPr>
            </w:pPr>
            <w:ins w:id="453" w:author="Nguyen, Trinh@Wildlife" w:date="2021-12-14T15:32:00Z">
              <w:r>
                <w:rPr>
                  <w:rFonts w:ascii="Arial" w:hAnsi="Arial" w:cs="Arial"/>
                  <w:sz w:val="20"/>
                  <w:szCs w:val="20"/>
                </w:rPr>
                <w:t>NA</w:t>
              </w:r>
            </w:ins>
          </w:p>
        </w:tc>
      </w:tr>
      <w:tr w:rsidR="009013F5" w:rsidRPr="00E32BD1" w14:paraId="45E0D55C" w14:textId="77777777" w:rsidTr="0049646D">
        <w:trPr>
          <w:ins w:id="454" w:author="Nguyen, Trinh@Wildlife" w:date="2021-12-14T15:32:00Z"/>
        </w:trPr>
        <w:tc>
          <w:tcPr>
            <w:cnfStyle w:val="001000000000" w:firstRow="0" w:lastRow="0" w:firstColumn="1" w:lastColumn="0" w:oddVBand="0" w:evenVBand="0" w:oddHBand="0" w:evenHBand="0" w:firstRowFirstColumn="0" w:firstRowLastColumn="0" w:lastRowFirstColumn="0" w:lastRowLastColumn="0"/>
            <w:tcW w:w="2143" w:type="dxa"/>
            <w:tcBorders>
              <w:top w:val="single" w:sz="4" w:space="0" w:color="auto"/>
              <w:left w:val="single" w:sz="4" w:space="0" w:color="auto"/>
              <w:bottom w:val="single" w:sz="4" w:space="0" w:color="auto"/>
              <w:right w:val="single" w:sz="4" w:space="0" w:color="auto"/>
            </w:tcBorders>
          </w:tcPr>
          <w:p w14:paraId="4BA4C408" w14:textId="5551B9BC" w:rsidR="009013F5" w:rsidRPr="00D251A5" w:rsidRDefault="009013F5" w:rsidP="0049646D">
            <w:pPr>
              <w:rPr>
                <w:ins w:id="455" w:author="Nguyen, Trinh@Wildlife" w:date="2021-12-14T15:32:00Z"/>
                <w:rFonts w:ascii="Arial" w:hAnsi="Arial" w:cs="Arial"/>
                <w:b w:val="0"/>
                <w:sz w:val="20"/>
                <w:szCs w:val="20"/>
              </w:rPr>
            </w:pPr>
            <w:ins w:id="456" w:author="Nguyen, Trinh@Wildlife" w:date="2021-12-14T15:34:00Z">
              <w:r>
                <w:rPr>
                  <w:rFonts w:ascii="Arial" w:hAnsi="Arial" w:cs="Arial"/>
                  <w:b w:val="0"/>
                  <w:sz w:val="20"/>
                  <w:szCs w:val="20"/>
                </w:rPr>
                <w:t>MeterSerial</w:t>
              </w:r>
            </w:ins>
          </w:p>
        </w:tc>
        <w:tc>
          <w:tcPr>
            <w:tcW w:w="4860" w:type="dxa"/>
            <w:tcBorders>
              <w:top w:val="single" w:sz="4" w:space="0" w:color="auto"/>
              <w:left w:val="single" w:sz="4" w:space="0" w:color="auto"/>
              <w:bottom w:val="single" w:sz="4" w:space="0" w:color="auto"/>
              <w:right w:val="single" w:sz="4" w:space="0" w:color="auto"/>
            </w:tcBorders>
          </w:tcPr>
          <w:p w14:paraId="0B0151C2" w14:textId="550A1062" w:rsidR="009013F5" w:rsidRPr="00B95A6C" w:rsidRDefault="009013F5" w:rsidP="0049646D">
            <w:pPr>
              <w:cnfStyle w:val="000000000000" w:firstRow="0" w:lastRow="0" w:firstColumn="0" w:lastColumn="0" w:oddVBand="0" w:evenVBand="0" w:oddHBand="0" w:evenHBand="0" w:firstRowFirstColumn="0" w:firstRowLastColumn="0" w:lastRowFirstColumn="0" w:lastRowLastColumn="0"/>
              <w:rPr>
                <w:ins w:id="457" w:author="Nguyen, Trinh@Wildlife" w:date="2021-12-14T15:32:00Z"/>
                <w:rFonts w:ascii="Arial" w:hAnsi="Arial" w:cs="Arial"/>
                <w:sz w:val="20"/>
                <w:szCs w:val="20"/>
              </w:rPr>
            </w:pPr>
            <w:ins w:id="458" w:author="Nguyen, Trinh@Wildlife" w:date="2021-12-14T15:40:00Z">
              <w:r>
                <w:rPr>
                  <w:rFonts w:ascii="Arial" w:hAnsi="Arial" w:cs="Arial"/>
                  <w:sz w:val="20"/>
                  <w:szCs w:val="20"/>
                </w:rPr>
                <w:t>Serial number of the</w:t>
              </w:r>
            </w:ins>
            <w:ins w:id="459" w:author="Nguyen, Trinh@Wildlife" w:date="2021-12-14T17:45:00Z">
              <w:r w:rsidR="001E63A2">
                <w:rPr>
                  <w:rFonts w:ascii="Arial" w:hAnsi="Arial" w:cs="Arial"/>
                  <w:sz w:val="20"/>
                  <w:szCs w:val="20"/>
                </w:rPr>
                <w:t xml:space="preserve"> net</w:t>
              </w:r>
            </w:ins>
            <w:ins w:id="460" w:author="Nguyen, Trinh@Wildlife" w:date="2021-12-14T15:40:00Z">
              <w:r>
                <w:rPr>
                  <w:rFonts w:ascii="Arial" w:hAnsi="Arial" w:cs="Arial"/>
                  <w:sz w:val="20"/>
                  <w:szCs w:val="20"/>
                </w:rPr>
                <w:t xml:space="preserve"> flow meter</w:t>
              </w:r>
            </w:ins>
          </w:p>
        </w:tc>
        <w:tc>
          <w:tcPr>
            <w:tcW w:w="2520" w:type="dxa"/>
            <w:tcBorders>
              <w:top w:val="single" w:sz="4" w:space="0" w:color="auto"/>
              <w:left w:val="single" w:sz="4" w:space="0" w:color="auto"/>
              <w:bottom w:val="single" w:sz="4" w:space="0" w:color="auto"/>
              <w:right w:val="single" w:sz="4" w:space="0" w:color="auto"/>
            </w:tcBorders>
          </w:tcPr>
          <w:p w14:paraId="4CAA33B3" w14:textId="11C9A3B0" w:rsidR="009013F5" w:rsidRPr="00B95A6C" w:rsidRDefault="009013F5" w:rsidP="0049646D">
            <w:pPr>
              <w:cnfStyle w:val="000000000000" w:firstRow="0" w:lastRow="0" w:firstColumn="0" w:lastColumn="0" w:oddVBand="0" w:evenVBand="0" w:oddHBand="0" w:evenHBand="0" w:firstRowFirstColumn="0" w:firstRowLastColumn="0" w:lastRowFirstColumn="0" w:lastRowLastColumn="0"/>
              <w:rPr>
                <w:ins w:id="461" w:author="Nguyen, Trinh@Wildlife" w:date="2021-12-14T15:32:00Z"/>
                <w:rFonts w:ascii="Arial" w:hAnsi="Arial" w:cs="Arial"/>
                <w:sz w:val="20"/>
                <w:szCs w:val="20"/>
              </w:rPr>
            </w:pPr>
            <w:ins w:id="462" w:author="Nguyen, Trinh@Wildlife" w:date="2021-12-14T15:47:00Z">
              <w:r>
                <w:rPr>
                  <w:rFonts w:ascii="Arial" w:hAnsi="Arial" w:cs="Arial"/>
                  <w:sz w:val="20"/>
                  <w:szCs w:val="20"/>
                </w:rPr>
                <w:t>Numeric</w:t>
              </w:r>
            </w:ins>
          </w:p>
        </w:tc>
        <w:tc>
          <w:tcPr>
            <w:tcW w:w="1890" w:type="dxa"/>
            <w:tcBorders>
              <w:top w:val="single" w:sz="4" w:space="0" w:color="auto"/>
              <w:left w:val="single" w:sz="4" w:space="0" w:color="auto"/>
              <w:bottom w:val="single" w:sz="4" w:space="0" w:color="auto"/>
              <w:right w:val="single" w:sz="4" w:space="0" w:color="auto"/>
            </w:tcBorders>
          </w:tcPr>
          <w:p w14:paraId="388E4B05" w14:textId="77777777" w:rsidR="009013F5" w:rsidRPr="00B95A6C" w:rsidRDefault="009013F5" w:rsidP="0049646D">
            <w:pPr>
              <w:cnfStyle w:val="000000000000" w:firstRow="0" w:lastRow="0" w:firstColumn="0" w:lastColumn="0" w:oddVBand="0" w:evenVBand="0" w:oddHBand="0" w:evenHBand="0" w:firstRowFirstColumn="0" w:firstRowLastColumn="0" w:lastRowFirstColumn="0" w:lastRowLastColumn="0"/>
              <w:rPr>
                <w:ins w:id="463" w:author="Nguyen, Trinh@Wildlife" w:date="2021-12-14T15:32:00Z"/>
                <w:rFonts w:ascii="Arial" w:hAnsi="Arial" w:cs="Arial"/>
                <w:sz w:val="20"/>
                <w:szCs w:val="20"/>
              </w:rPr>
            </w:pPr>
            <w:ins w:id="464" w:author="Nguyen, Trinh@Wildlife" w:date="2021-12-14T15:32:00Z">
              <w:r>
                <w:rPr>
                  <w:rFonts w:ascii="Arial" w:hAnsi="Arial" w:cs="Arial"/>
                  <w:sz w:val="20"/>
                  <w:szCs w:val="20"/>
                </w:rPr>
                <w:t>NA</w:t>
              </w:r>
            </w:ins>
          </w:p>
        </w:tc>
      </w:tr>
      <w:tr w:rsidR="009013F5" w:rsidRPr="00E32BD1" w14:paraId="263C68A8" w14:textId="77777777" w:rsidTr="0049646D">
        <w:trPr>
          <w:cnfStyle w:val="000000100000" w:firstRow="0" w:lastRow="0" w:firstColumn="0" w:lastColumn="0" w:oddVBand="0" w:evenVBand="0" w:oddHBand="1" w:evenHBand="0" w:firstRowFirstColumn="0" w:firstRowLastColumn="0" w:lastRowFirstColumn="0" w:lastRowLastColumn="0"/>
          <w:ins w:id="465" w:author="Nguyen, Trinh@Wildlife" w:date="2021-12-14T15:32:00Z"/>
        </w:trPr>
        <w:tc>
          <w:tcPr>
            <w:cnfStyle w:val="001000000000" w:firstRow="0" w:lastRow="0" w:firstColumn="1" w:lastColumn="0" w:oddVBand="0" w:evenVBand="0" w:oddHBand="0" w:evenHBand="0" w:firstRowFirstColumn="0" w:firstRowLastColumn="0" w:lastRowFirstColumn="0" w:lastRowLastColumn="0"/>
            <w:tcW w:w="2143" w:type="dxa"/>
            <w:tcBorders>
              <w:top w:val="single" w:sz="4" w:space="0" w:color="auto"/>
              <w:left w:val="single" w:sz="4" w:space="0" w:color="auto"/>
              <w:bottom w:val="single" w:sz="4" w:space="0" w:color="auto"/>
              <w:right w:val="single" w:sz="4" w:space="0" w:color="auto"/>
            </w:tcBorders>
          </w:tcPr>
          <w:p w14:paraId="5D65FC64" w14:textId="70413B15" w:rsidR="009013F5" w:rsidRDefault="009013F5" w:rsidP="0049646D">
            <w:pPr>
              <w:rPr>
                <w:ins w:id="466" w:author="Nguyen, Trinh@Wildlife" w:date="2021-12-14T15:32:00Z"/>
                <w:rFonts w:ascii="Arial" w:hAnsi="Arial" w:cs="Arial"/>
                <w:b w:val="0"/>
                <w:sz w:val="20"/>
                <w:szCs w:val="20"/>
              </w:rPr>
            </w:pPr>
            <w:ins w:id="467" w:author="Nguyen, Trinh@Wildlife" w:date="2021-12-14T15:34:00Z">
              <w:r>
                <w:rPr>
                  <w:rFonts w:ascii="Arial" w:hAnsi="Arial" w:cs="Arial"/>
                  <w:b w:val="0"/>
                  <w:sz w:val="20"/>
                  <w:szCs w:val="20"/>
                </w:rPr>
                <w:t>CalibrationDate</w:t>
              </w:r>
            </w:ins>
          </w:p>
        </w:tc>
        <w:tc>
          <w:tcPr>
            <w:tcW w:w="4860" w:type="dxa"/>
            <w:tcBorders>
              <w:top w:val="single" w:sz="4" w:space="0" w:color="auto"/>
              <w:left w:val="single" w:sz="4" w:space="0" w:color="auto"/>
              <w:bottom w:val="single" w:sz="4" w:space="0" w:color="auto"/>
              <w:right w:val="single" w:sz="4" w:space="0" w:color="auto"/>
            </w:tcBorders>
          </w:tcPr>
          <w:p w14:paraId="2C907D98" w14:textId="4F4189F8" w:rsidR="009013F5" w:rsidRDefault="009013F5" w:rsidP="0049646D">
            <w:pPr>
              <w:cnfStyle w:val="000000100000" w:firstRow="0" w:lastRow="0" w:firstColumn="0" w:lastColumn="0" w:oddVBand="0" w:evenVBand="0" w:oddHBand="1" w:evenHBand="0" w:firstRowFirstColumn="0" w:firstRowLastColumn="0" w:lastRowFirstColumn="0" w:lastRowLastColumn="0"/>
              <w:rPr>
                <w:ins w:id="468" w:author="Nguyen, Trinh@Wildlife" w:date="2021-12-14T15:32:00Z"/>
                <w:rFonts w:ascii="Arial" w:hAnsi="Arial" w:cs="Arial"/>
                <w:sz w:val="20"/>
                <w:szCs w:val="20"/>
              </w:rPr>
            </w:pPr>
            <w:ins w:id="469" w:author="Nguyen, Trinh@Wildlife" w:date="2021-12-14T15:41:00Z">
              <w:r>
                <w:rPr>
                  <w:rFonts w:ascii="Arial" w:hAnsi="Arial" w:cs="Arial"/>
                  <w:sz w:val="20"/>
                  <w:szCs w:val="20"/>
                </w:rPr>
                <w:t>Date flow meter was calibrated</w:t>
              </w:r>
            </w:ins>
          </w:p>
        </w:tc>
        <w:tc>
          <w:tcPr>
            <w:tcW w:w="2520" w:type="dxa"/>
            <w:tcBorders>
              <w:top w:val="single" w:sz="4" w:space="0" w:color="auto"/>
              <w:left w:val="single" w:sz="4" w:space="0" w:color="auto"/>
              <w:bottom w:val="single" w:sz="4" w:space="0" w:color="auto"/>
              <w:right w:val="single" w:sz="4" w:space="0" w:color="auto"/>
            </w:tcBorders>
          </w:tcPr>
          <w:p w14:paraId="3E2EEDF6" w14:textId="4D191E79" w:rsidR="009013F5" w:rsidRDefault="009013F5" w:rsidP="0049646D">
            <w:pPr>
              <w:cnfStyle w:val="000000100000" w:firstRow="0" w:lastRow="0" w:firstColumn="0" w:lastColumn="0" w:oddVBand="0" w:evenVBand="0" w:oddHBand="1" w:evenHBand="0" w:firstRowFirstColumn="0" w:firstRowLastColumn="0" w:lastRowFirstColumn="0" w:lastRowLastColumn="0"/>
              <w:rPr>
                <w:ins w:id="470" w:author="Nguyen, Trinh@Wildlife" w:date="2021-12-14T15:32:00Z"/>
                <w:rFonts w:ascii="Arial" w:hAnsi="Arial" w:cs="Arial"/>
                <w:sz w:val="20"/>
                <w:szCs w:val="20"/>
              </w:rPr>
            </w:pPr>
            <w:ins w:id="471" w:author="Nguyen, Trinh@Wildlife" w:date="2021-12-14T15:47:00Z">
              <w:r>
                <w:rPr>
                  <w:rFonts w:ascii="Arial" w:hAnsi="Arial" w:cs="Arial"/>
                  <w:sz w:val="20"/>
                  <w:szCs w:val="20"/>
                </w:rPr>
                <w:t>MM/DD/YYYY</w:t>
              </w:r>
            </w:ins>
          </w:p>
        </w:tc>
        <w:tc>
          <w:tcPr>
            <w:tcW w:w="1890" w:type="dxa"/>
            <w:tcBorders>
              <w:top w:val="single" w:sz="4" w:space="0" w:color="auto"/>
              <w:left w:val="single" w:sz="4" w:space="0" w:color="auto"/>
              <w:bottom w:val="single" w:sz="4" w:space="0" w:color="auto"/>
              <w:right w:val="single" w:sz="4" w:space="0" w:color="auto"/>
            </w:tcBorders>
          </w:tcPr>
          <w:p w14:paraId="296BC39F" w14:textId="2923EC45" w:rsidR="009013F5" w:rsidRDefault="009013F5" w:rsidP="0049646D">
            <w:pPr>
              <w:cnfStyle w:val="000000100000" w:firstRow="0" w:lastRow="0" w:firstColumn="0" w:lastColumn="0" w:oddVBand="0" w:evenVBand="0" w:oddHBand="1" w:evenHBand="0" w:firstRowFirstColumn="0" w:firstRowLastColumn="0" w:lastRowFirstColumn="0" w:lastRowLastColumn="0"/>
              <w:rPr>
                <w:ins w:id="472" w:author="Nguyen, Trinh@Wildlife" w:date="2021-12-14T15:32:00Z"/>
                <w:rFonts w:ascii="Arial" w:hAnsi="Arial" w:cs="Arial"/>
                <w:sz w:val="20"/>
                <w:szCs w:val="20"/>
              </w:rPr>
            </w:pPr>
            <w:ins w:id="473" w:author="Nguyen, Trinh@Wildlife" w:date="2021-12-14T15:50:00Z">
              <w:r>
                <w:rPr>
                  <w:rFonts w:ascii="Arial" w:hAnsi="Arial" w:cs="Arial"/>
                  <w:sz w:val="20"/>
                  <w:szCs w:val="20"/>
                </w:rPr>
                <w:t>NA</w:t>
              </w:r>
            </w:ins>
          </w:p>
        </w:tc>
      </w:tr>
      <w:tr w:rsidR="009013F5" w:rsidRPr="00E32BD1" w14:paraId="72705378" w14:textId="77777777" w:rsidTr="0049646D">
        <w:trPr>
          <w:ins w:id="474" w:author="Nguyen, Trinh@Wildlife" w:date="2021-12-14T15:32:00Z"/>
        </w:trPr>
        <w:tc>
          <w:tcPr>
            <w:cnfStyle w:val="001000000000" w:firstRow="0" w:lastRow="0" w:firstColumn="1" w:lastColumn="0" w:oddVBand="0" w:evenVBand="0" w:oddHBand="0" w:evenHBand="0" w:firstRowFirstColumn="0" w:firstRowLastColumn="0" w:lastRowFirstColumn="0" w:lastRowLastColumn="0"/>
            <w:tcW w:w="2143" w:type="dxa"/>
            <w:tcBorders>
              <w:top w:val="single" w:sz="4" w:space="0" w:color="auto"/>
              <w:left w:val="single" w:sz="4" w:space="0" w:color="auto"/>
              <w:bottom w:val="single" w:sz="4" w:space="0" w:color="auto"/>
              <w:right w:val="single" w:sz="4" w:space="0" w:color="auto"/>
            </w:tcBorders>
          </w:tcPr>
          <w:p w14:paraId="7687A9DA" w14:textId="6534B05B" w:rsidR="009013F5" w:rsidRDefault="009013F5" w:rsidP="0049646D">
            <w:pPr>
              <w:rPr>
                <w:ins w:id="475" w:author="Nguyen, Trinh@Wildlife" w:date="2021-12-14T15:32:00Z"/>
                <w:rFonts w:ascii="Arial" w:hAnsi="Arial" w:cs="Arial"/>
                <w:b w:val="0"/>
                <w:sz w:val="20"/>
                <w:szCs w:val="20"/>
              </w:rPr>
            </w:pPr>
            <w:ins w:id="476" w:author="Nguyen, Trinh@Wildlife" w:date="2021-12-14T15:34:00Z">
              <w:r>
                <w:rPr>
                  <w:rFonts w:ascii="Arial" w:hAnsi="Arial" w:cs="Arial"/>
                  <w:b w:val="0"/>
                  <w:sz w:val="20"/>
                  <w:szCs w:val="20"/>
                </w:rPr>
                <w:t>kFactor</w:t>
              </w:r>
            </w:ins>
          </w:p>
        </w:tc>
        <w:tc>
          <w:tcPr>
            <w:tcW w:w="4860" w:type="dxa"/>
            <w:tcBorders>
              <w:top w:val="single" w:sz="4" w:space="0" w:color="auto"/>
              <w:left w:val="single" w:sz="4" w:space="0" w:color="auto"/>
              <w:bottom w:val="single" w:sz="4" w:space="0" w:color="auto"/>
              <w:right w:val="single" w:sz="4" w:space="0" w:color="auto"/>
            </w:tcBorders>
          </w:tcPr>
          <w:p w14:paraId="4D8C1292" w14:textId="72C101E4" w:rsidR="009013F5" w:rsidRDefault="009013F5" w:rsidP="0049646D">
            <w:pPr>
              <w:cnfStyle w:val="000000000000" w:firstRow="0" w:lastRow="0" w:firstColumn="0" w:lastColumn="0" w:oddVBand="0" w:evenVBand="0" w:oddHBand="0" w:evenHBand="0" w:firstRowFirstColumn="0" w:firstRowLastColumn="0" w:lastRowFirstColumn="0" w:lastRowLastColumn="0"/>
              <w:rPr>
                <w:ins w:id="477" w:author="Nguyen, Trinh@Wildlife" w:date="2021-12-14T15:32:00Z"/>
                <w:rFonts w:ascii="Arial" w:hAnsi="Arial" w:cs="Arial"/>
                <w:sz w:val="20"/>
                <w:szCs w:val="20"/>
              </w:rPr>
            </w:pPr>
            <w:ins w:id="478" w:author="Nguyen, Trinh@Wildlife" w:date="2021-12-14T15:43:00Z">
              <w:r>
                <w:rPr>
                  <w:rFonts w:ascii="Arial" w:hAnsi="Arial" w:cs="Arial"/>
                  <w:sz w:val="20"/>
                  <w:szCs w:val="20"/>
                </w:rPr>
                <w:t xml:space="preserve">Meter calibration </w:t>
              </w:r>
            </w:ins>
            <w:ins w:id="479" w:author="Nguyen, Trinh@Wildlife" w:date="2021-12-14T15:47:00Z">
              <w:r>
                <w:rPr>
                  <w:rFonts w:ascii="Arial" w:hAnsi="Arial" w:cs="Arial"/>
                  <w:sz w:val="20"/>
                  <w:szCs w:val="20"/>
                </w:rPr>
                <w:t>constant;</w:t>
              </w:r>
            </w:ins>
            <w:ins w:id="480" w:author="Nguyen, Trinh@Wildlife" w:date="2021-12-14T15:43:00Z">
              <w:r>
                <w:rPr>
                  <w:rFonts w:ascii="Arial" w:hAnsi="Arial" w:cs="Arial"/>
                  <w:sz w:val="20"/>
                  <w:szCs w:val="20"/>
                </w:rPr>
                <w:t xml:space="preserve"> </w:t>
              </w:r>
            </w:ins>
            <w:ins w:id="481" w:author="Nguyen, Trinh@Wildlife" w:date="2021-12-14T15:44:00Z">
              <w:r>
                <w:rPr>
                  <w:rFonts w:ascii="Arial" w:hAnsi="Arial" w:cs="Arial"/>
                  <w:sz w:val="20"/>
                  <w:szCs w:val="20"/>
                </w:rPr>
                <w:t>factor</w:t>
              </w:r>
            </w:ins>
            <w:ins w:id="482" w:author="Nguyen, Trinh@Wildlife" w:date="2021-12-14T15:47:00Z">
              <w:r>
                <w:rPr>
                  <w:rFonts w:ascii="Arial" w:hAnsi="Arial" w:cs="Arial"/>
                  <w:sz w:val="20"/>
                  <w:szCs w:val="20"/>
                </w:rPr>
                <w:t>y</w:t>
              </w:r>
            </w:ins>
            <w:ins w:id="483" w:author="Nguyen, Trinh@Wildlife" w:date="2021-12-14T15:44:00Z">
              <w:r>
                <w:rPr>
                  <w:rFonts w:ascii="Arial" w:hAnsi="Arial" w:cs="Arial"/>
                  <w:sz w:val="20"/>
                  <w:szCs w:val="20"/>
                </w:rPr>
                <w:t xml:space="preserve"> value </w:t>
              </w:r>
            </w:ins>
            <w:ins w:id="484" w:author="Nguyen, Trinh@Wildlife" w:date="2021-12-14T15:46:00Z">
              <w:r>
                <w:rPr>
                  <w:rFonts w:ascii="Arial" w:hAnsi="Arial" w:cs="Arial"/>
                  <w:sz w:val="20"/>
                  <w:szCs w:val="20"/>
                </w:rPr>
                <w:t xml:space="preserve">used </w:t>
              </w:r>
            </w:ins>
            <w:ins w:id="485" w:author="Nguyen, Trinh@Wildlife" w:date="2021-12-14T15:44:00Z">
              <w:r>
                <w:rPr>
                  <w:rFonts w:ascii="Arial" w:hAnsi="Arial" w:cs="Arial"/>
                  <w:sz w:val="20"/>
                  <w:szCs w:val="20"/>
                </w:rPr>
                <w:t>after 2014</w:t>
              </w:r>
            </w:ins>
          </w:p>
        </w:tc>
        <w:tc>
          <w:tcPr>
            <w:tcW w:w="2520" w:type="dxa"/>
            <w:tcBorders>
              <w:top w:val="single" w:sz="4" w:space="0" w:color="auto"/>
              <w:left w:val="single" w:sz="4" w:space="0" w:color="auto"/>
              <w:bottom w:val="single" w:sz="4" w:space="0" w:color="auto"/>
              <w:right w:val="single" w:sz="4" w:space="0" w:color="auto"/>
            </w:tcBorders>
          </w:tcPr>
          <w:p w14:paraId="11B146FB" w14:textId="44C17C68" w:rsidR="009013F5" w:rsidRDefault="009013F5" w:rsidP="0049646D">
            <w:pPr>
              <w:cnfStyle w:val="000000000000" w:firstRow="0" w:lastRow="0" w:firstColumn="0" w:lastColumn="0" w:oddVBand="0" w:evenVBand="0" w:oddHBand="0" w:evenHBand="0" w:firstRowFirstColumn="0" w:firstRowLastColumn="0" w:lastRowFirstColumn="0" w:lastRowLastColumn="0"/>
              <w:rPr>
                <w:ins w:id="486" w:author="Nguyen, Trinh@Wildlife" w:date="2021-12-14T15:32:00Z"/>
                <w:rFonts w:ascii="Arial" w:hAnsi="Arial" w:cs="Arial"/>
                <w:sz w:val="20"/>
                <w:szCs w:val="20"/>
              </w:rPr>
            </w:pPr>
            <w:ins w:id="487" w:author="Nguyen, Trinh@Wildlife" w:date="2021-12-14T15:47:00Z">
              <w:r>
                <w:rPr>
                  <w:rFonts w:ascii="Arial" w:hAnsi="Arial" w:cs="Arial"/>
                  <w:sz w:val="20"/>
                  <w:szCs w:val="20"/>
                </w:rPr>
                <w:t>Numeric</w:t>
              </w:r>
            </w:ins>
          </w:p>
        </w:tc>
        <w:tc>
          <w:tcPr>
            <w:tcW w:w="1890" w:type="dxa"/>
            <w:tcBorders>
              <w:top w:val="single" w:sz="4" w:space="0" w:color="auto"/>
              <w:left w:val="single" w:sz="4" w:space="0" w:color="auto"/>
              <w:bottom w:val="single" w:sz="4" w:space="0" w:color="auto"/>
              <w:right w:val="single" w:sz="4" w:space="0" w:color="auto"/>
            </w:tcBorders>
          </w:tcPr>
          <w:p w14:paraId="58FCB9CA" w14:textId="24AA3A85" w:rsidR="009013F5" w:rsidRDefault="009013F5" w:rsidP="0049646D">
            <w:pPr>
              <w:cnfStyle w:val="000000000000" w:firstRow="0" w:lastRow="0" w:firstColumn="0" w:lastColumn="0" w:oddVBand="0" w:evenVBand="0" w:oddHBand="0" w:evenHBand="0" w:firstRowFirstColumn="0" w:firstRowLastColumn="0" w:lastRowFirstColumn="0" w:lastRowLastColumn="0"/>
              <w:rPr>
                <w:ins w:id="488" w:author="Nguyen, Trinh@Wildlife" w:date="2021-12-14T15:32:00Z"/>
                <w:rFonts w:ascii="Arial" w:hAnsi="Arial" w:cs="Arial"/>
                <w:sz w:val="20"/>
                <w:szCs w:val="20"/>
              </w:rPr>
            </w:pPr>
            <w:ins w:id="489" w:author="Nguyen, Trinh@Wildlife" w:date="2021-12-14T15:50:00Z">
              <w:r>
                <w:rPr>
                  <w:rFonts w:ascii="Arial" w:hAnsi="Arial" w:cs="Arial"/>
                  <w:sz w:val="20"/>
                  <w:szCs w:val="20"/>
                </w:rPr>
                <w:t>NA</w:t>
              </w:r>
            </w:ins>
          </w:p>
        </w:tc>
      </w:tr>
      <w:tr w:rsidR="009013F5" w:rsidRPr="00E32BD1" w14:paraId="30F32CB6" w14:textId="77777777" w:rsidTr="0049646D">
        <w:trPr>
          <w:cnfStyle w:val="000000100000" w:firstRow="0" w:lastRow="0" w:firstColumn="0" w:lastColumn="0" w:oddVBand="0" w:evenVBand="0" w:oddHBand="1" w:evenHBand="0" w:firstRowFirstColumn="0" w:firstRowLastColumn="0" w:lastRowFirstColumn="0" w:lastRowLastColumn="0"/>
          <w:ins w:id="490" w:author="Nguyen, Trinh@Wildlife" w:date="2021-12-14T15:32:00Z"/>
        </w:trPr>
        <w:tc>
          <w:tcPr>
            <w:cnfStyle w:val="001000000000" w:firstRow="0" w:lastRow="0" w:firstColumn="1" w:lastColumn="0" w:oddVBand="0" w:evenVBand="0" w:oddHBand="0" w:evenHBand="0" w:firstRowFirstColumn="0" w:firstRowLastColumn="0" w:lastRowFirstColumn="0" w:lastRowLastColumn="0"/>
            <w:tcW w:w="2143" w:type="dxa"/>
            <w:tcBorders>
              <w:top w:val="single" w:sz="4" w:space="0" w:color="auto"/>
              <w:left w:val="single" w:sz="4" w:space="0" w:color="auto"/>
              <w:bottom w:val="single" w:sz="4" w:space="0" w:color="auto"/>
              <w:right w:val="single" w:sz="4" w:space="0" w:color="auto"/>
            </w:tcBorders>
          </w:tcPr>
          <w:p w14:paraId="5A3F21AC" w14:textId="654161C7" w:rsidR="009013F5" w:rsidRDefault="009013F5" w:rsidP="0049646D">
            <w:pPr>
              <w:rPr>
                <w:ins w:id="491" w:author="Nguyen, Trinh@Wildlife" w:date="2021-12-14T15:32:00Z"/>
                <w:rFonts w:ascii="Arial" w:hAnsi="Arial" w:cs="Arial"/>
                <w:b w:val="0"/>
                <w:sz w:val="20"/>
                <w:szCs w:val="20"/>
              </w:rPr>
            </w:pPr>
            <w:ins w:id="492" w:author="Nguyen, Trinh@Wildlife" w:date="2021-12-14T15:35:00Z">
              <w:r>
                <w:rPr>
                  <w:rFonts w:ascii="Arial" w:hAnsi="Arial" w:cs="Arial"/>
                  <w:b w:val="0"/>
                  <w:sz w:val="20"/>
                  <w:szCs w:val="20"/>
                </w:rPr>
                <w:t>Notes</w:t>
              </w:r>
            </w:ins>
          </w:p>
        </w:tc>
        <w:tc>
          <w:tcPr>
            <w:tcW w:w="4860" w:type="dxa"/>
            <w:tcBorders>
              <w:top w:val="single" w:sz="4" w:space="0" w:color="auto"/>
              <w:left w:val="single" w:sz="4" w:space="0" w:color="auto"/>
              <w:bottom w:val="single" w:sz="4" w:space="0" w:color="auto"/>
              <w:right w:val="single" w:sz="4" w:space="0" w:color="auto"/>
            </w:tcBorders>
          </w:tcPr>
          <w:p w14:paraId="42FB9FB9" w14:textId="2E908BC0" w:rsidR="009013F5" w:rsidRDefault="009013F5" w:rsidP="0049646D">
            <w:pPr>
              <w:cnfStyle w:val="000000100000" w:firstRow="0" w:lastRow="0" w:firstColumn="0" w:lastColumn="0" w:oddVBand="0" w:evenVBand="0" w:oddHBand="1" w:evenHBand="0" w:firstRowFirstColumn="0" w:firstRowLastColumn="0" w:lastRowFirstColumn="0" w:lastRowLastColumn="0"/>
              <w:rPr>
                <w:ins w:id="493" w:author="Nguyen, Trinh@Wildlife" w:date="2021-12-14T15:32:00Z"/>
                <w:rFonts w:ascii="Arial" w:hAnsi="Arial" w:cs="Arial"/>
                <w:sz w:val="20"/>
                <w:szCs w:val="20"/>
              </w:rPr>
            </w:pPr>
            <w:ins w:id="494" w:author="Nguyen, Trinh@Wildlife" w:date="2021-12-14T15:47:00Z">
              <w:r>
                <w:rPr>
                  <w:rFonts w:ascii="Arial" w:hAnsi="Arial" w:cs="Arial"/>
                  <w:sz w:val="20"/>
                  <w:szCs w:val="20"/>
                </w:rPr>
                <w:t>Comments</w:t>
              </w:r>
            </w:ins>
          </w:p>
        </w:tc>
        <w:tc>
          <w:tcPr>
            <w:tcW w:w="2520" w:type="dxa"/>
            <w:tcBorders>
              <w:top w:val="single" w:sz="4" w:space="0" w:color="auto"/>
              <w:left w:val="single" w:sz="4" w:space="0" w:color="auto"/>
              <w:bottom w:val="single" w:sz="4" w:space="0" w:color="auto"/>
              <w:right w:val="single" w:sz="4" w:space="0" w:color="auto"/>
            </w:tcBorders>
          </w:tcPr>
          <w:p w14:paraId="4A2B46AF" w14:textId="6B4C6A1C" w:rsidR="009013F5" w:rsidRDefault="009013F5" w:rsidP="0049646D">
            <w:pPr>
              <w:cnfStyle w:val="000000100000" w:firstRow="0" w:lastRow="0" w:firstColumn="0" w:lastColumn="0" w:oddVBand="0" w:evenVBand="0" w:oddHBand="1" w:evenHBand="0" w:firstRowFirstColumn="0" w:firstRowLastColumn="0" w:lastRowFirstColumn="0" w:lastRowLastColumn="0"/>
              <w:rPr>
                <w:ins w:id="495" w:author="Nguyen, Trinh@Wildlife" w:date="2021-12-14T15:32:00Z"/>
                <w:rFonts w:ascii="Arial" w:hAnsi="Arial" w:cs="Arial"/>
                <w:sz w:val="20"/>
                <w:szCs w:val="20"/>
              </w:rPr>
            </w:pPr>
            <w:ins w:id="496" w:author="Nguyen, Trinh@Wildlife" w:date="2021-12-14T15:47:00Z">
              <w:r>
                <w:rPr>
                  <w:rFonts w:ascii="Arial" w:hAnsi="Arial" w:cs="Arial"/>
                  <w:sz w:val="20"/>
                  <w:szCs w:val="20"/>
                </w:rPr>
                <w:t>String</w:t>
              </w:r>
            </w:ins>
          </w:p>
        </w:tc>
        <w:tc>
          <w:tcPr>
            <w:tcW w:w="1890" w:type="dxa"/>
            <w:tcBorders>
              <w:top w:val="single" w:sz="4" w:space="0" w:color="auto"/>
              <w:left w:val="single" w:sz="4" w:space="0" w:color="auto"/>
              <w:bottom w:val="single" w:sz="4" w:space="0" w:color="auto"/>
              <w:right w:val="single" w:sz="4" w:space="0" w:color="auto"/>
            </w:tcBorders>
          </w:tcPr>
          <w:p w14:paraId="7943968A" w14:textId="4F034CE6" w:rsidR="009013F5" w:rsidRDefault="009013F5" w:rsidP="0049646D">
            <w:pPr>
              <w:cnfStyle w:val="000000100000" w:firstRow="0" w:lastRow="0" w:firstColumn="0" w:lastColumn="0" w:oddVBand="0" w:evenVBand="0" w:oddHBand="1" w:evenHBand="0" w:firstRowFirstColumn="0" w:firstRowLastColumn="0" w:lastRowFirstColumn="0" w:lastRowLastColumn="0"/>
              <w:rPr>
                <w:ins w:id="497" w:author="Nguyen, Trinh@Wildlife" w:date="2021-12-14T15:32:00Z"/>
                <w:rFonts w:ascii="Arial" w:hAnsi="Arial" w:cs="Arial"/>
                <w:sz w:val="20"/>
                <w:szCs w:val="20"/>
              </w:rPr>
            </w:pPr>
            <w:ins w:id="498" w:author="Nguyen, Trinh@Wildlife" w:date="2021-12-14T15:50:00Z">
              <w:r>
                <w:rPr>
                  <w:rFonts w:ascii="Arial" w:hAnsi="Arial" w:cs="Arial"/>
                  <w:sz w:val="20"/>
                  <w:szCs w:val="20"/>
                </w:rPr>
                <w:t>NA</w:t>
              </w:r>
            </w:ins>
          </w:p>
        </w:tc>
      </w:tr>
    </w:tbl>
    <w:p w14:paraId="6E24390D" w14:textId="605F306C" w:rsidR="009013F5" w:rsidRDefault="009013F5" w:rsidP="00A16021">
      <w:pPr>
        <w:rPr>
          <w:ins w:id="499" w:author="Nguyen, Trinh@Wildlife" w:date="2021-12-14T15:54:00Z"/>
          <w:rFonts w:ascii="Arial" w:hAnsi="Arial" w:cs="Arial"/>
        </w:rPr>
      </w:pPr>
    </w:p>
    <w:p w14:paraId="3ED18B82" w14:textId="1788E21B" w:rsidR="009013F5" w:rsidRDefault="009013F5" w:rsidP="00A16021">
      <w:pPr>
        <w:rPr>
          <w:ins w:id="500" w:author="Nguyen, Trinh@Wildlife" w:date="2021-12-14T15:57:00Z"/>
          <w:rFonts w:ascii="Arial" w:hAnsi="Arial" w:cs="Arial"/>
        </w:rPr>
      </w:pPr>
      <w:ins w:id="501" w:author="Nguyen, Trinh@Wildlife" w:date="2021-12-14T15:55:00Z">
        <w:r>
          <w:rPr>
            <w:rFonts w:ascii="Arial" w:hAnsi="Arial" w:cs="Arial"/>
          </w:rPr>
          <w:t>S</w:t>
        </w:r>
      </w:ins>
      <w:ins w:id="502" w:author="Nguyen, Trinh@Wildlife" w:date="2021-12-14T15:56:00Z">
        <w:r>
          <w:rPr>
            <w:rFonts w:ascii="Arial" w:hAnsi="Arial" w:cs="Arial"/>
          </w:rPr>
          <w:t>tation_Lookup.csv: theoretical GPS coordinates of all SLS stations</w:t>
        </w:r>
      </w:ins>
    </w:p>
    <w:p w14:paraId="7956EAF7" w14:textId="1680F8AC" w:rsidR="009013F5" w:rsidRDefault="009013F5" w:rsidP="00A16021">
      <w:pPr>
        <w:rPr>
          <w:ins w:id="503" w:author="Nguyen, Trinh@Wildlife" w:date="2021-12-14T15:57:00Z"/>
          <w:rFonts w:ascii="Arial" w:hAnsi="Arial" w:cs="Arial"/>
        </w:rPr>
      </w:pPr>
    </w:p>
    <w:tbl>
      <w:tblPr>
        <w:tblStyle w:val="LightList-Accent1"/>
        <w:tblW w:w="11413" w:type="dxa"/>
        <w:tblInd w:w="-252" w:type="dxa"/>
        <w:tblLayout w:type="fixed"/>
        <w:tblLook w:val="04A0" w:firstRow="1" w:lastRow="0" w:firstColumn="1" w:lastColumn="0" w:noHBand="0" w:noVBand="1"/>
      </w:tblPr>
      <w:tblGrid>
        <w:gridCol w:w="2143"/>
        <w:gridCol w:w="4860"/>
        <w:gridCol w:w="2520"/>
        <w:gridCol w:w="1890"/>
      </w:tblGrid>
      <w:tr w:rsidR="009013F5" w14:paraId="4CFACF4F" w14:textId="77777777" w:rsidTr="0049646D">
        <w:trPr>
          <w:cnfStyle w:val="100000000000" w:firstRow="1" w:lastRow="0" w:firstColumn="0" w:lastColumn="0" w:oddVBand="0" w:evenVBand="0" w:oddHBand="0" w:evenHBand="0" w:firstRowFirstColumn="0" w:firstRowLastColumn="0" w:lastRowFirstColumn="0" w:lastRowLastColumn="0"/>
          <w:ins w:id="504" w:author="Nguyen, Trinh@Wildlife" w:date="2021-12-14T15:57:00Z"/>
        </w:trPr>
        <w:tc>
          <w:tcPr>
            <w:cnfStyle w:val="001000000000" w:firstRow="0" w:lastRow="0" w:firstColumn="1" w:lastColumn="0" w:oddVBand="0" w:evenVBand="0" w:oddHBand="0" w:evenHBand="0" w:firstRowFirstColumn="0" w:firstRowLastColumn="0" w:lastRowFirstColumn="0" w:lastRowLastColumn="0"/>
            <w:tcW w:w="2143" w:type="dxa"/>
            <w:tcBorders>
              <w:top w:val="single" w:sz="4" w:space="0" w:color="auto"/>
              <w:left w:val="single" w:sz="4" w:space="0" w:color="auto"/>
              <w:bottom w:val="single" w:sz="4" w:space="0" w:color="auto"/>
              <w:right w:val="single" w:sz="4" w:space="0" w:color="auto"/>
            </w:tcBorders>
          </w:tcPr>
          <w:p w14:paraId="4331AEDB" w14:textId="77777777" w:rsidR="009013F5" w:rsidRPr="00B95A6C" w:rsidRDefault="009013F5" w:rsidP="0049646D">
            <w:pPr>
              <w:rPr>
                <w:ins w:id="505" w:author="Nguyen, Trinh@Wildlife" w:date="2021-12-14T15:57:00Z"/>
                <w:rFonts w:ascii="Arial" w:hAnsi="Arial" w:cs="Arial"/>
                <w:b w:val="0"/>
                <w:sz w:val="20"/>
                <w:szCs w:val="20"/>
              </w:rPr>
            </w:pPr>
            <w:ins w:id="506" w:author="Nguyen, Trinh@Wildlife" w:date="2021-12-14T15:57:00Z">
              <w:r>
                <w:rPr>
                  <w:rFonts w:ascii="Arial" w:hAnsi="Arial" w:cs="Arial"/>
                  <w:b w:val="0"/>
                  <w:sz w:val="20"/>
                  <w:szCs w:val="20"/>
                </w:rPr>
                <w:t>Column Name</w:t>
              </w:r>
            </w:ins>
          </w:p>
        </w:tc>
        <w:tc>
          <w:tcPr>
            <w:tcW w:w="4860" w:type="dxa"/>
            <w:tcBorders>
              <w:top w:val="single" w:sz="4" w:space="0" w:color="auto"/>
              <w:left w:val="single" w:sz="4" w:space="0" w:color="auto"/>
              <w:bottom w:val="single" w:sz="4" w:space="0" w:color="auto"/>
              <w:right w:val="single" w:sz="4" w:space="0" w:color="auto"/>
            </w:tcBorders>
          </w:tcPr>
          <w:p w14:paraId="640DD5C8"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ins w:id="507" w:author="Nguyen, Trinh@Wildlife" w:date="2021-12-14T15:57:00Z"/>
                <w:rFonts w:ascii="Arial" w:hAnsi="Arial" w:cs="Arial"/>
                <w:b w:val="0"/>
                <w:sz w:val="20"/>
                <w:szCs w:val="20"/>
              </w:rPr>
            </w:pPr>
            <w:ins w:id="508" w:author="Nguyen, Trinh@Wildlife" w:date="2021-12-14T15:57:00Z">
              <w:r>
                <w:rPr>
                  <w:rFonts w:ascii="Arial" w:hAnsi="Arial" w:cs="Arial"/>
                  <w:b w:val="0"/>
                  <w:sz w:val="20"/>
                  <w:szCs w:val="20"/>
                </w:rPr>
                <w:t>Description</w:t>
              </w:r>
            </w:ins>
          </w:p>
        </w:tc>
        <w:tc>
          <w:tcPr>
            <w:tcW w:w="2520" w:type="dxa"/>
            <w:tcBorders>
              <w:top w:val="single" w:sz="4" w:space="0" w:color="auto"/>
              <w:left w:val="single" w:sz="4" w:space="0" w:color="auto"/>
              <w:bottom w:val="single" w:sz="4" w:space="0" w:color="auto"/>
              <w:right w:val="single" w:sz="4" w:space="0" w:color="auto"/>
            </w:tcBorders>
          </w:tcPr>
          <w:p w14:paraId="01CF4BC7"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ins w:id="509" w:author="Nguyen, Trinh@Wildlife" w:date="2021-12-14T15:57:00Z"/>
                <w:rFonts w:ascii="Arial" w:hAnsi="Arial" w:cs="Arial"/>
                <w:b w:val="0"/>
                <w:sz w:val="20"/>
                <w:szCs w:val="20"/>
              </w:rPr>
            </w:pPr>
            <w:ins w:id="510" w:author="Nguyen, Trinh@Wildlife" w:date="2021-12-14T15:57:00Z">
              <w:r>
                <w:rPr>
                  <w:rFonts w:ascii="Arial" w:hAnsi="Arial" w:cs="Arial"/>
                  <w:b w:val="0"/>
                  <w:sz w:val="20"/>
                  <w:szCs w:val="20"/>
                </w:rPr>
                <w:t>Unit or Code Explanation or Date Format</w:t>
              </w:r>
              <w:r w:rsidRPr="00B95A6C">
                <w:rPr>
                  <w:rFonts w:ascii="Arial" w:hAnsi="Arial" w:cs="Arial"/>
                  <w:b w:val="0"/>
                  <w:sz w:val="20"/>
                  <w:szCs w:val="20"/>
                </w:rPr>
                <w:t xml:space="preserve"> </w:t>
              </w:r>
            </w:ins>
          </w:p>
        </w:tc>
        <w:tc>
          <w:tcPr>
            <w:tcW w:w="1890" w:type="dxa"/>
            <w:tcBorders>
              <w:top w:val="single" w:sz="4" w:space="0" w:color="auto"/>
              <w:left w:val="single" w:sz="4" w:space="0" w:color="auto"/>
              <w:bottom w:val="single" w:sz="4" w:space="0" w:color="auto"/>
              <w:right w:val="single" w:sz="4" w:space="0" w:color="auto"/>
            </w:tcBorders>
          </w:tcPr>
          <w:p w14:paraId="089AB6E9"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ins w:id="511" w:author="Nguyen, Trinh@Wildlife" w:date="2021-12-14T15:57:00Z"/>
                <w:rFonts w:ascii="Arial" w:hAnsi="Arial" w:cs="Arial"/>
                <w:b w:val="0"/>
                <w:sz w:val="20"/>
                <w:szCs w:val="20"/>
              </w:rPr>
            </w:pPr>
            <w:ins w:id="512" w:author="Nguyen, Trinh@Wildlife" w:date="2021-12-14T15:57:00Z">
              <w:r>
                <w:rPr>
                  <w:rFonts w:ascii="Arial" w:hAnsi="Arial" w:cs="Arial"/>
                  <w:b w:val="0"/>
                  <w:sz w:val="20"/>
                  <w:szCs w:val="20"/>
                </w:rPr>
                <w:t>Empty Value Code</w:t>
              </w:r>
            </w:ins>
          </w:p>
        </w:tc>
      </w:tr>
      <w:tr w:rsidR="009013F5" w14:paraId="20C55D3E" w14:textId="77777777" w:rsidTr="0049646D">
        <w:trPr>
          <w:cnfStyle w:val="000000100000" w:firstRow="0" w:lastRow="0" w:firstColumn="0" w:lastColumn="0" w:oddVBand="0" w:evenVBand="0" w:oddHBand="1" w:evenHBand="0" w:firstRowFirstColumn="0" w:firstRowLastColumn="0" w:lastRowFirstColumn="0" w:lastRowLastColumn="0"/>
          <w:ins w:id="513" w:author="Nguyen, Trinh@Wildlife" w:date="2021-12-14T15:57:00Z"/>
        </w:trPr>
        <w:tc>
          <w:tcPr>
            <w:cnfStyle w:val="001000000000" w:firstRow="0" w:lastRow="0" w:firstColumn="1" w:lastColumn="0" w:oddVBand="0" w:evenVBand="0" w:oddHBand="0" w:evenHBand="0" w:firstRowFirstColumn="0" w:firstRowLastColumn="0" w:lastRowFirstColumn="0" w:lastRowLastColumn="0"/>
            <w:tcW w:w="2143" w:type="dxa"/>
            <w:tcBorders>
              <w:top w:val="single" w:sz="4" w:space="0" w:color="auto"/>
              <w:left w:val="single" w:sz="4" w:space="0" w:color="auto"/>
              <w:bottom w:val="single" w:sz="4" w:space="0" w:color="auto"/>
              <w:right w:val="single" w:sz="4" w:space="0" w:color="auto"/>
            </w:tcBorders>
          </w:tcPr>
          <w:p w14:paraId="51B70DC5" w14:textId="31CAC14A" w:rsidR="009013F5" w:rsidRPr="0049646D" w:rsidRDefault="009013F5" w:rsidP="0049646D">
            <w:pPr>
              <w:rPr>
                <w:ins w:id="514" w:author="Nguyen, Trinh@Wildlife" w:date="2021-12-14T15:57:00Z"/>
                <w:rFonts w:ascii="Arial" w:hAnsi="Arial" w:cs="Arial"/>
                <w:b w:val="0"/>
                <w:bCs w:val="0"/>
                <w:sz w:val="20"/>
                <w:szCs w:val="20"/>
              </w:rPr>
            </w:pPr>
            <w:ins w:id="515" w:author="Nguyen, Trinh@Wildlife" w:date="2021-12-14T15:57:00Z">
              <w:r>
                <w:rPr>
                  <w:rFonts w:ascii="Arial" w:hAnsi="Arial" w:cs="Arial"/>
                  <w:b w:val="0"/>
                  <w:bCs w:val="0"/>
                  <w:sz w:val="20"/>
                  <w:szCs w:val="20"/>
                </w:rPr>
                <w:t>ID</w:t>
              </w:r>
            </w:ins>
          </w:p>
        </w:tc>
        <w:tc>
          <w:tcPr>
            <w:tcW w:w="4860" w:type="dxa"/>
            <w:tcBorders>
              <w:top w:val="single" w:sz="4" w:space="0" w:color="auto"/>
              <w:left w:val="single" w:sz="4" w:space="0" w:color="auto"/>
              <w:bottom w:val="single" w:sz="4" w:space="0" w:color="auto"/>
              <w:right w:val="single" w:sz="4" w:space="0" w:color="auto"/>
            </w:tcBorders>
          </w:tcPr>
          <w:p w14:paraId="76982241" w14:textId="67E39F1D" w:rsidR="009013F5" w:rsidRDefault="009013F5" w:rsidP="0049646D">
            <w:pPr>
              <w:cnfStyle w:val="000000100000" w:firstRow="0" w:lastRow="0" w:firstColumn="0" w:lastColumn="0" w:oddVBand="0" w:evenVBand="0" w:oddHBand="1" w:evenHBand="0" w:firstRowFirstColumn="0" w:firstRowLastColumn="0" w:lastRowFirstColumn="0" w:lastRowLastColumn="0"/>
              <w:rPr>
                <w:ins w:id="516" w:author="Nguyen, Trinh@Wildlife" w:date="2021-12-14T15:57:00Z"/>
                <w:rFonts w:ascii="Arial" w:hAnsi="Arial" w:cs="Arial"/>
                <w:sz w:val="20"/>
                <w:szCs w:val="20"/>
              </w:rPr>
            </w:pPr>
            <w:ins w:id="517" w:author="Nguyen, Trinh@Wildlife" w:date="2021-12-14T16:04:00Z">
              <w:r>
                <w:rPr>
                  <w:rFonts w:ascii="Arial" w:hAnsi="Arial" w:cs="Arial"/>
                  <w:sz w:val="20"/>
                  <w:szCs w:val="20"/>
                </w:rPr>
                <w:t>Auto number</w:t>
              </w:r>
            </w:ins>
          </w:p>
        </w:tc>
        <w:tc>
          <w:tcPr>
            <w:tcW w:w="2520" w:type="dxa"/>
            <w:tcBorders>
              <w:top w:val="single" w:sz="4" w:space="0" w:color="auto"/>
              <w:left w:val="single" w:sz="4" w:space="0" w:color="auto"/>
              <w:bottom w:val="single" w:sz="4" w:space="0" w:color="auto"/>
              <w:right w:val="single" w:sz="4" w:space="0" w:color="auto"/>
            </w:tcBorders>
          </w:tcPr>
          <w:p w14:paraId="45671E7C" w14:textId="042F2EE4" w:rsidR="009013F5" w:rsidRDefault="000938E8" w:rsidP="0049646D">
            <w:pPr>
              <w:cnfStyle w:val="000000100000" w:firstRow="0" w:lastRow="0" w:firstColumn="0" w:lastColumn="0" w:oddVBand="0" w:evenVBand="0" w:oddHBand="1" w:evenHBand="0" w:firstRowFirstColumn="0" w:firstRowLastColumn="0" w:lastRowFirstColumn="0" w:lastRowLastColumn="0"/>
              <w:rPr>
                <w:ins w:id="518" w:author="Nguyen, Trinh@Wildlife" w:date="2021-12-14T15:57:00Z"/>
                <w:rFonts w:ascii="Arial" w:hAnsi="Arial" w:cs="Arial"/>
                <w:sz w:val="20"/>
                <w:szCs w:val="20"/>
              </w:rPr>
            </w:pPr>
            <w:ins w:id="519" w:author="Nguyen, Trinh@Wildlife" w:date="2021-12-14T16:10:00Z">
              <w:r>
                <w:rPr>
                  <w:rFonts w:ascii="Arial" w:hAnsi="Arial" w:cs="Arial"/>
                  <w:sz w:val="20"/>
                  <w:szCs w:val="20"/>
                </w:rPr>
                <w:t>Numeric</w:t>
              </w:r>
            </w:ins>
          </w:p>
        </w:tc>
        <w:tc>
          <w:tcPr>
            <w:tcW w:w="1890" w:type="dxa"/>
            <w:tcBorders>
              <w:top w:val="single" w:sz="4" w:space="0" w:color="auto"/>
              <w:left w:val="single" w:sz="4" w:space="0" w:color="auto"/>
              <w:bottom w:val="single" w:sz="4" w:space="0" w:color="auto"/>
              <w:right w:val="single" w:sz="4" w:space="0" w:color="auto"/>
            </w:tcBorders>
          </w:tcPr>
          <w:p w14:paraId="20095317" w14:textId="77777777" w:rsidR="009013F5" w:rsidRDefault="009013F5" w:rsidP="0049646D">
            <w:pPr>
              <w:cnfStyle w:val="000000100000" w:firstRow="0" w:lastRow="0" w:firstColumn="0" w:lastColumn="0" w:oddVBand="0" w:evenVBand="0" w:oddHBand="1" w:evenHBand="0" w:firstRowFirstColumn="0" w:firstRowLastColumn="0" w:lastRowFirstColumn="0" w:lastRowLastColumn="0"/>
              <w:rPr>
                <w:ins w:id="520" w:author="Nguyen, Trinh@Wildlife" w:date="2021-12-14T15:57:00Z"/>
                <w:rFonts w:ascii="Arial" w:hAnsi="Arial" w:cs="Arial"/>
                <w:sz w:val="20"/>
                <w:szCs w:val="20"/>
              </w:rPr>
            </w:pPr>
            <w:ins w:id="521" w:author="Nguyen, Trinh@Wildlife" w:date="2021-12-14T15:57:00Z">
              <w:r>
                <w:rPr>
                  <w:rFonts w:ascii="Arial" w:hAnsi="Arial" w:cs="Arial"/>
                  <w:sz w:val="20"/>
                  <w:szCs w:val="20"/>
                </w:rPr>
                <w:t>NA</w:t>
              </w:r>
            </w:ins>
          </w:p>
        </w:tc>
      </w:tr>
      <w:tr w:rsidR="009013F5" w:rsidRPr="00E32BD1" w14:paraId="55B1BEB5" w14:textId="77777777" w:rsidTr="0049646D">
        <w:trPr>
          <w:ins w:id="522" w:author="Nguyen, Trinh@Wildlife" w:date="2021-12-14T15:57:00Z"/>
        </w:trPr>
        <w:tc>
          <w:tcPr>
            <w:cnfStyle w:val="001000000000" w:firstRow="0" w:lastRow="0" w:firstColumn="1" w:lastColumn="0" w:oddVBand="0" w:evenVBand="0" w:oddHBand="0" w:evenHBand="0" w:firstRowFirstColumn="0" w:firstRowLastColumn="0" w:lastRowFirstColumn="0" w:lastRowLastColumn="0"/>
            <w:tcW w:w="2143" w:type="dxa"/>
            <w:tcBorders>
              <w:top w:val="single" w:sz="4" w:space="0" w:color="auto"/>
              <w:left w:val="single" w:sz="4" w:space="0" w:color="auto"/>
              <w:bottom w:val="single" w:sz="4" w:space="0" w:color="auto"/>
              <w:right w:val="single" w:sz="4" w:space="0" w:color="auto"/>
            </w:tcBorders>
          </w:tcPr>
          <w:p w14:paraId="4E96DCBA" w14:textId="3BD99766" w:rsidR="009013F5" w:rsidRPr="00D251A5" w:rsidRDefault="009013F5" w:rsidP="0049646D">
            <w:pPr>
              <w:rPr>
                <w:ins w:id="523" w:author="Nguyen, Trinh@Wildlife" w:date="2021-12-14T15:57:00Z"/>
                <w:rFonts w:ascii="Arial" w:hAnsi="Arial" w:cs="Arial"/>
                <w:b w:val="0"/>
                <w:sz w:val="20"/>
                <w:szCs w:val="20"/>
              </w:rPr>
            </w:pPr>
            <w:ins w:id="524" w:author="Nguyen, Trinh@Wildlife" w:date="2021-12-14T15:57:00Z">
              <w:r>
                <w:rPr>
                  <w:rFonts w:ascii="Arial" w:hAnsi="Arial" w:cs="Arial"/>
                  <w:b w:val="0"/>
                  <w:sz w:val="20"/>
                  <w:szCs w:val="20"/>
                </w:rPr>
                <w:t>Station</w:t>
              </w:r>
            </w:ins>
          </w:p>
        </w:tc>
        <w:tc>
          <w:tcPr>
            <w:tcW w:w="4860" w:type="dxa"/>
            <w:tcBorders>
              <w:top w:val="single" w:sz="4" w:space="0" w:color="auto"/>
              <w:left w:val="single" w:sz="4" w:space="0" w:color="auto"/>
              <w:bottom w:val="single" w:sz="4" w:space="0" w:color="auto"/>
              <w:right w:val="single" w:sz="4" w:space="0" w:color="auto"/>
            </w:tcBorders>
          </w:tcPr>
          <w:p w14:paraId="0C9EB72C" w14:textId="50468FC0" w:rsidR="009013F5" w:rsidRPr="00B95A6C" w:rsidRDefault="009013F5" w:rsidP="0049646D">
            <w:pPr>
              <w:cnfStyle w:val="000000000000" w:firstRow="0" w:lastRow="0" w:firstColumn="0" w:lastColumn="0" w:oddVBand="0" w:evenVBand="0" w:oddHBand="0" w:evenHBand="0" w:firstRowFirstColumn="0" w:firstRowLastColumn="0" w:lastRowFirstColumn="0" w:lastRowLastColumn="0"/>
              <w:rPr>
                <w:ins w:id="525" w:author="Nguyen, Trinh@Wildlife" w:date="2021-12-14T15:57:00Z"/>
                <w:rFonts w:ascii="Arial" w:hAnsi="Arial" w:cs="Arial"/>
                <w:sz w:val="20"/>
                <w:szCs w:val="20"/>
              </w:rPr>
            </w:pPr>
            <w:ins w:id="526" w:author="Nguyen, Trinh@Wildlife" w:date="2021-12-14T16:05:00Z">
              <w:r>
                <w:rPr>
                  <w:rFonts w:ascii="Arial" w:hAnsi="Arial" w:cs="Arial"/>
                  <w:sz w:val="20"/>
                  <w:szCs w:val="20"/>
                </w:rPr>
                <w:t>Project station number</w:t>
              </w:r>
            </w:ins>
          </w:p>
        </w:tc>
        <w:tc>
          <w:tcPr>
            <w:tcW w:w="2520" w:type="dxa"/>
            <w:tcBorders>
              <w:top w:val="single" w:sz="4" w:space="0" w:color="auto"/>
              <w:left w:val="single" w:sz="4" w:space="0" w:color="auto"/>
              <w:bottom w:val="single" w:sz="4" w:space="0" w:color="auto"/>
              <w:right w:val="single" w:sz="4" w:space="0" w:color="auto"/>
            </w:tcBorders>
          </w:tcPr>
          <w:p w14:paraId="3FE5C02B" w14:textId="478F4C46" w:rsidR="009013F5" w:rsidRPr="00B95A6C" w:rsidRDefault="000938E8" w:rsidP="0049646D">
            <w:pPr>
              <w:cnfStyle w:val="000000000000" w:firstRow="0" w:lastRow="0" w:firstColumn="0" w:lastColumn="0" w:oddVBand="0" w:evenVBand="0" w:oddHBand="0" w:evenHBand="0" w:firstRowFirstColumn="0" w:firstRowLastColumn="0" w:lastRowFirstColumn="0" w:lastRowLastColumn="0"/>
              <w:rPr>
                <w:ins w:id="527" w:author="Nguyen, Trinh@Wildlife" w:date="2021-12-14T15:57:00Z"/>
                <w:rFonts w:ascii="Arial" w:hAnsi="Arial" w:cs="Arial"/>
                <w:sz w:val="20"/>
                <w:szCs w:val="20"/>
              </w:rPr>
            </w:pPr>
            <w:ins w:id="528" w:author="Nguyen, Trinh@Wildlife" w:date="2021-12-14T16:11:00Z">
              <w:r>
                <w:rPr>
                  <w:rFonts w:ascii="Arial" w:hAnsi="Arial" w:cs="Arial"/>
                  <w:sz w:val="20"/>
                  <w:szCs w:val="20"/>
                </w:rPr>
                <w:t>3-digit station identifer</w:t>
              </w:r>
            </w:ins>
          </w:p>
        </w:tc>
        <w:tc>
          <w:tcPr>
            <w:tcW w:w="1890" w:type="dxa"/>
            <w:tcBorders>
              <w:top w:val="single" w:sz="4" w:space="0" w:color="auto"/>
              <w:left w:val="single" w:sz="4" w:space="0" w:color="auto"/>
              <w:bottom w:val="single" w:sz="4" w:space="0" w:color="auto"/>
              <w:right w:val="single" w:sz="4" w:space="0" w:color="auto"/>
            </w:tcBorders>
          </w:tcPr>
          <w:p w14:paraId="6C09F966" w14:textId="77777777" w:rsidR="009013F5" w:rsidRPr="00B95A6C" w:rsidRDefault="009013F5" w:rsidP="0049646D">
            <w:pPr>
              <w:cnfStyle w:val="000000000000" w:firstRow="0" w:lastRow="0" w:firstColumn="0" w:lastColumn="0" w:oddVBand="0" w:evenVBand="0" w:oddHBand="0" w:evenHBand="0" w:firstRowFirstColumn="0" w:firstRowLastColumn="0" w:lastRowFirstColumn="0" w:lastRowLastColumn="0"/>
              <w:rPr>
                <w:ins w:id="529" w:author="Nguyen, Trinh@Wildlife" w:date="2021-12-14T15:57:00Z"/>
                <w:rFonts w:ascii="Arial" w:hAnsi="Arial" w:cs="Arial"/>
                <w:sz w:val="20"/>
                <w:szCs w:val="20"/>
              </w:rPr>
            </w:pPr>
            <w:ins w:id="530" w:author="Nguyen, Trinh@Wildlife" w:date="2021-12-14T15:57:00Z">
              <w:r>
                <w:rPr>
                  <w:rFonts w:ascii="Arial" w:hAnsi="Arial" w:cs="Arial"/>
                  <w:sz w:val="20"/>
                  <w:szCs w:val="20"/>
                </w:rPr>
                <w:t>NA</w:t>
              </w:r>
            </w:ins>
          </w:p>
        </w:tc>
      </w:tr>
      <w:tr w:rsidR="009013F5" w:rsidRPr="00E32BD1" w14:paraId="0683F8EB" w14:textId="77777777" w:rsidTr="0049646D">
        <w:trPr>
          <w:cnfStyle w:val="000000100000" w:firstRow="0" w:lastRow="0" w:firstColumn="0" w:lastColumn="0" w:oddVBand="0" w:evenVBand="0" w:oddHBand="1" w:evenHBand="0" w:firstRowFirstColumn="0" w:firstRowLastColumn="0" w:lastRowFirstColumn="0" w:lastRowLastColumn="0"/>
          <w:ins w:id="531" w:author="Nguyen, Trinh@Wildlife" w:date="2021-12-14T15:57:00Z"/>
        </w:trPr>
        <w:tc>
          <w:tcPr>
            <w:cnfStyle w:val="001000000000" w:firstRow="0" w:lastRow="0" w:firstColumn="1" w:lastColumn="0" w:oddVBand="0" w:evenVBand="0" w:oddHBand="0" w:evenHBand="0" w:firstRowFirstColumn="0" w:firstRowLastColumn="0" w:lastRowFirstColumn="0" w:lastRowLastColumn="0"/>
            <w:tcW w:w="2143" w:type="dxa"/>
            <w:tcBorders>
              <w:top w:val="single" w:sz="4" w:space="0" w:color="auto"/>
              <w:left w:val="single" w:sz="4" w:space="0" w:color="auto"/>
              <w:bottom w:val="single" w:sz="4" w:space="0" w:color="auto"/>
              <w:right w:val="single" w:sz="4" w:space="0" w:color="auto"/>
            </w:tcBorders>
          </w:tcPr>
          <w:p w14:paraId="1EEDFAF3" w14:textId="5946F8CA" w:rsidR="009013F5" w:rsidRDefault="009013F5" w:rsidP="0049646D">
            <w:pPr>
              <w:rPr>
                <w:ins w:id="532" w:author="Nguyen, Trinh@Wildlife" w:date="2021-12-14T15:57:00Z"/>
                <w:rFonts w:ascii="Arial" w:hAnsi="Arial" w:cs="Arial"/>
                <w:b w:val="0"/>
                <w:sz w:val="20"/>
                <w:szCs w:val="20"/>
              </w:rPr>
            </w:pPr>
            <w:ins w:id="533" w:author="Nguyen, Trinh@Wildlife" w:date="2021-12-14T15:57:00Z">
              <w:r>
                <w:rPr>
                  <w:rFonts w:ascii="Arial" w:hAnsi="Arial" w:cs="Arial"/>
                  <w:b w:val="0"/>
                  <w:sz w:val="20"/>
                  <w:szCs w:val="20"/>
                </w:rPr>
                <w:t>Description</w:t>
              </w:r>
            </w:ins>
          </w:p>
        </w:tc>
        <w:tc>
          <w:tcPr>
            <w:tcW w:w="4860" w:type="dxa"/>
            <w:tcBorders>
              <w:top w:val="single" w:sz="4" w:space="0" w:color="auto"/>
              <w:left w:val="single" w:sz="4" w:space="0" w:color="auto"/>
              <w:bottom w:val="single" w:sz="4" w:space="0" w:color="auto"/>
              <w:right w:val="single" w:sz="4" w:space="0" w:color="auto"/>
            </w:tcBorders>
          </w:tcPr>
          <w:p w14:paraId="2AC103E9" w14:textId="7375A1E9" w:rsidR="009013F5" w:rsidRDefault="009013F5" w:rsidP="0049646D">
            <w:pPr>
              <w:cnfStyle w:val="000000100000" w:firstRow="0" w:lastRow="0" w:firstColumn="0" w:lastColumn="0" w:oddVBand="0" w:evenVBand="0" w:oddHBand="1" w:evenHBand="0" w:firstRowFirstColumn="0" w:firstRowLastColumn="0" w:lastRowFirstColumn="0" w:lastRowLastColumn="0"/>
              <w:rPr>
                <w:ins w:id="534" w:author="Nguyen, Trinh@Wildlife" w:date="2021-12-14T15:57:00Z"/>
                <w:rFonts w:ascii="Arial" w:hAnsi="Arial" w:cs="Arial"/>
                <w:sz w:val="20"/>
                <w:szCs w:val="20"/>
              </w:rPr>
            </w:pPr>
            <w:ins w:id="535" w:author="Nguyen, Trinh@Wildlife" w:date="2021-12-14T16:06:00Z">
              <w:r>
                <w:rPr>
                  <w:rFonts w:ascii="Arial" w:hAnsi="Arial" w:cs="Arial"/>
                  <w:sz w:val="20"/>
                  <w:szCs w:val="20"/>
                </w:rPr>
                <w:t>Location description of each station</w:t>
              </w:r>
            </w:ins>
          </w:p>
        </w:tc>
        <w:tc>
          <w:tcPr>
            <w:tcW w:w="2520" w:type="dxa"/>
            <w:tcBorders>
              <w:top w:val="single" w:sz="4" w:space="0" w:color="auto"/>
              <w:left w:val="single" w:sz="4" w:space="0" w:color="auto"/>
              <w:bottom w:val="single" w:sz="4" w:space="0" w:color="auto"/>
              <w:right w:val="single" w:sz="4" w:space="0" w:color="auto"/>
            </w:tcBorders>
          </w:tcPr>
          <w:p w14:paraId="49BFCDFF" w14:textId="26A632DF" w:rsidR="009013F5" w:rsidRDefault="000938E8" w:rsidP="0049646D">
            <w:pPr>
              <w:cnfStyle w:val="000000100000" w:firstRow="0" w:lastRow="0" w:firstColumn="0" w:lastColumn="0" w:oddVBand="0" w:evenVBand="0" w:oddHBand="1" w:evenHBand="0" w:firstRowFirstColumn="0" w:firstRowLastColumn="0" w:lastRowFirstColumn="0" w:lastRowLastColumn="0"/>
              <w:rPr>
                <w:ins w:id="536" w:author="Nguyen, Trinh@Wildlife" w:date="2021-12-14T15:57:00Z"/>
                <w:rFonts w:ascii="Arial" w:hAnsi="Arial" w:cs="Arial"/>
                <w:sz w:val="20"/>
                <w:szCs w:val="20"/>
              </w:rPr>
            </w:pPr>
            <w:ins w:id="537" w:author="Nguyen, Trinh@Wildlife" w:date="2021-12-14T16:12:00Z">
              <w:r>
                <w:rPr>
                  <w:rFonts w:ascii="Arial" w:hAnsi="Arial" w:cs="Arial"/>
                  <w:sz w:val="20"/>
                  <w:szCs w:val="20"/>
                </w:rPr>
                <w:t>String</w:t>
              </w:r>
            </w:ins>
          </w:p>
        </w:tc>
        <w:tc>
          <w:tcPr>
            <w:tcW w:w="1890" w:type="dxa"/>
            <w:tcBorders>
              <w:top w:val="single" w:sz="4" w:space="0" w:color="auto"/>
              <w:left w:val="single" w:sz="4" w:space="0" w:color="auto"/>
              <w:bottom w:val="single" w:sz="4" w:space="0" w:color="auto"/>
              <w:right w:val="single" w:sz="4" w:space="0" w:color="auto"/>
            </w:tcBorders>
          </w:tcPr>
          <w:p w14:paraId="5E4E8CFF" w14:textId="77777777" w:rsidR="009013F5" w:rsidRDefault="009013F5" w:rsidP="0049646D">
            <w:pPr>
              <w:cnfStyle w:val="000000100000" w:firstRow="0" w:lastRow="0" w:firstColumn="0" w:lastColumn="0" w:oddVBand="0" w:evenVBand="0" w:oddHBand="1" w:evenHBand="0" w:firstRowFirstColumn="0" w:firstRowLastColumn="0" w:lastRowFirstColumn="0" w:lastRowLastColumn="0"/>
              <w:rPr>
                <w:ins w:id="538" w:author="Nguyen, Trinh@Wildlife" w:date="2021-12-14T15:57:00Z"/>
                <w:rFonts w:ascii="Arial" w:hAnsi="Arial" w:cs="Arial"/>
                <w:sz w:val="20"/>
                <w:szCs w:val="20"/>
              </w:rPr>
            </w:pPr>
            <w:ins w:id="539" w:author="Nguyen, Trinh@Wildlife" w:date="2021-12-14T15:57:00Z">
              <w:r>
                <w:rPr>
                  <w:rFonts w:ascii="Arial" w:hAnsi="Arial" w:cs="Arial"/>
                  <w:sz w:val="20"/>
                  <w:szCs w:val="20"/>
                </w:rPr>
                <w:t>NA</w:t>
              </w:r>
            </w:ins>
          </w:p>
        </w:tc>
      </w:tr>
      <w:tr w:rsidR="009013F5" w:rsidRPr="00E32BD1" w14:paraId="6E62DC6B" w14:textId="77777777" w:rsidTr="0049646D">
        <w:trPr>
          <w:ins w:id="540" w:author="Nguyen, Trinh@Wildlife" w:date="2021-12-14T15:57:00Z"/>
        </w:trPr>
        <w:tc>
          <w:tcPr>
            <w:cnfStyle w:val="001000000000" w:firstRow="0" w:lastRow="0" w:firstColumn="1" w:lastColumn="0" w:oddVBand="0" w:evenVBand="0" w:oddHBand="0" w:evenHBand="0" w:firstRowFirstColumn="0" w:firstRowLastColumn="0" w:lastRowFirstColumn="0" w:lastRowLastColumn="0"/>
            <w:tcW w:w="2143" w:type="dxa"/>
            <w:tcBorders>
              <w:top w:val="single" w:sz="4" w:space="0" w:color="auto"/>
              <w:left w:val="single" w:sz="4" w:space="0" w:color="auto"/>
              <w:bottom w:val="single" w:sz="4" w:space="0" w:color="auto"/>
              <w:right w:val="single" w:sz="4" w:space="0" w:color="auto"/>
            </w:tcBorders>
          </w:tcPr>
          <w:p w14:paraId="0FF10087" w14:textId="6D2DD52A" w:rsidR="009013F5" w:rsidRDefault="009013F5" w:rsidP="0049646D">
            <w:pPr>
              <w:rPr>
                <w:ins w:id="541" w:author="Nguyen, Trinh@Wildlife" w:date="2021-12-14T15:57:00Z"/>
                <w:rFonts w:ascii="Arial" w:hAnsi="Arial" w:cs="Arial"/>
                <w:b w:val="0"/>
                <w:sz w:val="20"/>
                <w:szCs w:val="20"/>
              </w:rPr>
            </w:pPr>
            <w:ins w:id="542" w:author="Nguyen, Trinh@Wildlife" w:date="2021-12-14T16:02:00Z">
              <w:r>
                <w:rPr>
                  <w:rFonts w:ascii="Arial" w:hAnsi="Arial" w:cs="Arial"/>
                  <w:b w:val="0"/>
                  <w:sz w:val="20"/>
                  <w:szCs w:val="20"/>
                </w:rPr>
                <w:t>Lat</w:t>
              </w:r>
            </w:ins>
          </w:p>
        </w:tc>
        <w:tc>
          <w:tcPr>
            <w:tcW w:w="4860" w:type="dxa"/>
            <w:tcBorders>
              <w:top w:val="single" w:sz="4" w:space="0" w:color="auto"/>
              <w:left w:val="single" w:sz="4" w:space="0" w:color="auto"/>
              <w:bottom w:val="single" w:sz="4" w:space="0" w:color="auto"/>
              <w:right w:val="single" w:sz="4" w:space="0" w:color="auto"/>
            </w:tcBorders>
          </w:tcPr>
          <w:p w14:paraId="2BADF484" w14:textId="134057BE" w:rsidR="009013F5" w:rsidRDefault="009013F5" w:rsidP="0049646D">
            <w:pPr>
              <w:cnfStyle w:val="000000000000" w:firstRow="0" w:lastRow="0" w:firstColumn="0" w:lastColumn="0" w:oddVBand="0" w:evenVBand="0" w:oddHBand="0" w:evenHBand="0" w:firstRowFirstColumn="0" w:firstRowLastColumn="0" w:lastRowFirstColumn="0" w:lastRowLastColumn="0"/>
              <w:rPr>
                <w:ins w:id="543" w:author="Nguyen, Trinh@Wildlife" w:date="2021-12-14T15:57:00Z"/>
                <w:rFonts w:ascii="Arial" w:hAnsi="Arial" w:cs="Arial"/>
                <w:sz w:val="20"/>
                <w:szCs w:val="20"/>
              </w:rPr>
            </w:pPr>
            <w:ins w:id="544" w:author="Nguyen, Trinh@Wildlife" w:date="2021-12-14T16:06:00Z">
              <w:r>
                <w:rPr>
                  <w:rFonts w:ascii="Arial" w:hAnsi="Arial" w:cs="Arial"/>
                  <w:sz w:val="20"/>
                  <w:szCs w:val="20"/>
                </w:rPr>
                <w:t>Station latitude in WGS 1984 Coordinate</w:t>
              </w:r>
            </w:ins>
          </w:p>
        </w:tc>
        <w:tc>
          <w:tcPr>
            <w:tcW w:w="2520" w:type="dxa"/>
            <w:tcBorders>
              <w:top w:val="single" w:sz="4" w:space="0" w:color="auto"/>
              <w:left w:val="single" w:sz="4" w:space="0" w:color="auto"/>
              <w:bottom w:val="single" w:sz="4" w:space="0" w:color="auto"/>
              <w:right w:val="single" w:sz="4" w:space="0" w:color="auto"/>
            </w:tcBorders>
          </w:tcPr>
          <w:p w14:paraId="4B8A2BA4" w14:textId="6CAB3828" w:rsidR="009013F5" w:rsidRDefault="009013F5" w:rsidP="0049646D">
            <w:pPr>
              <w:cnfStyle w:val="000000000000" w:firstRow="0" w:lastRow="0" w:firstColumn="0" w:lastColumn="0" w:oddVBand="0" w:evenVBand="0" w:oddHBand="0" w:evenHBand="0" w:firstRowFirstColumn="0" w:firstRowLastColumn="0" w:lastRowFirstColumn="0" w:lastRowLastColumn="0"/>
              <w:rPr>
                <w:ins w:id="545" w:author="Nguyen, Trinh@Wildlife" w:date="2021-12-14T15:57:00Z"/>
                <w:rFonts w:ascii="Arial" w:hAnsi="Arial" w:cs="Arial"/>
                <w:sz w:val="20"/>
                <w:szCs w:val="20"/>
              </w:rPr>
            </w:pPr>
            <w:ins w:id="546" w:author="Nguyen, Trinh@Wildlife" w:date="2021-12-14T16:06:00Z">
              <w:r w:rsidRPr="00594314">
                <w:rPr>
                  <w:rFonts w:ascii="Arial" w:hAnsi="Arial" w:cs="Arial"/>
                  <w:sz w:val="20"/>
                  <w:szCs w:val="20"/>
                </w:rPr>
                <w:t>dd°mm’ss.s”</w:t>
              </w:r>
            </w:ins>
          </w:p>
        </w:tc>
        <w:tc>
          <w:tcPr>
            <w:tcW w:w="1890" w:type="dxa"/>
            <w:tcBorders>
              <w:top w:val="single" w:sz="4" w:space="0" w:color="auto"/>
              <w:left w:val="single" w:sz="4" w:space="0" w:color="auto"/>
              <w:bottom w:val="single" w:sz="4" w:space="0" w:color="auto"/>
              <w:right w:val="single" w:sz="4" w:space="0" w:color="auto"/>
            </w:tcBorders>
          </w:tcPr>
          <w:p w14:paraId="0EB91B8E" w14:textId="77777777" w:rsidR="009013F5" w:rsidRDefault="009013F5" w:rsidP="0049646D">
            <w:pPr>
              <w:cnfStyle w:val="000000000000" w:firstRow="0" w:lastRow="0" w:firstColumn="0" w:lastColumn="0" w:oddVBand="0" w:evenVBand="0" w:oddHBand="0" w:evenHBand="0" w:firstRowFirstColumn="0" w:firstRowLastColumn="0" w:lastRowFirstColumn="0" w:lastRowLastColumn="0"/>
              <w:rPr>
                <w:ins w:id="547" w:author="Nguyen, Trinh@Wildlife" w:date="2021-12-14T15:57:00Z"/>
                <w:rFonts w:ascii="Arial" w:hAnsi="Arial" w:cs="Arial"/>
                <w:sz w:val="20"/>
                <w:szCs w:val="20"/>
              </w:rPr>
            </w:pPr>
            <w:ins w:id="548" w:author="Nguyen, Trinh@Wildlife" w:date="2021-12-14T15:57:00Z">
              <w:r>
                <w:rPr>
                  <w:rFonts w:ascii="Arial" w:hAnsi="Arial" w:cs="Arial"/>
                  <w:sz w:val="20"/>
                  <w:szCs w:val="20"/>
                </w:rPr>
                <w:t>NA</w:t>
              </w:r>
            </w:ins>
          </w:p>
        </w:tc>
      </w:tr>
      <w:tr w:rsidR="009013F5" w:rsidRPr="00E32BD1" w14:paraId="4F3F1E19" w14:textId="77777777" w:rsidTr="0049646D">
        <w:trPr>
          <w:cnfStyle w:val="000000100000" w:firstRow="0" w:lastRow="0" w:firstColumn="0" w:lastColumn="0" w:oddVBand="0" w:evenVBand="0" w:oddHBand="1" w:evenHBand="0" w:firstRowFirstColumn="0" w:firstRowLastColumn="0" w:lastRowFirstColumn="0" w:lastRowLastColumn="0"/>
          <w:ins w:id="549" w:author="Nguyen, Trinh@Wildlife" w:date="2021-12-14T15:57:00Z"/>
        </w:trPr>
        <w:tc>
          <w:tcPr>
            <w:cnfStyle w:val="001000000000" w:firstRow="0" w:lastRow="0" w:firstColumn="1" w:lastColumn="0" w:oddVBand="0" w:evenVBand="0" w:oddHBand="0" w:evenHBand="0" w:firstRowFirstColumn="0" w:firstRowLastColumn="0" w:lastRowFirstColumn="0" w:lastRowLastColumn="0"/>
            <w:tcW w:w="2143" w:type="dxa"/>
            <w:tcBorders>
              <w:top w:val="single" w:sz="4" w:space="0" w:color="auto"/>
              <w:left w:val="single" w:sz="4" w:space="0" w:color="auto"/>
              <w:bottom w:val="single" w:sz="4" w:space="0" w:color="auto"/>
              <w:right w:val="single" w:sz="4" w:space="0" w:color="auto"/>
            </w:tcBorders>
          </w:tcPr>
          <w:p w14:paraId="61AED9CC" w14:textId="15D4F2A4" w:rsidR="009013F5" w:rsidRDefault="009013F5" w:rsidP="0049646D">
            <w:pPr>
              <w:rPr>
                <w:ins w:id="550" w:author="Nguyen, Trinh@Wildlife" w:date="2021-12-14T15:57:00Z"/>
                <w:rFonts w:ascii="Arial" w:hAnsi="Arial" w:cs="Arial"/>
                <w:b w:val="0"/>
                <w:sz w:val="20"/>
                <w:szCs w:val="20"/>
              </w:rPr>
            </w:pPr>
            <w:ins w:id="551" w:author="Nguyen, Trinh@Wildlife" w:date="2021-12-14T16:02:00Z">
              <w:r>
                <w:rPr>
                  <w:rFonts w:ascii="Arial" w:hAnsi="Arial" w:cs="Arial"/>
                  <w:b w:val="0"/>
                  <w:sz w:val="20"/>
                  <w:szCs w:val="20"/>
                </w:rPr>
                <w:t>Long</w:t>
              </w:r>
            </w:ins>
          </w:p>
        </w:tc>
        <w:tc>
          <w:tcPr>
            <w:tcW w:w="4860" w:type="dxa"/>
            <w:tcBorders>
              <w:top w:val="single" w:sz="4" w:space="0" w:color="auto"/>
              <w:left w:val="single" w:sz="4" w:space="0" w:color="auto"/>
              <w:bottom w:val="single" w:sz="4" w:space="0" w:color="auto"/>
              <w:right w:val="single" w:sz="4" w:space="0" w:color="auto"/>
            </w:tcBorders>
          </w:tcPr>
          <w:p w14:paraId="0BE65ABA" w14:textId="2966B59F" w:rsidR="009013F5" w:rsidRDefault="009013F5" w:rsidP="0049646D">
            <w:pPr>
              <w:cnfStyle w:val="000000100000" w:firstRow="0" w:lastRow="0" w:firstColumn="0" w:lastColumn="0" w:oddVBand="0" w:evenVBand="0" w:oddHBand="1" w:evenHBand="0" w:firstRowFirstColumn="0" w:firstRowLastColumn="0" w:lastRowFirstColumn="0" w:lastRowLastColumn="0"/>
              <w:rPr>
                <w:ins w:id="552" w:author="Nguyen, Trinh@Wildlife" w:date="2021-12-14T15:57:00Z"/>
                <w:rFonts w:ascii="Arial" w:hAnsi="Arial" w:cs="Arial"/>
                <w:sz w:val="20"/>
                <w:szCs w:val="20"/>
              </w:rPr>
            </w:pPr>
            <w:ins w:id="553" w:author="Nguyen, Trinh@Wildlife" w:date="2021-12-14T16:06:00Z">
              <w:r>
                <w:rPr>
                  <w:rFonts w:ascii="Arial" w:hAnsi="Arial" w:cs="Arial"/>
                  <w:sz w:val="20"/>
                  <w:szCs w:val="20"/>
                </w:rPr>
                <w:t>Station Longitude WGS 1984 Coordinate</w:t>
              </w:r>
            </w:ins>
          </w:p>
        </w:tc>
        <w:tc>
          <w:tcPr>
            <w:tcW w:w="2520" w:type="dxa"/>
            <w:tcBorders>
              <w:top w:val="single" w:sz="4" w:space="0" w:color="auto"/>
              <w:left w:val="single" w:sz="4" w:space="0" w:color="auto"/>
              <w:bottom w:val="single" w:sz="4" w:space="0" w:color="auto"/>
              <w:right w:val="single" w:sz="4" w:space="0" w:color="auto"/>
            </w:tcBorders>
          </w:tcPr>
          <w:p w14:paraId="1F334F77" w14:textId="4B7093F8" w:rsidR="009013F5" w:rsidRDefault="009013F5" w:rsidP="0049646D">
            <w:pPr>
              <w:cnfStyle w:val="000000100000" w:firstRow="0" w:lastRow="0" w:firstColumn="0" w:lastColumn="0" w:oddVBand="0" w:evenVBand="0" w:oddHBand="1" w:evenHBand="0" w:firstRowFirstColumn="0" w:firstRowLastColumn="0" w:lastRowFirstColumn="0" w:lastRowLastColumn="0"/>
              <w:rPr>
                <w:ins w:id="554" w:author="Nguyen, Trinh@Wildlife" w:date="2021-12-14T15:57:00Z"/>
                <w:rFonts w:ascii="Arial" w:hAnsi="Arial" w:cs="Arial"/>
                <w:sz w:val="20"/>
                <w:szCs w:val="20"/>
              </w:rPr>
            </w:pPr>
            <w:ins w:id="555" w:author="Nguyen, Trinh@Wildlife" w:date="2021-12-14T16:06:00Z">
              <w:r w:rsidRPr="00594314">
                <w:rPr>
                  <w:rFonts w:ascii="Arial" w:hAnsi="Arial" w:cs="Arial"/>
                  <w:sz w:val="20"/>
                  <w:szCs w:val="20"/>
                </w:rPr>
                <w:t>dd°mm’ss.s”</w:t>
              </w:r>
            </w:ins>
          </w:p>
        </w:tc>
        <w:tc>
          <w:tcPr>
            <w:tcW w:w="1890" w:type="dxa"/>
            <w:tcBorders>
              <w:top w:val="single" w:sz="4" w:space="0" w:color="auto"/>
              <w:left w:val="single" w:sz="4" w:space="0" w:color="auto"/>
              <w:bottom w:val="single" w:sz="4" w:space="0" w:color="auto"/>
              <w:right w:val="single" w:sz="4" w:space="0" w:color="auto"/>
            </w:tcBorders>
          </w:tcPr>
          <w:p w14:paraId="0E7C3D0F" w14:textId="77777777" w:rsidR="009013F5" w:rsidRDefault="009013F5" w:rsidP="0049646D">
            <w:pPr>
              <w:cnfStyle w:val="000000100000" w:firstRow="0" w:lastRow="0" w:firstColumn="0" w:lastColumn="0" w:oddVBand="0" w:evenVBand="0" w:oddHBand="1" w:evenHBand="0" w:firstRowFirstColumn="0" w:firstRowLastColumn="0" w:lastRowFirstColumn="0" w:lastRowLastColumn="0"/>
              <w:rPr>
                <w:ins w:id="556" w:author="Nguyen, Trinh@Wildlife" w:date="2021-12-14T15:57:00Z"/>
                <w:rFonts w:ascii="Arial" w:hAnsi="Arial" w:cs="Arial"/>
                <w:sz w:val="20"/>
                <w:szCs w:val="20"/>
              </w:rPr>
            </w:pPr>
            <w:ins w:id="557" w:author="Nguyen, Trinh@Wildlife" w:date="2021-12-14T15:57:00Z">
              <w:r>
                <w:rPr>
                  <w:rFonts w:ascii="Arial" w:hAnsi="Arial" w:cs="Arial"/>
                  <w:sz w:val="20"/>
                  <w:szCs w:val="20"/>
                </w:rPr>
                <w:t>NA</w:t>
              </w:r>
            </w:ins>
          </w:p>
        </w:tc>
      </w:tr>
      <w:tr w:rsidR="009013F5" w:rsidRPr="00E32BD1" w14:paraId="2FFF3424" w14:textId="77777777" w:rsidTr="0049646D">
        <w:trPr>
          <w:ins w:id="558" w:author="Nguyen, Trinh@Wildlife" w:date="2021-12-14T16:02:00Z"/>
        </w:trPr>
        <w:tc>
          <w:tcPr>
            <w:cnfStyle w:val="001000000000" w:firstRow="0" w:lastRow="0" w:firstColumn="1" w:lastColumn="0" w:oddVBand="0" w:evenVBand="0" w:oddHBand="0" w:evenHBand="0" w:firstRowFirstColumn="0" w:firstRowLastColumn="0" w:lastRowFirstColumn="0" w:lastRowLastColumn="0"/>
            <w:tcW w:w="2143" w:type="dxa"/>
            <w:tcBorders>
              <w:top w:val="single" w:sz="4" w:space="0" w:color="auto"/>
              <w:left w:val="single" w:sz="4" w:space="0" w:color="auto"/>
              <w:bottom w:val="single" w:sz="4" w:space="0" w:color="auto"/>
              <w:right w:val="single" w:sz="4" w:space="0" w:color="auto"/>
            </w:tcBorders>
          </w:tcPr>
          <w:p w14:paraId="53F59B55" w14:textId="281B2914" w:rsidR="009013F5" w:rsidRDefault="009013F5" w:rsidP="0049646D">
            <w:pPr>
              <w:rPr>
                <w:ins w:id="559" w:author="Nguyen, Trinh@Wildlife" w:date="2021-12-14T16:02:00Z"/>
                <w:rFonts w:ascii="Arial" w:hAnsi="Arial" w:cs="Arial"/>
                <w:b w:val="0"/>
                <w:sz w:val="20"/>
                <w:szCs w:val="20"/>
              </w:rPr>
            </w:pPr>
            <w:ins w:id="560" w:author="Nguyen, Trinh@Wildlife" w:date="2021-12-14T16:03:00Z">
              <w:r>
                <w:rPr>
                  <w:rFonts w:ascii="Arial" w:hAnsi="Arial" w:cs="Arial"/>
                  <w:b w:val="0"/>
                  <w:sz w:val="20"/>
                  <w:szCs w:val="20"/>
                </w:rPr>
                <w:lastRenderedPageBreak/>
                <w:t>F8</w:t>
              </w:r>
            </w:ins>
          </w:p>
        </w:tc>
        <w:tc>
          <w:tcPr>
            <w:tcW w:w="4860" w:type="dxa"/>
            <w:tcBorders>
              <w:top w:val="single" w:sz="4" w:space="0" w:color="auto"/>
              <w:left w:val="single" w:sz="4" w:space="0" w:color="auto"/>
              <w:bottom w:val="single" w:sz="4" w:space="0" w:color="auto"/>
              <w:right w:val="single" w:sz="4" w:space="0" w:color="auto"/>
            </w:tcBorders>
          </w:tcPr>
          <w:p w14:paraId="1054E439" w14:textId="77777777" w:rsidR="009013F5" w:rsidRDefault="009013F5" w:rsidP="0049646D">
            <w:pPr>
              <w:cnfStyle w:val="000000000000" w:firstRow="0" w:lastRow="0" w:firstColumn="0" w:lastColumn="0" w:oddVBand="0" w:evenVBand="0" w:oddHBand="0" w:evenHBand="0" w:firstRowFirstColumn="0" w:firstRowLastColumn="0" w:lastRowFirstColumn="0" w:lastRowLastColumn="0"/>
              <w:rPr>
                <w:ins w:id="561" w:author="Nguyen, Trinh@Wildlife" w:date="2021-12-14T16:02:00Z"/>
                <w:rFonts w:ascii="Arial" w:hAnsi="Arial" w:cs="Arial"/>
                <w:sz w:val="20"/>
                <w:szCs w:val="20"/>
              </w:rPr>
            </w:pPr>
          </w:p>
        </w:tc>
        <w:tc>
          <w:tcPr>
            <w:tcW w:w="2520" w:type="dxa"/>
            <w:tcBorders>
              <w:top w:val="single" w:sz="4" w:space="0" w:color="auto"/>
              <w:left w:val="single" w:sz="4" w:space="0" w:color="auto"/>
              <w:bottom w:val="single" w:sz="4" w:space="0" w:color="auto"/>
              <w:right w:val="single" w:sz="4" w:space="0" w:color="auto"/>
            </w:tcBorders>
          </w:tcPr>
          <w:p w14:paraId="23C4181B" w14:textId="77777777" w:rsidR="009013F5" w:rsidRDefault="009013F5" w:rsidP="0049646D">
            <w:pPr>
              <w:cnfStyle w:val="000000000000" w:firstRow="0" w:lastRow="0" w:firstColumn="0" w:lastColumn="0" w:oddVBand="0" w:evenVBand="0" w:oddHBand="0" w:evenHBand="0" w:firstRowFirstColumn="0" w:firstRowLastColumn="0" w:lastRowFirstColumn="0" w:lastRowLastColumn="0"/>
              <w:rPr>
                <w:ins w:id="562" w:author="Nguyen, Trinh@Wildlife" w:date="2021-12-14T16:02:00Z"/>
                <w:rFonts w:ascii="Arial" w:hAnsi="Arial" w:cs="Arial"/>
                <w:sz w:val="20"/>
                <w:szCs w:val="20"/>
              </w:rPr>
            </w:pPr>
          </w:p>
        </w:tc>
        <w:tc>
          <w:tcPr>
            <w:tcW w:w="1890" w:type="dxa"/>
            <w:tcBorders>
              <w:top w:val="single" w:sz="4" w:space="0" w:color="auto"/>
              <w:left w:val="single" w:sz="4" w:space="0" w:color="auto"/>
              <w:bottom w:val="single" w:sz="4" w:space="0" w:color="auto"/>
              <w:right w:val="single" w:sz="4" w:space="0" w:color="auto"/>
            </w:tcBorders>
          </w:tcPr>
          <w:p w14:paraId="34DD7C88" w14:textId="77777777" w:rsidR="009013F5" w:rsidRDefault="009013F5" w:rsidP="0049646D">
            <w:pPr>
              <w:cnfStyle w:val="000000000000" w:firstRow="0" w:lastRow="0" w:firstColumn="0" w:lastColumn="0" w:oddVBand="0" w:evenVBand="0" w:oddHBand="0" w:evenHBand="0" w:firstRowFirstColumn="0" w:firstRowLastColumn="0" w:lastRowFirstColumn="0" w:lastRowLastColumn="0"/>
              <w:rPr>
                <w:ins w:id="563" w:author="Nguyen, Trinh@Wildlife" w:date="2021-12-14T16:02:00Z"/>
                <w:rFonts w:ascii="Arial" w:hAnsi="Arial" w:cs="Arial"/>
                <w:sz w:val="20"/>
                <w:szCs w:val="20"/>
              </w:rPr>
            </w:pPr>
          </w:p>
        </w:tc>
      </w:tr>
      <w:tr w:rsidR="009013F5" w:rsidRPr="00E32BD1" w14:paraId="6AF8240A" w14:textId="77777777" w:rsidTr="0049646D">
        <w:trPr>
          <w:cnfStyle w:val="000000100000" w:firstRow="0" w:lastRow="0" w:firstColumn="0" w:lastColumn="0" w:oddVBand="0" w:evenVBand="0" w:oddHBand="1" w:evenHBand="0" w:firstRowFirstColumn="0" w:firstRowLastColumn="0" w:lastRowFirstColumn="0" w:lastRowLastColumn="0"/>
          <w:ins w:id="564" w:author="Nguyen, Trinh@Wildlife" w:date="2021-12-14T16:02:00Z"/>
        </w:trPr>
        <w:tc>
          <w:tcPr>
            <w:cnfStyle w:val="001000000000" w:firstRow="0" w:lastRow="0" w:firstColumn="1" w:lastColumn="0" w:oddVBand="0" w:evenVBand="0" w:oddHBand="0" w:evenHBand="0" w:firstRowFirstColumn="0" w:firstRowLastColumn="0" w:lastRowFirstColumn="0" w:lastRowLastColumn="0"/>
            <w:tcW w:w="2143" w:type="dxa"/>
            <w:tcBorders>
              <w:top w:val="single" w:sz="4" w:space="0" w:color="auto"/>
              <w:left w:val="single" w:sz="4" w:space="0" w:color="auto"/>
              <w:bottom w:val="single" w:sz="4" w:space="0" w:color="auto"/>
              <w:right w:val="single" w:sz="4" w:space="0" w:color="auto"/>
            </w:tcBorders>
          </w:tcPr>
          <w:p w14:paraId="6E1433F7" w14:textId="6B764C81" w:rsidR="009013F5" w:rsidRDefault="009013F5" w:rsidP="0049646D">
            <w:pPr>
              <w:rPr>
                <w:ins w:id="565" w:author="Nguyen, Trinh@Wildlife" w:date="2021-12-14T16:02:00Z"/>
                <w:rFonts w:ascii="Arial" w:hAnsi="Arial" w:cs="Arial"/>
                <w:b w:val="0"/>
                <w:sz w:val="20"/>
                <w:szCs w:val="20"/>
              </w:rPr>
            </w:pPr>
            <w:ins w:id="566" w:author="Nguyen, Trinh@Wildlife" w:date="2021-12-14T16:03:00Z">
              <w:r>
                <w:rPr>
                  <w:rFonts w:ascii="Arial" w:hAnsi="Arial" w:cs="Arial"/>
                  <w:b w:val="0"/>
                  <w:sz w:val="20"/>
                  <w:szCs w:val="20"/>
                </w:rPr>
                <w:t>F9</w:t>
              </w:r>
            </w:ins>
          </w:p>
        </w:tc>
        <w:tc>
          <w:tcPr>
            <w:tcW w:w="4860" w:type="dxa"/>
            <w:tcBorders>
              <w:top w:val="single" w:sz="4" w:space="0" w:color="auto"/>
              <w:left w:val="single" w:sz="4" w:space="0" w:color="auto"/>
              <w:bottom w:val="single" w:sz="4" w:space="0" w:color="auto"/>
              <w:right w:val="single" w:sz="4" w:space="0" w:color="auto"/>
            </w:tcBorders>
          </w:tcPr>
          <w:p w14:paraId="181A6F96" w14:textId="77777777" w:rsidR="009013F5" w:rsidRDefault="009013F5" w:rsidP="0049646D">
            <w:pPr>
              <w:cnfStyle w:val="000000100000" w:firstRow="0" w:lastRow="0" w:firstColumn="0" w:lastColumn="0" w:oddVBand="0" w:evenVBand="0" w:oddHBand="1" w:evenHBand="0" w:firstRowFirstColumn="0" w:firstRowLastColumn="0" w:lastRowFirstColumn="0" w:lastRowLastColumn="0"/>
              <w:rPr>
                <w:ins w:id="567" w:author="Nguyen, Trinh@Wildlife" w:date="2021-12-14T16:02:00Z"/>
                <w:rFonts w:ascii="Arial" w:hAnsi="Arial" w:cs="Arial"/>
                <w:sz w:val="20"/>
                <w:szCs w:val="20"/>
              </w:rPr>
            </w:pPr>
          </w:p>
        </w:tc>
        <w:tc>
          <w:tcPr>
            <w:tcW w:w="2520" w:type="dxa"/>
            <w:tcBorders>
              <w:top w:val="single" w:sz="4" w:space="0" w:color="auto"/>
              <w:left w:val="single" w:sz="4" w:space="0" w:color="auto"/>
              <w:bottom w:val="single" w:sz="4" w:space="0" w:color="auto"/>
              <w:right w:val="single" w:sz="4" w:space="0" w:color="auto"/>
            </w:tcBorders>
          </w:tcPr>
          <w:p w14:paraId="493793DA" w14:textId="77777777" w:rsidR="009013F5" w:rsidRDefault="009013F5" w:rsidP="0049646D">
            <w:pPr>
              <w:cnfStyle w:val="000000100000" w:firstRow="0" w:lastRow="0" w:firstColumn="0" w:lastColumn="0" w:oddVBand="0" w:evenVBand="0" w:oddHBand="1" w:evenHBand="0" w:firstRowFirstColumn="0" w:firstRowLastColumn="0" w:lastRowFirstColumn="0" w:lastRowLastColumn="0"/>
              <w:rPr>
                <w:ins w:id="568" w:author="Nguyen, Trinh@Wildlife" w:date="2021-12-14T16:02:00Z"/>
                <w:rFonts w:ascii="Arial" w:hAnsi="Arial" w:cs="Arial"/>
                <w:sz w:val="20"/>
                <w:szCs w:val="20"/>
              </w:rPr>
            </w:pPr>
          </w:p>
        </w:tc>
        <w:tc>
          <w:tcPr>
            <w:tcW w:w="1890" w:type="dxa"/>
            <w:tcBorders>
              <w:top w:val="single" w:sz="4" w:space="0" w:color="auto"/>
              <w:left w:val="single" w:sz="4" w:space="0" w:color="auto"/>
              <w:bottom w:val="single" w:sz="4" w:space="0" w:color="auto"/>
              <w:right w:val="single" w:sz="4" w:space="0" w:color="auto"/>
            </w:tcBorders>
          </w:tcPr>
          <w:p w14:paraId="742FDB2C" w14:textId="77777777" w:rsidR="009013F5" w:rsidRDefault="009013F5" w:rsidP="0049646D">
            <w:pPr>
              <w:cnfStyle w:val="000000100000" w:firstRow="0" w:lastRow="0" w:firstColumn="0" w:lastColumn="0" w:oddVBand="0" w:evenVBand="0" w:oddHBand="1" w:evenHBand="0" w:firstRowFirstColumn="0" w:firstRowLastColumn="0" w:lastRowFirstColumn="0" w:lastRowLastColumn="0"/>
              <w:rPr>
                <w:ins w:id="569" w:author="Nguyen, Trinh@Wildlife" w:date="2021-12-14T16:02:00Z"/>
                <w:rFonts w:ascii="Arial" w:hAnsi="Arial" w:cs="Arial"/>
                <w:sz w:val="20"/>
                <w:szCs w:val="20"/>
              </w:rPr>
            </w:pPr>
          </w:p>
        </w:tc>
      </w:tr>
      <w:tr w:rsidR="009013F5" w:rsidRPr="00E32BD1" w14:paraId="272F039B" w14:textId="77777777" w:rsidTr="0049646D">
        <w:trPr>
          <w:ins w:id="570" w:author="Nguyen, Trinh@Wildlife" w:date="2021-12-14T16:02:00Z"/>
        </w:trPr>
        <w:tc>
          <w:tcPr>
            <w:cnfStyle w:val="001000000000" w:firstRow="0" w:lastRow="0" w:firstColumn="1" w:lastColumn="0" w:oddVBand="0" w:evenVBand="0" w:oddHBand="0" w:evenHBand="0" w:firstRowFirstColumn="0" w:firstRowLastColumn="0" w:lastRowFirstColumn="0" w:lastRowLastColumn="0"/>
            <w:tcW w:w="2143" w:type="dxa"/>
            <w:tcBorders>
              <w:top w:val="single" w:sz="4" w:space="0" w:color="auto"/>
              <w:left w:val="single" w:sz="4" w:space="0" w:color="auto"/>
              <w:bottom w:val="single" w:sz="4" w:space="0" w:color="auto"/>
              <w:right w:val="single" w:sz="4" w:space="0" w:color="auto"/>
            </w:tcBorders>
          </w:tcPr>
          <w:p w14:paraId="636332D5" w14:textId="3CD9FB54" w:rsidR="009013F5" w:rsidRDefault="009013F5" w:rsidP="0049646D">
            <w:pPr>
              <w:rPr>
                <w:ins w:id="571" w:author="Nguyen, Trinh@Wildlife" w:date="2021-12-14T16:02:00Z"/>
                <w:rFonts w:ascii="Arial" w:hAnsi="Arial" w:cs="Arial"/>
                <w:b w:val="0"/>
                <w:sz w:val="20"/>
                <w:szCs w:val="20"/>
              </w:rPr>
            </w:pPr>
            <w:ins w:id="572" w:author="Nguyen, Trinh@Wildlife" w:date="2021-12-14T16:03:00Z">
              <w:r>
                <w:rPr>
                  <w:rFonts w:ascii="Arial" w:hAnsi="Arial" w:cs="Arial"/>
                  <w:b w:val="0"/>
                  <w:sz w:val="20"/>
                  <w:szCs w:val="20"/>
                </w:rPr>
                <w:t>F</w:t>
              </w:r>
            </w:ins>
            <w:ins w:id="573" w:author="Nguyen, Trinh@Wildlife" w:date="2021-12-14T16:04:00Z">
              <w:r>
                <w:rPr>
                  <w:rFonts w:ascii="Arial" w:hAnsi="Arial" w:cs="Arial"/>
                  <w:b w:val="0"/>
                  <w:sz w:val="20"/>
                  <w:szCs w:val="20"/>
                </w:rPr>
                <w:t>10</w:t>
              </w:r>
            </w:ins>
          </w:p>
        </w:tc>
        <w:tc>
          <w:tcPr>
            <w:tcW w:w="4860" w:type="dxa"/>
            <w:tcBorders>
              <w:top w:val="single" w:sz="4" w:space="0" w:color="auto"/>
              <w:left w:val="single" w:sz="4" w:space="0" w:color="auto"/>
              <w:bottom w:val="single" w:sz="4" w:space="0" w:color="auto"/>
              <w:right w:val="single" w:sz="4" w:space="0" w:color="auto"/>
            </w:tcBorders>
          </w:tcPr>
          <w:p w14:paraId="6FA20B50" w14:textId="77777777" w:rsidR="009013F5" w:rsidRDefault="009013F5" w:rsidP="0049646D">
            <w:pPr>
              <w:cnfStyle w:val="000000000000" w:firstRow="0" w:lastRow="0" w:firstColumn="0" w:lastColumn="0" w:oddVBand="0" w:evenVBand="0" w:oddHBand="0" w:evenHBand="0" w:firstRowFirstColumn="0" w:firstRowLastColumn="0" w:lastRowFirstColumn="0" w:lastRowLastColumn="0"/>
              <w:rPr>
                <w:ins w:id="574" w:author="Nguyen, Trinh@Wildlife" w:date="2021-12-14T16:02:00Z"/>
                <w:rFonts w:ascii="Arial" w:hAnsi="Arial" w:cs="Arial"/>
                <w:sz w:val="20"/>
                <w:szCs w:val="20"/>
              </w:rPr>
            </w:pPr>
          </w:p>
        </w:tc>
        <w:tc>
          <w:tcPr>
            <w:tcW w:w="2520" w:type="dxa"/>
            <w:tcBorders>
              <w:top w:val="single" w:sz="4" w:space="0" w:color="auto"/>
              <w:left w:val="single" w:sz="4" w:space="0" w:color="auto"/>
              <w:bottom w:val="single" w:sz="4" w:space="0" w:color="auto"/>
              <w:right w:val="single" w:sz="4" w:space="0" w:color="auto"/>
            </w:tcBorders>
          </w:tcPr>
          <w:p w14:paraId="3698F885" w14:textId="77777777" w:rsidR="009013F5" w:rsidRDefault="009013F5" w:rsidP="0049646D">
            <w:pPr>
              <w:cnfStyle w:val="000000000000" w:firstRow="0" w:lastRow="0" w:firstColumn="0" w:lastColumn="0" w:oddVBand="0" w:evenVBand="0" w:oddHBand="0" w:evenHBand="0" w:firstRowFirstColumn="0" w:firstRowLastColumn="0" w:lastRowFirstColumn="0" w:lastRowLastColumn="0"/>
              <w:rPr>
                <w:ins w:id="575" w:author="Nguyen, Trinh@Wildlife" w:date="2021-12-14T16:02:00Z"/>
                <w:rFonts w:ascii="Arial" w:hAnsi="Arial" w:cs="Arial"/>
                <w:sz w:val="20"/>
                <w:szCs w:val="20"/>
              </w:rPr>
            </w:pPr>
          </w:p>
        </w:tc>
        <w:tc>
          <w:tcPr>
            <w:tcW w:w="1890" w:type="dxa"/>
            <w:tcBorders>
              <w:top w:val="single" w:sz="4" w:space="0" w:color="auto"/>
              <w:left w:val="single" w:sz="4" w:space="0" w:color="auto"/>
              <w:bottom w:val="single" w:sz="4" w:space="0" w:color="auto"/>
              <w:right w:val="single" w:sz="4" w:space="0" w:color="auto"/>
            </w:tcBorders>
          </w:tcPr>
          <w:p w14:paraId="2582D4EB" w14:textId="77777777" w:rsidR="009013F5" w:rsidRDefault="009013F5" w:rsidP="0049646D">
            <w:pPr>
              <w:cnfStyle w:val="000000000000" w:firstRow="0" w:lastRow="0" w:firstColumn="0" w:lastColumn="0" w:oddVBand="0" w:evenVBand="0" w:oddHBand="0" w:evenHBand="0" w:firstRowFirstColumn="0" w:firstRowLastColumn="0" w:lastRowFirstColumn="0" w:lastRowLastColumn="0"/>
              <w:rPr>
                <w:ins w:id="576" w:author="Nguyen, Trinh@Wildlife" w:date="2021-12-14T16:02:00Z"/>
                <w:rFonts w:ascii="Arial" w:hAnsi="Arial" w:cs="Arial"/>
                <w:sz w:val="20"/>
                <w:szCs w:val="20"/>
              </w:rPr>
            </w:pPr>
          </w:p>
        </w:tc>
      </w:tr>
      <w:tr w:rsidR="009013F5" w:rsidRPr="00E32BD1" w14:paraId="6F33DAE7" w14:textId="77777777" w:rsidTr="0049646D">
        <w:trPr>
          <w:cnfStyle w:val="000000100000" w:firstRow="0" w:lastRow="0" w:firstColumn="0" w:lastColumn="0" w:oddVBand="0" w:evenVBand="0" w:oddHBand="1" w:evenHBand="0" w:firstRowFirstColumn="0" w:firstRowLastColumn="0" w:lastRowFirstColumn="0" w:lastRowLastColumn="0"/>
          <w:ins w:id="577" w:author="Nguyen, Trinh@Wildlife" w:date="2021-12-14T16:02:00Z"/>
        </w:trPr>
        <w:tc>
          <w:tcPr>
            <w:cnfStyle w:val="001000000000" w:firstRow="0" w:lastRow="0" w:firstColumn="1" w:lastColumn="0" w:oddVBand="0" w:evenVBand="0" w:oddHBand="0" w:evenHBand="0" w:firstRowFirstColumn="0" w:firstRowLastColumn="0" w:lastRowFirstColumn="0" w:lastRowLastColumn="0"/>
            <w:tcW w:w="2143" w:type="dxa"/>
            <w:tcBorders>
              <w:top w:val="single" w:sz="4" w:space="0" w:color="auto"/>
              <w:left w:val="single" w:sz="4" w:space="0" w:color="auto"/>
              <w:bottom w:val="single" w:sz="4" w:space="0" w:color="auto"/>
              <w:right w:val="single" w:sz="4" w:space="0" w:color="auto"/>
            </w:tcBorders>
          </w:tcPr>
          <w:p w14:paraId="2FD77A43" w14:textId="161BC28C" w:rsidR="009013F5" w:rsidRDefault="009013F5" w:rsidP="0049646D">
            <w:pPr>
              <w:rPr>
                <w:ins w:id="578" w:author="Nguyen, Trinh@Wildlife" w:date="2021-12-14T16:02:00Z"/>
                <w:rFonts w:ascii="Arial" w:hAnsi="Arial" w:cs="Arial"/>
                <w:b w:val="0"/>
                <w:sz w:val="20"/>
                <w:szCs w:val="20"/>
              </w:rPr>
            </w:pPr>
            <w:ins w:id="579" w:author="Nguyen, Trinh@Wildlife" w:date="2021-12-14T16:04:00Z">
              <w:r>
                <w:rPr>
                  <w:rFonts w:ascii="Arial" w:hAnsi="Arial" w:cs="Arial"/>
                  <w:b w:val="0"/>
                  <w:sz w:val="20"/>
                  <w:szCs w:val="20"/>
                </w:rPr>
                <w:t>F11</w:t>
              </w:r>
            </w:ins>
          </w:p>
        </w:tc>
        <w:tc>
          <w:tcPr>
            <w:tcW w:w="4860" w:type="dxa"/>
            <w:tcBorders>
              <w:top w:val="single" w:sz="4" w:space="0" w:color="auto"/>
              <w:left w:val="single" w:sz="4" w:space="0" w:color="auto"/>
              <w:bottom w:val="single" w:sz="4" w:space="0" w:color="auto"/>
              <w:right w:val="single" w:sz="4" w:space="0" w:color="auto"/>
            </w:tcBorders>
          </w:tcPr>
          <w:p w14:paraId="787A1EA6" w14:textId="77777777" w:rsidR="009013F5" w:rsidRDefault="009013F5" w:rsidP="0049646D">
            <w:pPr>
              <w:cnfStyle w:val="000000100000" w:firstRow="0" w:lastRow="0" w:firstColumn="0" w:lastColumn="0" w:oddVBand="0" w:evenVBand="0" w:oddHBand="1" w:evenHBand="0" w:firstRowFirstColumn="0" w:firstRowLastColumn="0" w:lastRowFirstColumn="0" w:lastRowLastColumn="0"/>
              <w:rPr>
                <w:ins w:id="580" w:author="Nguyen, Trinh@Wildlife" w:date="2021-12-14T16:02:00Z"/>
                <w:rFonts w:ascii="Arial" w:hAnsi="Arial" w:cs="Arial"/>
                <w:sz w:val="20"/>
                <w:szCs w:val="20"/>
              </w:rPr>
            </w:pPr>
          </w:p>
        </w:tc>
        <w:tc>
          <w:tcPr>
            <w:tcW w:w="2520" w:type="dxa"/>
            <w:tcBorders>
              <w:top w:val="single" w:sz="4" w:space="0" w:color="auto"/>
              <w:left w:val="single" w:sz="4" w:space="0" w:color="auto"/>
              <w:bottom w:val="single" w:sz="4" w:space="0" w:color="auto"/>
              <w:right w:val="single" w:sz="4" w:space="0" w:color="auto"/>
            </w:tcBorders>
          </w:tcPr>
          <w:p w14:paraId="7FF6BCFD" w14:textId="77777777" w:rsidR="009013F5" w:rsidRDefault="009013F5" w:rsidP="0049646D">
            <w:pPr>
              <w:cnfStyle w:val="000000100000" w:firstRow="0" w:lastRow="0" w:firstColumn="0" w:lastColumn="0" w:oddVBand="0" w:evenVBand="0" w:oddHBand="1" w:evenHBand="0" w:firstRowFirstColumn="0" w:firstRowLastColumn="0" w:lastRowFirstColumn="0" w:lastRowLastColumn="0"/>
              <w:rPr>
                <w:ins w:id="581" w:author="Nguyen, Trinh@Wildlife" w:date="2021-12-14T16:02:00Z"/>
                <w:rFonts w:ascii="Arial" w:hAnsi="Arial" w:cs="Arial"/>
                <w:sz w:val="20"/>
                <w:szCs w:val="20"/>
              </w:rPr>
            </w:pPr>
          </w:p>
        </w:tc>
        <w:tc>
          <w:tcPr>
            <w:tcW w:w="1890" w:type="dxa"/>
            <w:tcBorders>
              <w:top w:val="single" w:sz="4" w:space="0" w:color="auto"/>
              <w:left w:val="single" w:sz="4" w:space="0" w:color="auto"/>
              <w:bottom w:val="single" w:sz="4" w:space="0" w:color="auto"/>
              <w:right w:val="single" w:sz="4" w:space="0" w:color="auto"/>
            </w:tcBorders>
          </w:tcPr>
          <w:p w14:paraId="37BD2B53" w14:textId="77777777" w:rsidR="009013F5" w:rsidRDefault="009013F5" w:rsidP="0049646D">
            <w:pPr>
              <w:cnfStyle w:val="000000100000" w:firstRow="0" w:lastRow="0" w:firstColumn="0" w:lastColumn="0" w:oddVBand="0" w:evenVBand="0" w:oddHBand="1" w:evenHBand="0" w:firstRowFirstColumn="0" w:firstRowLastColumn="0" w:lastRowFirstColumn="0" w:lastRowLastColumn="0"/>
              <w:rPr>
                <w:ins w:id="582" w:author="Nguyen, Trinh@Wildlife" w:date="2021-12-14T16:02:00Z"/>
                <w:rFonts w:ascii="Arial" w:hAnsi="Arial" w:cs="Arial"/>
                <w:sz w:val="20"/>
                <w:szCs w:val="20"/>
              </w:rPr>
            </w:pPr>
          </w:p>
        </w:tc>
      </w:tr>
      <w:tr w:rsidR="009013F5" w:rsidRPr="00E32BD1" w14:paraId="70A9B497" w14:textId="77777777" w:rsidTr="0049646D">
        <w:trPr>
          <w:ins w:id="583" w:author="Nguyen, Trinh@Wildlife" w:date="2021-12-14T16:02:00Z"/>
        </w:trPr>
        <w:tc>
          <w:tcPr>
            <w:cnfStyle w:val="001000000000" w:firstRow="0" w:lastRow="0" w:firstColumn="1" w:lastColumn="0" w:oddVBand="0" w:evenVBand="0" w:oddHBand="0" w:evenHBand="0" w:firstRowFirstColumn="0" w:firstRowLastColumn="0" w:lastRowFirstColumn="0" w:lastRowLastColumn="0"/>
            <w:tcW w:w="2143" w:type="dxa"/>
            <w:tcBorders>
              <w:top w:val="single" w:sz="4" w:space="0" w:color="auto"/>
              <w:left w:val="single" w:sz="4" w:space="0" w:color="auto"/>
              <w:bottom w:val="single" w:sz="4" w:space="0" w:color="auto"/>
              <w:right w:val="single" w:sz="4" w:space="0" w:color="auto"/>
            </w:tcBorders>
          </w:tcPr>
          <w:p w14:paraId="224528AD" w14:textId="1EEEA12D" w:rsidR="009013F5" w:rsidRDefault="009013F5" w:rsidP="0049646D">
            <w:pPr>
              <w:rPr>
                <w:ins w:id="584" w:author="Nguyen, Trinh@Wildlife" w:date="2021-12-14T16:02:00Z"/>
                <w:rFonts w:ascii="Arial" w:hAnsi="Arial" w:cs="Arial"/>
                <w:b w:val="0"/>
                <w:sz w:val="20"/>
                <w:szCs w:val="20"/>
              </w:rPr>
            </w:pPr>
            <w:ins w:id="585" w:author="Nguyen, Trinh@Wildlife" w:date="2021-12-14T16:04:00Z">
              <w:r>
                <w:rPr>
                  <w:rFonts w:ascii="Arial" w:hAnsi="Arial" w:cs="Arial"/>
                  <w:b w:val="0"/>
                  <w:sz w:val="20"/>
                  <w:szCs w:val="20"/>
                </w:rPr>
                <w:t>F12</w:t>
              </w:r>
            </w:ins>
          </w:p>
        </w:tc>
        <w:tc>
          <w:tcPr>
            <w:tcW w:w="4860" w:type="dxa"/>
            <w:tcBorders>
              <w:top w:val="single" w:sz="4" w:space="0" w:color="auto"/>
              <w:left w:val="single" w:sz="4" w:space="0" w:color="auto"/>
              <w:bottom w:val="single" w:sz="4" w:space="0" w:color="auto"/>
              <w:right w:val="single" w:sz="4" w:space="0" w:color="auto"/>
            </w:tcBorders>
          </w:tcPr>
          <w:p w14:paraId="5236343B" w14:textId="77777777" w:rsidR="009013F5" w:rsidRDefault="009013F5" w:rsidP="0049646D">
            <w:pPr>
              <w:cnfStyle w:val="000000000000" w:firstRow="0" w:lastRow="0" w:firstColumn="0" w:lastColumn="0" w:oddVBand="0" w:evenVBand="0" w:oddHBand="0" w:evenHBand="0" w:firstRowFirstColumn="0" w:firstRowLastColumn="0" w:lastRowFirstColumn="0" w:lastRowLastColumn="0"/>
              <w:rPr>
                <w:ins w:id="586" w:author="Nguyen, Trinh@Wildlife" w:date="2021-12-14T16:02:00Z"/>
                <w:rFonts w:ascii="Arial" w:hAnsi="Arial" w:cs="Arial"/>
                <w:sz w:val="20"/>
                <w:szCs w:val="20"/>
              </w:rPr>
            </w:pPr>
          </w:p>
        </w:tc>
        <w:tc>
          <w:tcPr>
            <w:tcW w:w="2520" w:type="dxa"/>
            <w:tcBorders>
              <w:top w:val="single" w:sz="4" w:space="0" w:color="auto"/>
              <w:left w:val="single" w:sz="4" w:space="0" w:color="auto"/>
              <w:bottom w:val="single" w:sz="4" w:space="0" w:color="auto"/>
              <w:right w:val="single" w:sz="4" w:space="0" w:color="auto"/>
            </w:tcBorders>
          </w:tcPr>
          <w:p w14:paraId="047EA742" w14:textId="77777777" w:rsidR="009013F5" w:rsidRDefault="009013F5" w:rsidP="0049646D">
            <w:pPr>
              <w:cnfStyle w:val="000000000000" w:firstRow="0" w:lastRow="0" w:firstColumn="0" w:lastColumn="0" w:oddVBand="0" w:evenVBand="0" w:oddHBand="0" w:evenHBand="0" w:firstRowFirstColumn="0" w:firstRowLastColumn="0" w:lastRowFirstColumn="0" w:lastRowLastColumn="0"/>
              <w:rPr>
                <w:ins w:id="587" w:author="Nguyen, Trinh@Wildlife" w:date="2021-12-14T16:02:00Z"/>
                <w:rFonts w:ascii="Arial" w:hAnsi="Arial" w:cs="Arial"/>
                <w:sz w:val="20"/>
                <w:szCs w:val="20"/>
              </w:rPr>
            </w:pPr>
          </w:p>
        </w:tc>
        <w:tc>
          <w:tcPr>
            <w:tcW w:w="1890" w:type="dxa"/>
            <w:tcBorders>
              <w:top w:val="single" w:sz="4" w:space="0" w:color="auto"/>
              <w:left w:val="single" w:sz="4" w:space="0" w:color="auto"/>
              <w:bottom w:val="single" w:sz="4" w:space="0" w:color="auto"/>
              <w:right w:val="single" w:sz="4" w:space="0" w:color="auto"/>
            </w:tcBorders>
          </w:tcPr>
          <w:p w14:paraId="09E35111" w14:textId="77777777" w:rsidR="009013F5" w:rsidRDefault="009013F5" w:rsidP="0049646D">
            <w:pPr>
              <w:cnfStyle w:val="000000000000" w:firstRow="0" w:lastRow="0" w:firstColumn="0" w:lastColumn="0" w:oddVBand="0" w:evenVBand="0" w:oddHBand="0" w:evenHBand="0" w:firstRowFirstColumn="0" w:firstRowLastColumn="0" w:lastRowFirstColumn="0" w:lastRowLastColumn="0"/>
              <w:rPr>
                <w:ins w:id="588" w:author="Nguyen, Trinh@Wildlife" w:date="2021-12-14T16:02:00Z"/>
                <w:rFonts w:ascii="Arial" w:hAnsi="Arial" w:cs="Arial"/>
                <w:sz w:val="20"/>
                <w:szCs w:val="20"/>
              </w:rPr>
            </w:pPr>
          </w:p>
        </w:tc>
      </w:tr>
      <w:tr w:rsidR="009013F5" w:rsidRPr="00E32BD1" w14:paraId="2A43F9B6" w14:textId="77777777" w:rsidTr="0049646D">
        <w:trPr>
          <w:cnfStyle w:val="000000100000" w:firstRow="0" w:lastRow="0" w:firstColumn="0" w:lastColumn="0" w:oddVBand="0" w:evenVBand="0" w:oddHBand="1" w:evenHBand="0" w:firstRowFirstColumn="0" w:firstRowLastColumn="0" w:lastRowFirstColumn="0" w:lastRowLastColumn="0"/>
          <w:ins w:id="589" w:author="Nguyen, Trinh@Wildlife" w:date="2021-12-14T16:02:00Z"/>
        </w:trPr>
        <w:tc>
          <w:tcPr>
            <w:cnfStyle w:val="001000000000" w:firstRow="0" w:lastRow="0" w:firstColumn="1" w:lastColumn="0" w:oddVBand="0" w:evenVBand="0" w:oddHBand="0" w:evenHBand="0" w:firstRowFirstColumn="0" w:firstRowLastColumn="0" w:lastRowFirstColumn="0" w:lastRowLastColumn="0"/>
            <w:tcW w:w="2143" w:type="dxa"/>
            <w:tcBorders>
              <w:top w:val="single" w:sz="4" w:space="0" w:color="auto"/>
              <w:left w:val="single" w:sz="4" w:space="0" w:color="auto"/>
              <w:bottom w:val="single" w:sz="4" w:space="0" w:color="auto"/>
              <w:right w:val="single" w:sz="4" w:space="0" w:color="auto"/>
            </w:tcBorders>
          </w:tcPr>
          <w:p w14:paraId="073468A0" w14:textId="0D414B90" w:rsidR="009013F5" w:rsidRDefault="009013F5" w:rsidP="0049646D">
            <w:pPr>
              <w:rPr>
                <w:ins w:id="590" w:author="Nguyen, Trinh@Wildlife" w:date="2021-12-14T16:02:00Z"/>
                <w:rFonts w:ascii="Arial" w:hAnsi="Arial" w:cs="Arial"/>
                <w:b w:val="0"/>
                <w:sz w:val="20"/>
                <w:szCs w:val="20"/>
              </w:rPr>
            </w:pPr>
            <w:ins w:id="591" w:author="Nguyen, Trinh@Wildlife" w:date="2021-12-14T16:04:00Z">
              <w:r>
                <w:rPr>
                  <w:rFonts w:ascii="Arial" w:hAnsi="Arial" w:cs="Arial"/>
                  <w:b w:val="0"/>
                  <w:sz w:val="20"/>
                  <w:szCs w:val="20"/>
                </w:rPr>
                <w:t>F13</w:t>
              </w:r>
            </w:ins>
          </w:p>
        </w:tc>
        <w:tc>
          <w:tcPr>
            <w:tcW w:w="4860" w:type="dxa"/>
            <w:tcBorders>
              <w:top w:val="single" w:sz="4" w:space="0" w:color="auto"/>
              <w:left w:val="single" w:sz="4" w:space="0" w:color="auto"/>
              <w:bottom w:val="single" w:sz="4" w:space="0" w:color="auto"/>
              <w:right w:val="single" w:sz="4" w:space="0" w:color="auto"/>
            </w:tcBorders>
          </w:tcPr>
          <w:p w14:paraId="009E6652" w14:textId="77777777" w:rsidR="009013F5" w:rsidRDefault="009013F5" w:rsidP="0049646D">
            <w:pPr>
              <w:cnfStyle w:val="000000100000" w:firstRow="0" w:lastRow="0" w:firstColumn="0" w:lastColumn="0" w:oddVBand="0" w:evenVBand="0" w:oddHBand="1" w:evenHBand="0" w:firstRowFirstColumn="0" w:firstRowLastColumn="0" w:lastRowFirstColumn="0" w:lastRowLastColumn="0"/>
              <w:rPr>
                <w:ins w:id="592" w:author="Nguyen, Trinh@Wildlife" w:date="2021-12-14T16:02:00Z"/>
                <w:rFonts w:ascii="Arial" w:hAnsi="Arial" w:cs="Arial"/>
                <w:sz w:val="20"/>
                <w:szCs w:val="20"/>
              </w:rPr>
            </w:pPr>
          </w:p>
        </w:tc>
        <w:tc>
          <w:tcPr>
            <w:tcW w:w="2520" w:type="dxa"/>
            <w:tcBorders>
              <w:top w:val="single" w:sz="4" w:space="0" w:color="auto"/>
              <w:left w:val="single" w:sz="4" w:space="0" w:color="auto"/>
              <w:bottom w:val="single" w:sz="4" w:space="0" w:color="auto"/>
              <w:right w:val="single" w:sz="4" w:space="0" w:color="auto"/>
            </w:tcBorders>
          </w:tcPr>
          <w:p w14:paraId="57C80100" w14:textId="77777777" w:rsidR="009013F5" w:rsidRDefault="009013F5" w:rsidP="0049646D">
            <w:pPr>
              <w:cnfStyle w:val="000000100000" w:firstRow="0" w:lastRow="0" w:firstColumn="0" w:lastColumn="0" w:oddVBand="0" w:evenVBand="0" w:oddHBand="1" w:evenHBand="0" w:firstRowFirstColumn="0" w:firstRowLastColumn="0" w:lastRowFirstColumn="0" w:lastRowLastColumn="0"/>
              <w:rPr>
                <w:ins w:id="593" w:author="Nguyen, Trinh@Wildlife" w:date="2021-12-14T16:02:00Z"/>
                <w:rFonts w:ascii="Arial" w:hAnsi="Arial" w:cs="Arial"/>
                <w:sz w:val="20"/>
                <w:szCs w:val="20"/>
              </w:rPr>
            </w:pPr>
          </w:p>
        </w:tc>
        <w:tc>
          <w:tcPr>
            <w:tcW w:w="1890" w:type="dxa"/>
            <w:tcBorders>
              <w:top w:val="single" w:sz="4" w:space="0" w:color="auto"/>
              <w:left w:val="single" w:sz="4" w:space="0" w:color="auto"/>
              <w:bottom w:val="single" w:sz="4" w:space="0" w:color="auto"/>
              <w:right w:val="single" w:sz="4" w:space="0" w:color="auto"/>
            </w:tcBorders>
          </w:tcPr>
          <w:p w14:paraId="2EDB3318" w14:textId="77777777" w:rsidR="009013F5" w:rsidRDefault="009013F5" w:rsidP="0049646D">
            <w:pPr>
              <w:cnfStyle w:val="000000100000" w:firstRow="0" w:lastRow="0" w:firstColumn="0" w:lastColumn="0" w:oddVBand="0" w:evenVBand="0" w:oddHBand="1" w:evenHBand="0" w:firstRowFirstColumn="0" w:firstRowLastColumn="0" w:lastRowFirstColumn="0" w:lastRowLastColumn="0"/>
              <w:rPr>
                <w:ins w:id="594" w:author="Nguyen, Trinh@Wildlife" w:date="2021-12-14T16:02:00Z"/>
                <w:rFonts w:ascii="Arial" w:hAnsi="Arial" w:cs="Arial"/>
                <w:sz w:val="20"/>
                <w:szCs w:val="20"/>
              </w:rPr>
            </w:pPr>
          </w:p>
        </w:tc>
      </w:tr>
      <w:tr w:rsidR="009013F5" w:rsidRPr="00E32BD1" w14:paraId="47935CA1" w14:textId="77777777" w:rsidTr="0049646D">
        <w:trPr>
          <w:ins w:id="595" w:author="Nguyen, Trinh@Wildlife" w:date="2021-12-14T16:02:00Z"/>
        </w:trPr>
        <w:tc>
          <w:tcPr>
            <w:cnfStyle w:val="001000000000" w:firstRow="0" w:lastRow="0" w:firstColumn="1" w:lastColumn="0" w:oddVBand="0" w:evenVBand="0" w:oddHBand="0" w:evenHBand="0" w:firstRowFirstColumn="0" w:firstRowLastColumn="0" w:lastRowFirstColumn="0" w:lastRowLastColumn="0"/>
            <w:tcW w:w="2143" w:type="dxa"/>
            <w:tcBorders>
              <w:top w:val="single" w:sz="4" w:space="0" w:color="auto"/>
              <w:left w:val="single" w:sz="4" w:space="0" w:color="auto"/>
              <w:bottom w:val="single" w:sz="4" w:space="0" w:color="auto"/>
              <w:right w:val="single" w:sz="4" w:space="0" w:color="auto"/>
            </w:tcBorders>
          </w:tcPr>
          <w:p w14:paraId="1487FA6D" w14:textId="4CBE682E" w:rsidR="009013F5" w:rsidRDefault="009013F5" w:rsidP="0049646D">
            <w:pPr>
              <w:rPr>
                <w:ins w:id="596" w:author="Nguyen, Trinh@Wildlife" w:date="2021-12-14T16:02:00Z"/>
                <w:rFonts w:ascii="Arial" w:hAnsi="Arial" w:cs="Arial"/>
                <w:b w:val="0"/>
                <w:sz w:val="20"/>
                <w:szCs w:val="20"/>
              </w:rPr>
            </w:pPr>
            <w:ins w:id="597" w:author="Nguyen, Trinh@Wildlife" w:date="2021-12-14T16:04:00Z">
              <w:r>
                <w:rPr>
                  <w:rFonts w:ascii="Arial" w:hAnsi="Arial" w:cs="Arial"/>
                  <w:b w:val="0"/>
                  <w:sz w:val="20"/>
                  <w:szCs w:val="20"/>
                </w:rPr>
                <w:t>F14</w:t>
              </w:r>
            </w:ins>
          </w:p>
        </w:tc>
        <w:tc>
          <w:tcPr>
            <w:tcW w:w="4860" w:type="dxa"/>
            <w:tcBorders>
              <w:top w:val="single" w:sz="4" w:space="0" w:color="auto"/>
              <w:left w:val="single" w:sz="4" w:space="0" w:color="auto"/>
              <w:bottom w:val="single" w:sz="4" w:space="0" w:color="auto"/>
              <w:right w:val="single" w:sz="4" w:space="0" w:color="auto"/>
            </w:tcBorders>
          </w:tcPr>
          <w:p w14:paraId="3F9EE783" w14:textId="77777777" w:rsidR="009013F5" w:rsidRDefault="009013F5" w:rsidP="0049646D">
            <w:pPr>
              <w:cnfStyle w:val="000000000000" w:firstRow="0" w:lastRow="0" w:firstColumn="0" w:lastColumn="0" w:oddVBand="0" w:evenVBand="0" w:oddHBand="0" w:evenHBand="0" w:firstRowFirstColumn="0" w:firstRowLastColumn="0" w:lastRowFirstColumn="0" w:lastRowLastColumn="0"/>
              <w:rPr>
                <w:ins w:id="598" w:author="Nguyen, Trinh@Wildlife" w:date="2021-12-14T16:02:00Z"/>
                <w:rFonts w:ascii="Arial" w:hAnsi="Arial" w:cs="Arial"/>
                <w:sz w:val="20"/>
                <w:szCs w:val="20"/>
              </w:rPr>
            </w:pPr>
          </w:p>
        </w:tc>
        <w:tc>
          <w:tcPr>
            <w:tcW w:w="2520" w:type="dxa"/>
            <w:tcBorders>
              <w:top w:val="single" w:sz="4" w:space="0" w:color="auto"/>
              <w:left w:val="single" w:sz="4" w:space="0" w:color="auto"/>
              <w:bottom w:val="single" w:sz="4" w:space="0" w:color="auto"/>
              <w:right w:val="single" w:sz="4" w:space="0" w:color="auto"/>
            </w:tcBorders>
          </w:tcPr>
          <w:p w14:paraId="4E24641B" w14:textId="77777777" w:rsidR="009013F5" w:rsidRDefault="009013F5" w:rsidP="0049646D">
            <w:pPr>
              <w:cnfStyle w:val="000000000000" w:firstRow="0" w:lastRow="0" w:firstColumn="0" w:lastColumn="0" w:oddVBand="0" w:evenVBand="0" w:oddHBand="0" w:evenHBand="0" w:firstRowFirstColumn="0" w:firstRowLastColumn="0" w:lastRowFirstColumn="0" w:lastRowLastColumn="0"/>
              <w:rPr>
                <w:ins w:id="599" w:author="Nguyen, Trinh@Wildlife" w:date="2021-12-14T16:02:00Z"/>
                <w:rFonts w:ascii="Arial" w:hAnsi="Arial" w:cs="Arial"/>
                <w:sz w:val="20"/>
                <w:szCs w:val="20"/>
              </w:rPr>
            </w:pPr>
          </w:p>
        </w:tc>
        <w:tc>
          <w:tcPr>
            <w:tcW w:w="1890" w:type="dxa"/>
            <w:tcBorders>
              <w:top w:val="single" w:sz="4" w:space="0" w:color="auto"/>
              <w:left w:val="single" w:sz="4" w:space="0" w:color="auto"/>
              <w:bottom w:val="single" w:sz="4" w:space="0" w:color="auto"/>
              <w:right w:val="single" w:sz="4" w:space="0" w:color="auto"/>
            </w:tcBorders>
          </w:tcPr>
          <w:p w14:paraId="65213FA4" w14:textId="77777777" w:rsidR="009013F5" w:rsidRDefault="009013F5" w:rsidP="0049646D">
            <w:pPr>
              <w:cnfStyle w:val="000000000000" w:firstRow="0" w:lastRow="0" w:firstColumn="0" w:lastColumn="0" w:oddVBand="0" w:evenVBand="0" w:oddHBand="0" w:evenHBand="0" w:firstRowFirstColumn="0" w:firstRowLastColumn="0" w:lastRowFirstColumn="0" w:lastRowLastColumn="0"/>
              <w:rPr>
                <w:ins w:id="600" w:author="Nguyen, Trinh@Wildlife" w:date="2021-12-14T16:02:00Z"/>
                <w:rFonts w:ascii="Arial" w:hAnsi="Arial" w:cs="Arial"/>
                <w:sz w:val="20"/>
                <w:szCs w:val="20"/>
              </w:rPr>
            </w:pPr>
          </w:p>
        </w:tc>
      </w:tr>
      <w:tr w:rsidR="009013F5" w:rsidRPr="00E32BD1" w14:paraId="369BBB93" w14:textId="77777777" w:rsidTr="0049646D">
        <w:trPr>
          <w:cnfStyle w:val="000000100000" w:firstRow="0" w:lastRow="0" w:firstColumn="0" w:lastColumn="0" w:oddVBand="0" w:evenVBand="0" w:oddHBand="1" w:evenHBand="0" w:firstRowFirstColumn="0" w:firstRowLastColumn="0" w:lastRowFirstColumn="0" w:lastRowLastColumn="0"/>
          <w:ins w:id="601" w:author="Nguyen, Trinh@Wildlife" w:date="2021-12-14T16:02:00Z"/>
        </w:trPr>
        <w:tc>
          <w:tcPr>
            <w:cnfStyle w:val="001000000000" w:firstRow="0" w:lastRow="0" w:firstColumn="1" w:lastColumn="0" w:oddVBand="0" w:evenVBand="0" w:oddHBand="0" w:evenHBand="0" w:firstRowFirstColumn="0" w:firstRowLastColumn="0" w:lastRowFirstColumn="0" w:lastRowLastColumn="0"/>
            <w:tcW w:w="2143" w:type="dxa"/>
            <w:tcBorders>
              <w:top w:val="single" w:sz="4" w:space="0" w:color="auto"/>
              <w:left w:val="single" w:sz="4" w:space="0" w:color="auto"/>
              <w:bottom w:val="single" w:sz="4" w:space="0" w:color="auto"/>
              <w:right w:val="single" w:sz="4" w:space="0" w:color="auto"/>
            </w:tcBorders>
          </w:tcPr>
          <w:p w14:paraId="30F40A17" w14:textId="75DDF742" w:rsidR="009013F5" w:rsidRDefault="009013F5" w:rsidP="0049646D">
            <w:pPr>
              <w:rPr>
                <w:ins w:id="602" w:author="Nguyen, Trinh@Wildlife" w:date="2021-12-14T16:02:00Z"/>
                <w:rFonts w:ascii="Arial" w:hAnsi="Arial" w:cs="Arial"/>
                <w:b w:val="0"/>
                <w:sz w:val="20"/>
                <w:szCs w:val="20"/>
              </w:rPr>
            </w:pPr>
            <w:ins w:id="603" w:author="Nguyen, Trinh@Wildlife" w:date="2021-12-14T16:04:00Z">
              <w:r>
                <w:rPr>
                  <w:rFonts w:ascii="Arial" w:hAnsi="Arial" w:cs="Arial"/>
                  <w:b w:val="0"/>
                  <w:sz w:val="20"/>
                  <w:szCs w:val="20"/>
                </w:rPr>
                <w:t>F15</w:t>
              </w:r>
            </w:ins>
          </w:p>
        </w:tc>
        <w:tc>
          <w:tcPr>
            <w:tcW w:w="4860" w:type="dxa"/>
            <w:tcBorders>
              <w:top w:val="single" w:sz="4" w:space="0" w:color="auto"/>
              <w:left w:val="single" w:sz="4" w:space="0" w:color="auto"/>
              <w:bottom w:val="single" w:sz="4" w:space="0" w:color="auto"/>
              <w:right w:val="single" w:sz="4" w:space="0" w:color="auto"/>
            </w:tcBorders>
          </w:tcPr>
          <w:p w14:paraId="1D33F17E" w14:textId="77777777" w:rsidR="009013F5" w:rsidRDefault="009013F5" w:rsidP="0049646D">
            <w:pPr>
              <w:cnfStyle w:val="000000100000" w:firstRow="0" w:lastRow="0" w:firstColumn="0" w:lastColumn="0" w:oddVBand="0" w:evenVBand="0" w:oddHBand="1" w:evenHBand="0" w:firstRowFirstColumn="0" w:firstRowLastColumn="0" w:lastRowFirstColumn="0" w:lastRowLastColumn="0"/>
              <w:rPr>
                <w:ins w:id="604" w:author="Nguyen, Trinh@Wildlife" w:date="2021-12-14T16:02:00Z"/>
                <w:rFonts w:ascii="Arial" w:hAnsi="Arial" w:cs="Arial"/>
                <w:sz w:val="20"/>
                <w:szCs w:val="20"/>
              </w:rPr>
            </w:pPr>
          </w:p>
        </w:tc>
        <w:tc>
          <w:tcPr>
            <w:tcW w:w="2520" w:type="dxa"/>
            <w:tcBorders>
              <w:top w:val="single" w:sz="4" w:space="0" w:color="auto"/>
              <w:left w:val="single" w:sz="4" w:space="0" w:color="auto"/>
              <w:bottom w:val="single" w:sz="4" w:space="0" w:color="auto"/>
              <w:right w:val="single" w:sz="4" w:space="0" w:color="auto"/>
            </w:tcBorders>
          </w:tcPr>
          <w:p w14:paraId="6CC44025" w14:textId="77777777" w:rsidR="009013F5" w:rsidRDefault="009013F5" w:rsidP="0049646D">
            <w:pPr>
              <w:cnfStyle w:val="000000100000" w:firstRow="0" w:lastRow="0" w:firstColumn="0" w:lastColumn="0" w:oddVBand="0" w:evenVBand="0" w:oddHBand="1" w:evenHBand="0" w:firstRowFirstColumn="0" w:firstRowLastColumn="0" w:lastRowFirstColumn="0" w:lastRowLastColumn="0"/>
              <w:rPr>
                <w:ins w:id="605" w:author="Nguyen, Trinh@Wildlife" w:date="2021-12-14T16:02:00Z"/>
                <w:rFonts w:ascii="Arial" w:hAnsi="Arial" w:cs="Arial"/>
                <w:sz w:val="20"/>
                <w:szCs w:val="20"/>
              </w:rPr>
            </w:pPr>
          </w:p>
        </w:tc>
        <w:tc>
          <w:tcPr>
            <w:tcW w:w="1890" w:type="dxa"/>
            <w:tcBorders>
              <w:top w:val="single" w:sz="4" w:space="0" w:color="auto"/>
              <w:left w:val="single" w:sz="4" w:space="0" w:color="auto"/>
              <w:bottom w:val="single" w:sz="4" w:space="0" w:color="auto"/>
              <w:right w:val="single" w:sz="4" w:space="0" w:color="auto"/>
            </w:tcBorders>
          </w:tcPr>
          <w:p w14:paraId="3FDDAF52" w14:textId="77777777" w:rsidR="009013F5" w:rsidRDefault="009013F5" w:rsidP="0049646D">
            <w:pPr>
              <w:cnfStyle w:val="000000100000" w:firstRow="0" w:lastRow="0" w:firstColumn="0" w:lastColumn="0" w:oddVBand="0" w:evenVBand="0" w:oddHBand="1" w:evenHBand="0" w:firstRowFirstColumn="0" w:firstRowLastColumn="0" w:lastRowFirstColumn="0" w:lastRowLastColumn="0"/>
              <w:rPr>
                <w:ins w:id="606" w:author="Nguyen, Trinh@Wildlife" w:date="2021-12-14T16:02:00Z"/>
                <w:rFonts w:ascii="Arial" w:hAnsi="Arial" w:cs="Arial"/>
                <w:sz w:val="20"/>
                <w:szCs w:val="20"/>
              </w:rPr>
            </w:pPr>
          </w:p>
        </w:tc>
      </w:tr>
      <w:tr w:rsidR="009013F5" w:rsidRPr="00E32BD1" w14:paraId="46619888" w14:textId="77777777" w:rsidTr="0049646D">
        <w:trPr>
          <w:ins w:id="607" w:author="Nguyen, Trinh@Wildlife" w:date="2021-12-14T16:02:00Z"/>
        </w:trPr>
        <w:tc>
          <w:tcPr>
            <w:cnfStyle w:val="001000000000" w:firstRow="0" w:lastRow="0" w:firstColumn="1" w:lastColumn="0" w:oddVBand="0" w:evenVBand="0" w:oddHBand="0" w:evenHBand="0" w:firstRowFirstColumn="0" w:firstRowLastColumn="0" w:lastRowFirstColumn="0" w:lastRowLastColumn="0"/>
            <w:tcW w:w="2143" w:type="dxa"/>
            <w:tcBorders>
              <w:top w:val="single" w:sz="4" w:space="0" w:color="auto"/>
              <w:left w:val="single" w:sz="4" w:space="0" w:color="auto"/>
              <w:bottom w:val="single" w:sz="4" w:space="0" w:color="auto"/>
              <w:right w:val="single" w:sz="4" w:space="0" w:color="auto"/>
            </w:tcBorders>
          </w:tcPr>
          <w:p w14:paraId="214BA055" w14:textId="66E80A5C" w:rsidR="009013F5" w:rsidRDefault="009013F5" w:rsidP="0049646D">
            <w:pPr>
              <w:rPr>
                <w:ins w:id="608" w:author="Nguyen, Trinh@Wildlife" w:date="2021-12-14T16:02:00Z"/>
                <w:rFonts w:ascii="Arial" w:hAnsi="Arial" w:cs="Arial"/>
                <w:b w:val="0"/>
                <w:sz w:val="20"/>
                <w:szCs w:val="20"/>
              </w:rPr>
            </w:pPr>
            <w:ins w:id="609" w:author="Nguyen, Trinh@Wildlife" w:date="2021-12-14T16:04:00Z">
              <w:r>
                <w:rPr>
                  <w:rFonts w:ascii="Arial" w:hAnsi="Arial" w:cs="Arial"/>
                  <w:b w:val="0"/>
                  <w:sz w:val="20"/>
                  <w:szCs w:val="20"/>
                </w:rPr>
                <w:t>F16</w:t>
              </w:r>
            </w:ins>
          </w:p>
        </w:tc>
        <w:tc>
          <w:tcPr>
            <w:tcW w:w="4860" w:type="dxa"/>
            <w:tcBorders>
              <w:top w:val="single" w:sz="4" w:space="0" w:color="auto"/>
              <w:left w:val="single" w:sz="4" w:space="0" w:color="auto"/>
              <w:bottom w:val="single" w:sz="4" w:space="0" w:color="auto"/>
              <w:right w:val="single" w:sz="4" w:space="0" w:color="auto"/>
            </w:tcBorders>
          </w:tcPr>
          <w:p w14:paraId="6D52B21B" w14:textId="77777777" w:rsidR="009013F5" w:rsidRDefault="009013F5" w:rsidP="0049646D">
            <w:pPr>
              <w:cnfStyle w:val="000000000000" w:firstRow="0" w:lastRow="0" w:firstColumn="0" w:lastColumn="0" w:oddVBand="0" w:evenVBand="0" w:oddHBand="0" w:evenHBand="0" w:firstRowFirstColumn="0" w:firstRowLastColumn="0" w:lastRowFirstColumn="0" w:lastRowLastColumn="0"/>
              <w:rPr>
                <w:ins w:id="610" w:author="Nguyen, Trinh@Wildlife" w:date="2021-12-14T16:02:00Z"/>
                <w:rFonts w:ascii="Arial" w:hAnsi="Arial" w:cs="Arial"/>
                <w:sz w:val="20"/>
                <w:szCs w:val="20"/>
              </w:rPr>
            </w:pPr>
          </w:p>
        </w:tc>
        <w:tc>
          <w:tcPr>
            <w:tcW w:w="2520" w:type="dxa"/>
            <w:tcBorders>
              <w:top w:val="single" w:sz="4" w:space="0" w:color="auto"/>
              <w:left w:val="single" w:sz="4" w:space="0" w:color="auto"/>
              <w:bottom w:val="single" w:sz="4" w:space="0" w:color="auto"/>
              <w:right w:val="single" w:sz="4" w:space="0" w:color="auto"/>
            </w:tcBorders>
          </w:tcPr>
          <w:p w14:paraId="1887BA79" w14:textId="77777777" w:rsidR="009013F5" w:rsidRDefault="009013F5" w:rsidP="0049646D">
            <w:pPr>
              <w:cnfStyle w:val="000000000000" w:firstRow="0" w:lastRow="0" w:firstColumn="0" w:lastColumn="0" w:oddVBand="0" w:evenVBand="0" w:oddHBand="0" w:evenHBand="0" w:firstRowFirstColumn="0" w:firstRowLastColumn="0" w:lastRowFirstColumn="0" w:lastRowLastColumn="0"/>
              <w:rPr>
                <w:ins w:id="611" w:author="Nguyen, Trinh@Wildlife" w:date="2021-12-14T16:02:00Z"/>
                <w:rFonts w:ascii="Arial" w:hAnsi="Arial" w:cs="Arial"/>
                <w:sz w:val="20"/>
                <w:szCs w:val="20"/>
              </w:rPr>
            </w:pPr>
          </w:p>
        </w:tc>
        <w:tc>
          <w:tcPr>
            <w:tcW w:w="1890" w:type="dxa"/>
            <w:tcBorders>
              <w:top w:val="single" w:sz="4" w:space="0" w:color="auto"/>
              <w:left w:val="single" w:sz="4" w:space="0" w:color="auto"/>
              <w:bottom w:val="single" w:sz="4" w:space="0" w:color="auto"/>
              <w:right w:val="single" w:sz="4" w:space="0" w:color="auto"/>
            </w:tcBorders>
          </w:tcPr>
          <w:p w14:paraId="2A096B2E" w14:textId="77777777" w:rsidR="009013F5" w:rsidRDefault="009013F5" w:rsidP="0049646D">
            <w:pPr>
              <w:cnfStyle w:val="000000000000" w:firstRow="0" w:lastRow="0" w:firstColumn="0" w:lastColumn="0" w:oddVBand="0" w:evenVBand="0" w:oddHBand="0" w:evenHBand="0" w:firstRowFirstColumn="0" w:firstRowLastColumn="0" w:lastRowFirstColumn="0" w:lastRowLastColumn="0"/>
              <w:rPr>
                <w:ins w:id="612" w:author="Nguyen, Trinh@Wildlife" w:date="2021-12-14T16:02:00Z"/>
                <w:rFonts w:ascii="Arial" w:hAnsi="Arial" w:cs="Arial"/>
                <w:sz w:val="20"/>
                <w:szCs w:val="20"/>
              </w:rPr>
            </w:pPr>
          </w:p>
        </w:tc>
      </w:tr>
      <w:tr w:rsidR="009013F5" w:rsidRPr="00E32BD1" w14:paraId="725A019D" w14:textId="77777777" w:rsidTr="0049646D">
        <w:trPr>
          <w:cnfStyle w:val="000000100000" w:firstRow="0" w:lastRow="0" w:firstColumn="0" w:lastColumn="0" w:oddVBand="0" w:evenVBand="0" w:oddHBand="1" w:evenHBand="0" w:firstRowFirstColumn="0" w:firstRowLastColumn="0" w:lastRowFirstColumn="0" w:lastRowLastColumn="0"/>
          <w:ins w:id="613" w:author="Nguyen, Trinh@Wildlife" w:date="2021-12-14T16:02:00Z"/>
        </w:trPr>
        <w:tc>
          <w:tcPr>
            <w:cnfStyle w:val="001000000000" w:firstRow="0" w:lastRow="0" w:firstColumn="1" w:lastColumn="0" w:oddVBand="0" w:evenVBand="0" w:oddHBand="0" w:evenHBand="0" w:firstRowFirstColumn="0" w:firstRowLastColumn="0" w:lastRowFirstColumn="0" w:lastRowLastColumn="0"/>
            <w:tcW w:w="2143" w:type="dxa"/>
            <w:tcBorders>
              <w:top w:val="single" w:sz="4" w:space="0" w:color="auto"/>
              <w:left w:val="single" w:sz="4" w:space="0" w:color="auto"/>
              <w:bottom w:val="single" w:sz="4" w:space="0" w:color="auto"/>
              <w:right w:val="single" w:sz="4" w:space="0" w:color="auto"/>
            </w:tcBorders>
          </w:tcPr>
          <w:p w14:paraId="12E6ED33" w14:textId="06ED08BA" w:rsidR="009013F5" w:rsidRDefault="009013F5" w:rsidP="0049646D">
            <w:pPr>
              <w:rPr>
                <w:ins w:id="614" w:author="Nguyen, Trinh@Wildlife" w:date="2021-12-14T16:02:00Z"/>
                <w:rFonts w:ascii="Arial" w:hAnsi="Arial" w:cs="Arial"/>
                <w:b w:val="0"/>
                <w:sz w:val="20"/>
                <w:szCs w:val="20"/>
              </w:rPr>
            </w:pPr>
            <w:ins w:id="615" w:author="Nguyen, Trinh@Wildlife" w:date="2021-12-14T16:04:00Z">
              <w:r>
                <w:rPr>
                  <w:rFonts w:ascii="Arial" w:hAnsi="Arial" w:cs="Arial"/>
                  <w:b w:val="0"/>
                  <w:sz w:val="20"/>
                  <w:szCs w:val="20"/>
                </w:rPr>
                <w:t>F17</w:t>
              </w:r>
            </w:ins>
          </w:p>
        </w:tc>
        <w:tc>
          <w:tcPr>
            <w:tcW w:w="4860" w:type="dxa"/>
            <w:tcBorders>
              <w:top w:val="single" w:sz="4" w:space="0" w:color="auto"/>
              <w:left w:val="single" w:sz="4" w:space="0" w:color="auto"/>
              <w:bottom w:val="single" w:sz="4" w:space="0" w:color="auto"/>
              <w:right w:val="single" w:sz="4" w:space="0" w:color="auto"/>
            </w:tcBorders>
          </w:tcPr>
          <w:p w14:paraId="40268BFA" w14:textId="77777777" w:rsidR="009013F5" w:rsidRDefault="009013F5" w:rsidP="0049646D">
            <w:pPr>
              <w:cnfStyle w:val="000000100000" w:firstRow="0" w:lastRow="0" w:firstColumn="0" w:lastColumn="0" w:oddVBand="0" w:evenVBand="0" w:oddHBand="1" w:evenHBand="0" w:firstRowFirstColumn="0" w:firstRowLastColumn="0" w:lastRowFirstColumn="0" w:lastRowLastColumn="0"/>
              <w:rPr>
                <w:ins w:id="616" w:author="Nguyen, Trinh@Wildlife" w:date="2021-12-14T16:02:00Z"/>
                <w:rFonts w:ascii="Arial" w:hAnsi="Arial" w:cs="Arial"/>
                <w:sz w:val="20"/>
                <w:szCs w:val="20"/>
              </w:rPr>
            </w:pPr>
          </w:p>
        </w:tc>
        <w:tc>
          <w:tcPr>
            <w:tcW w:w="2520" w:type="dxa"/>
            <w:tcBorders>
              <w:top w:val="single" w:sz="4" w:space="0" w:color="auto"/>
              <w:left w:val="single" w:sz="4" w:space="0" w:color="auto"/>
              <w:bottom w:val="single" w:sz="4" w:space="0" w:color="auto"/>
              <w:right w:val="single" w:sz="4" w:space="0" w:color="auto"/>
            </w:tcBorders>
          </w:tcPr>
          <w:p w14:paraId="21D4D67B" w14:textId="77777777" w:rsidR="009013F5" w:rsidRDefault="009013F5" w:rsidP="0049646D">
            <w:pPr>
              <w:cnfStyle w:val="000000100000" w:firstRow="0" w:lastRow="0" w:firstColumn="0" w:lastColumn="0" w:oddVBand="0" w:evenVBand="0" w:oddHBand="1" w:evenHBand="0" w:firstRowFirstColumn="0" w:firstRowLastColumn="0" w:lastRowFirstColumn="0" w:lastRowLastColumn="0"/>
              <w:rPr>
                <w:ins w:id="617" w:author="Nguyen, Trinh@Wildlife" w:date="2021-12-14T16:02:00Z"/>
                <w:rFonts w:ascii="Arial" w:hAnsi="Arial" w:cs="Arial"/>
                <w:sz w:val="20"/>
                <w:szCs w:val="20"/>
              </w:rPr>
            </w:pPr>
          </w:p>
        </w:tc>
        <w:tc>
          <w:tcPr>
            <w:tcW w:w="1890" w:type="dxa"/>
            <w:tcBorders>
              <w:top w:val="single" w:sz="4" w:space="0" w:color="auto"/>
              <w:left w:val="single" w:sz="4" w:space="0" w:color="auto"/>
              <w:bottom w:val="single" w:sz="4" w:space="0" w:color="auto"/>
              <w:right w:val="single" w:sz="4" w:space="0" w:color="auto"/>
            </w:tcBorders>
          </w:tcPr>
          <w:p w14:paraId="7D34EC4B" w14:textId="77777777" w:rsidR="009013F5" w:rsidRDefault="009013F5" w:rsidP="0049646D">
            <w:pPr>
              <w:cnfStyle w:val="000000100000" w:firstRow="0" w:lastRow="0" w:firstColumn="0" w:lastColumn="0" w:oddVBand="0" w:evenVBand="0" w:oddHBand="1" w:evenHBand="0" w:firstRowFirstColumn="0" w:firstRowLastColumn="0" w:lastRowFirstColumn="0" w:lastRowLastColumn="0"/>
              <w:rPr>
                <w:ins w:id="618" w:author="Nguyen, Trinh@Wildlife" w:date="2021-12-14T16:02:00Z"/>
                <w:rFonts w:ascii="Arial" w:hAnsi="Arial" w:cs="Arial"/>
                <w:sz w:val="20"/>
                <w:szCs w:val="20"/>
              </w:rPr>
            </w:pPr>
          </w:p>
        </w:tc>
      </w:tr>
      <w:tr w:rsidR="009013F5" w:rsidRPr="00E32BD1" w14:paraId="60ABF1DE" w14:textId="77777777" w:rsidTr="0049646D">
        <w:trPr>
          <w:ins w:id="619" w:author="Nguyen, Trinh@Wildlife" w:date="2021-12-14T16:04:00Z"/>
        </w:trPr>
        <w:tc>
          <w:tcPr>
            <w:cnfStyle w:val="001000000000" w:firstRow="0" w:lastRow="0" w:firstColumn="1" w:lastColumn="0" w:oddVBand="0" w:evenVBand="0" w:oddHBand="0" w:evenHBand="0" w:firstRowFirstColumn="0" w:firstRowLastColumn="0" w:lastRowFirstColumn="0" w:lastRowLastColumn="0"/>
            <w:tcW w:w="2143" w:type="dxa"/>
            <w:tcBorders>
              <w:top w:val="single" w:sz="4" w:space="0" w:color="auto"/>
              <w:left w:val="single" w:sz="4" w:space="0" w:color="auto"/>
              <w:bottom w:val="single" w:sz="4" w:space="0" w:color="auto"/>
              <w:right w:val="single" w:sz="4" w:space="0" w:color="auto"/>
            </w:tcBorders>
          </w:tcPr>
          <w:p w14:paraId="5C1ED098" w14:textId="45C8430B" w:rsidR="009013F5" w:rsidRDefault="009013F5" w:rsidP="0049646D">
            <w:pPr>
              <w:rPr>
                <w:ins w:id="620" w:author="Nguyen, Trinh@Wildlife" w:date="2021-12-14T16:04:00Z"/>
                <w:rFonts w:ascii="Arial" w:hAnsi="Arial" w:cs="Arial"/>
                <w:b w:val="0"/>
                <w:sz w:val="20"/>
                <w:szCs w:val="20"/>
              </w:rPr>
            </w:pPr>
            <w:commentRangeStart w:id="621"/>
            <w:commentRangeStart w:id="622"/>
            <w:commentRangeStart w:id="623"/>
            <w:commentRangeStart w:id="624"/>
            <w:ins w:id="625" w:author="Nguyen, Trinh@Wildlife" w:date="2021-12-14T16:04:00Z">
              <w:r>
                <w:rPr>
                  <w:rFonts w:ascii="Arial" w:hAnsi="Arial" w:cs="Arial"/>
                  <w:b w:val="0"/>
                  <w:sz w:val="20"/>
                  <w:szCs w:val="20"/>
                </w:rPr>
                <w:t>F18</w:t>
              </w:r>
            </w:ins>
          </w:p>
        </w:tc>
        <w:commentRangeEnd w:id="621"/>
        <w:tc>
          <w:tcPr>
            <w:tcW w:w="4860" w:type="dxa"/>
            <w:tcBorders>
              <w:top w:val="single" w:sz="4" w:space="0" w:color="auto"/>
              <w:left w:val="single" w:sz="4" w:space="0" w:color="auto"/>
              <w:bottom w:val="single" w:sz="4" w:space="0" w:color="auto"/>
              <w:right w:val="single" w:sz="4" w:space="0" w:color="auto"/>
            </w:tcBorders>
          </w:tcPr>
          <w:p w14:paraId="2535461D" w14:textId="77777777" w:rsidR="009013F5" w:rsidRDefault="009013F5" w:rsidP="0049646D">
            <w:pPr>
              <w:cnfStyle w:val="000000000000" w:firstRow="0" w:lastRow="0" w:firstColumn="0" w:lastColumn="0" w:oddVBand="0" w:evenVBand="0" w:oddHBand="0" w:evenHBand="0" w:firstRowFirstColumn="0" w:firstRowLastColumn="0" w:lastRowFirstColumn="0" w:lastRowLastColumn="0"/>
              <w:rPr>
                <w:ins w:id="626" w:author="Nguyen, Trinh@Wildlife" w:date="2021-12-14T16:04:00Z"/>
                <w:rFonts w:ascii="Arial" w:hAnsi="Arial" w:cs="Arial"/>
                <w:sz w:val="20"/>
                <w:szCs w:val="20"/>
              </w:rPr>
            </w:pPr>
            <w:ins w:id="627" w:author="Nguyen, Trinh@Wildlife" w:date="2021-12-14T16:04:00Z">
              <w:r>
                <w:rPr>
                  <w:rStyle w:val="CommentReference"/>
                </w:rPr>
                <w:commentReference w:id="621"/>
              </w:r>
            </w:ins>
            <w:ins w:id="628" w:author="Nguyen, Trinh@Wildlife" w:date="2021-12-14T16:12:00Z">
              <w:r w:rsidR="000938E8">
                <w:rPr>
                  <w:rStyle w:val="CommentReference"/>
                </w:rPr>
                <w:commentReference w:id="622"/>
              </w:r>
            </w:ins>
            <w:r w:rsidR="00AF151A">
              <w:rPr>
                <w:rStyle w:val="CommentReference"/>
              </w:rPr>
              <w:commentReference w:id="623"/>
            </w:r>
            <w:r w:rsidR="000638A3">
              <w:rPr>
                <w:rStyle w:val="CommentReference"/>
              </w:rPr>
              <w:commentReference w:id="624"/>
            </w:r>
          </w:p>
        </w:tc>
        <w:tc>
          <w:tcPr>
            <w:tcW w:w="2520" w:type="dxa"/>
            <w:tcBorders>
              <w:top w:val="single" w:sz="4" w:space="0" w:color="auto"/>
              <w:left w:val="single" w:sz="4" w:space="0" w:color="auto"/>
              <w:bottom w:val="single" w:sz="4" w:space="0" w:color="auto"/>
              <w:right w:val="single" w:sz="4" w:space="0" w:color="auto"/>
            </w:tcBorders>
          </w:tcPr>
          <w:p w14:paraId="07CF99C9" w14:textId="77777777" w:rsidR="009013F5" w:rsidRDefault="009013F5" w:rsidP="0049646D">
            <w:pPr>
              <w:cnfStyle w:val="000000000000" w:firstRow="0" w:lastRow="0" w:firstColumn="0" w:lastColumn="0" w:oddVBand="0" w:evenVBand="0" w:oddHBand="0" w:evenHBand="0" w:firstRowFirstColumn="0" w:firstRowLastColumn="0" w:lastRowFirstColumn="0" w:lastRowLastColumn="0"/>
              <w:rPr>
                <w:ins w:id="629" w:author="Nguyen, Trinh@Wildlife" w:date="2021-12-14T16:04:00Z"/>
                <w:rFonts w:ascii="Arial" w:hAnsi="Arial" w:cs="Arial"/>
                <w:sz w:val="20"/>
                <w:szCs w:val="20"/>
              </w:rPr>
            </w:pPr>
          </w:p>
        </w:tc>
        <w:tc>
          <w:tcPr>
            <w:tcW w:w="1890" w:type="dxa"/>
            <w:tcBorders>
              <w:top w:val="single" w:sz="4" w:space="0" w:color="auto"/>
              <w:left w:val="single" w:sz="4" w:space="0" w:color="auto"/>
              <w:bottom w:val="single" w:sz="4" w:space="0" w:color="auto"/>
              <w:right w:val="single" w:sz="4" w:space="0" w:color="auto"/>
            </w:tcBorders>
          </w:tcPr>
          <w:p w14:paraId="424B5FED" w14:textId="77777777" w:rsidR="009013F5" w:rsidRDefault="009013F5" w:rsidP="0049646D">
            <w:pPr>
              <w:cnfStyle w:val="000000000000" w:firstRow="0" w:lastRow="0" w:firstColumn="0" w:lastColumn="0" w:oddVBand="0" w:evenVBand="0" w:oddHBand="0" w:evenHBand="0" w:firstRowFirstColumn="0" w:firstRowLastColumn="0" w:lastRowFirstColumn="0" w:lastRowLastColumn="0"/>
              <w:rPr>
                <w:ins w:id="630" w:author="Nguyen, Trinh@Wildlife" w:date="2021-12-14T16:04:00Z"/>
                <w:rFonts w:ascii="Arial" w:hAnsi="Arial" w:cs="Arial"/>
                <w:sz w:val="20"/>
                <w:szCs w:val="20"/>
              </w:rPr>
            </w:pPr>
          </w:p>
        </w:tc>
      </w:tr>
      <w:commentRangeEnd w:id="622"/>
      <w:commentRangeEnd w:id="623"/>
      <w:commentRangeEnd w:id="624"/>
    </w:tbl>
    <w:p w14:paraId="6CD0AA89" w14:textId="77777777" w:rsidR="009013F5" w:rsidRPr="009013F5" w:rsidRDefault="009013F5" w:rsidP="00A16021">
      <w:pPr>
        <w:rPr>
          <w:ins w:id="631" w:author="Nguyen, Trinh@Wildlife" w:date="2021-12-14T15:31:00Z"/>
          <w:rFonts w:ascii="Arial" w:hAnsi="Arial" w:cs="Arial"/>
          <w:rPrChange w:id="632" w:author="Nguyen, Trinh@Wildlife" w:date="2021-12-14T15:32:00Z">
            <w:rPr>
              <w:ins w:id="633" w:author="Nguyen, Trinh@Wildlife" w:date="2021-12-14T15:31:00Z"/>
              <w:rFonts w:ascii="Arial" w:hAnsi="Arial" w:cs="Arial"/>
              <w:b/>
              <w:bCs/>
              <w:sz w:val="28"/>
              <w:szCs w:val="28"/>
            </w:rPr>
          </w:rPrChange>
        </w:rPr>
      </w:pPr>
    </w:p>
    <w:p w14:paraId="0EBA9814" w14:textId="385D6726" w:rsidR="009013F5" w:rsidRDefault="000938E8" w:rsidP="00A16021">
      <w:pPr>
        <w:rPr>
          <w:ins w:id="634" w:author="Nguyen, Trinh@Wildlife" w:date="2021-12-14T16:15:00Z"/>
          <w:rFonts w:ascii="Arial" w:hAnsi="Arial" w:cs="Arial"/>
        </w:rPr>
      </w:pPr>
      <w:ins w:id="635" w:author="Nguyen, Trinh@Wildlife" w:date="2021-12-14T16:13:00Z">
        <w:r w:rsidRPr="000938E8">
          <w:rPr>
            <w:rFonts w:ascii="Arial" w:hAnsi="Arial" w:cs="Arial"/>
            <w:rPrChange w:id="636" w:author="Nguyen, Trinh@Wildlife" w:date="2021-12-14T16:14:00Z">
              <w:rPr>
                <w:rFonts w:ascii="Arial" w:hAnsi="Arial" w:cs="Arial"/>
                <w:b/>
                <w:bCs/>
                <w:sz w:val="28"/>
                <w:szCs w:val="28"/>
              </w:rPr>
            </w:rPrChange>
          </w:rPr>
          <w:t xml:space="preserve">TowInfo.csv: </w:t>
        </w:r>
      </w:ins>
      <w:ins w:id="637" w:author="Nguyen, Trinh@Wildlife" w:date="2021-12-14T17:53:00Z">
        <w:r w:rsidR="001E63A2">
          <w:rPr>
            <w:rFonts w:ascii="Arial" w:hAnsi="Arial" w:cs="Arial"/>
          </w:rPr>
          <w:t>metrics relating directly to the tow</w:t>
        </w:r>
      </w:ins>
    </w:p>
    <w:p w14:paraId="46958668" w14:textId="71522FE6" w:rsidR="000938E8" w:rsidRDefault="000938E8" w:rsidP="00A16021">
      <w:pPr>
        <w:rPr>
          <w:ins w:id="638" w:author="Nguyen, Trinh@Wildlife" w:date="2021-12-14T16:15:00Z"/>
          <w:rFonts w:ascii="Arial" w:hAnsi="Arial" w:cs="Arial"/>
        </w:rPr>
      </w:pPr>
    </w:p>
    <w:tbl>
      <w:tblPr>
        <w:tblStyle w:val="LightList-Accent1"/>
        <w:tblW w:w="10435" w:type="dxa"/>
        <w:tblInd w:w="-252" w:type="dxa"/>
        <w:tblLayout w:type="fixed"/>
        <w:tblLook w:val="04A0" w:firstRow="1" w:lastRow="0" w:firstColumn="1" w:lastColumn="0" w:noHBand="0" w:noVBand="1"/>
        <w:tblPrChange w:id="639" w:author="Nguyen, Trinh@Wildlife" w:date="2021-12-16T12:08:00Z">
          <w:tblPr>
            <w:tblStyle w:val="LightList-Accent1"/>
            <w:tblW w:w="10671" w:type="dxa"/>
            <w:tblInd w:w="-252" w:type="dxa"/>
            <w:tblLayout w:type="fixed"/>
            <w:tblLook w:val="04A0" w:firstRow="1" w:lastRow="0" w:firstColumn="1" w:lastColumn="0" w:noHBand="0" w:noVBand="1"/>
          </w:tblPr>
        </w:tblPrChange>
      </w:tblPr>
      <w:tblGrid>
        <w:gridCol w:w="1717"/>
        <w:gridCol w:w="4430"/>
        <w:gridCol w:w="2851"/>
        <w:gridCol w:w="1437"/>
        <w:tblGridChange w:id="640">
          <w:tblGrid>
            <w:gridCol w:w="817"/>
            <w:gridCol w:w="472"/>
            <w:gridCol w:w="5438"/>
            <w:gridCol w:w="472"/>
            <w:gridCol w:w="2055"/>
            <w:gridCol w:w="472"/>
            <w:gridCol w:w="945"/>
            <w:gridCol w:w="472"/>
          </w:tblGrid>
        </w:tblGridChange>
      </w:tblGrid>
      <w:tr w:rsidR="00C11FD5" w14:paraId="32472A11" w14:textId="77777777" w:rsidTr="00EA6E6F">
        <w:trPr>
          <w:cnfStyle w:val="100000000000" w:firstRow="1" w:lastRow="0" w:firstColumn="0" w:lastColumn="0" w:oddVBand="0" w:evenVBand="0" w:oddHBand="0" w:evenHBand="0" w:firstRowFirstColumn="0" w:firstRowLastColumn="0" w:lastRowFirstColumn="0" w:lastRowLastColumn="0"/>
          <w:ins w:id="641" w:author="Nguyen, Trinh@Wildlife" w:date="2021-12-14T16:15:00Z"/>
          <w:trPrChange w:id="642" w:author="Nguyen, Trinh@Wildlife" w:date="2021-12-16T12:08:00Z">
            <w:trPr>
              <w:gridAfter w:val="0"/>
            </w:trPr>
          </w:trPrChange>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Change w:id="643" w:author="Nguyen, Trinh@Wildlife" w:date="2021-12-16T12:08:00Z">
              <w:tcPr>
                <w:tcW w:w="817" w:type="dxa"/>
                <w:tcBorders>
                  <w:top w:val="single" w:sz="4" w:space="0" w:color="auto"/>
                  <w:left w:val="single" w:sz="4" w:space="0" w:color="auto"/>
                  <w:bottom w:val="single" w:sz="4" w:space="0" w:color="auto"/>
                  <w:right w:val="single" w:sz="4" w:space="0" w:color="auto"/>
                </w:tcBorders>
              </w:tcPr>
            </w:tcPrChange>
          </w:tcPr>
          <w:p w14:paraId="0CAA7C94" w14:textId="77777777" w:rsidR="000938E8" w:rsidRPr="00B95A6C" w:rsidRDefault="000938E8" w:rsidP="0049646D">
            <w:pPr>
              <w:cnfStyle w:val="101000000000" w:firstRow="1" w:lastRow="0" w:firstColumn="1" w:lastColumn="0" w:oddVBand="0" w:evenVBand="0" w:oddHBand="0" w:evenHBand="0" w:firstRowFirstColumn="0" w:firstRowLastColumn="0" w:lastRowFirstColumn="0" w:lastRowLastColumn="0"/>
              <w:rPr>
                <w:ins w:id="644" w:author="Nguyen, Trinh@Wildlife" w:date="2021-12-14T16:15:00Z"/>
                <w:rFonts w:ascii="Arial" w:hAnsi="Arial" w:cs="Arial"/>
                <w:b w:val="0"/>
                <w:sz w:val="20"/>
                <w:szCs w:val="20"/>
              </w:rPr>
            </w:pPr>
            <w:ins w:id="645" w:author="Nguyen, Trinh@Wildlife" w:date="2021-12-14T16:15:00Z">
              <w:r>
                <w:rPr>
                  <w:rFonts w:ascii="Arial" w:hAnsi="Arial" w:cs="Arial"/>
                  <w:b w:val="0"/>
                  <w:sz w:val="20"/>
                  <w:szCs w:val="20"/>
                </w:rPr>
                <w:t>Column Name</w:t>
              </w:r>
            </w:ins>
          </w:p>
        </w:tc>
        <w:tc>
          <w:tcPr>
            <w:tcW w:w="4430" w:type="dxa"/>
            <w:tcBorders>
              <w:top w:val="single" w:sz="4" w:space="0" w:color="auto"/>
              <w:left w:val="single" w:sz="4" w:space="0" w:color="auto"/>
              <w:bottom w:val="single" w:sz="4" w:space="0" w:color="auto"/>
              <w:right w:val="single" w:sz="4" w:space="0" w:color="auto"/>
            </w:tcBorders>
            <w:tcPrChange w:id="646" w:author="Nguyen, Trinh@Wildlife" w:date="2021-12-16T12:08:00Z">
              <w:tcPr>
                <w:tcW w:w="5910" w:type="dxa"/>
                <w:gridSpan w:val="2"/>
                <w:tcBorders>
                  <w:top w:val="single" w:sz="4" w:space="0" w:color="auto"/>
                  <w:left w:val="single" w:sz="4" w:space="0" w:color="auto"/>
                  <w:bottom w:val="single" w:sz="4" w:space="0" w:color="auto"/>
                  <w:right w:val="single" w:sz="4" w:space="0" w:color="auto"/>
                </w:tcBorders>
              </w:tcPr>
            </w:tcPrChange>
          </w:tcPr>
          <w:p w14:paraId="0379EBD2" w14:textId="77777777" w:rsidR="000938E8" w:rsidRPr="00B95A6C" w:rsidRDefault="000938E8" w:rsidP="0049646D">
            <w:pPr>
              <w:cnfStyle w:val="100000000000" w:firstRow="1" w:lastRow="0" w:firstColumn="0" w:lastColumn="0" w:oddVBand="0" w:evenVBand="0" w:oddHBand="0" w:evenHBand="0" w:firstRowFirstColumn="0" w:firstRowLastColumn="0" w:lastRowFirstColumn="0" w:lastRowLastColumn="0"/>
              <w:rPr>
                <w:ins w:id="647" w:author="Nguyen, Trinh@Wildlife" w:date="2021-12-14T16:15:00Z"/>
                <w:rFonts w:ascii="Arial" w:hAnsi="Arial" w:cs="Arial"/>
                <w:b w:val="0"/>
                <w:sz w:val="20"/>
                <w:szCs w:val="20"/>
              </w:rPr>
            </w:pPr>
            <w:ins w:id="648" w:author="Nguyen, Trinh@Wildlife" w:date="2021-12-14T16:15:00Z">
              <w:r>
                <w:rPr>
                  <w:rFonts w:ascii="Arial" w:hAnsi="Arial" w:cs="Arial"/>
                  <w:b w:val="0"/>
                  <w:sz w:val="20"/>
                  <w:szCs w:val="20"/>
                </w:rPr>
                <w:t>Description</w:t>
              </w:r>
            </w:ins>
          </w:p>
        </w:tc>
        <w:tc>
          <w:tcPr>
            <w:tcW w:w="2851" w:type="dxa"/>
            <w:tcBorders>
              <w:top w:val="single" w:sz="4" w:space="0" w:color="auto"/>
              <w:left w:val="single" w:sz="4" w:space="0" w:color="auto"/>
              <w:bottom w:val="single" w:sz="4" w:space="0" w:color="auto"/>
              <w:right w:val="single" w:sz="4" w:space="0" w:color="auto"/>
            </w:tcBorders>
            <w:tcPrChange w:id="649" w:author="Nguyen, Trinh@Wildlife" w:date="2021-12-16T12:08:00Z">
              <w:tcPr>
                <w:tcW w:w="2527" w:type="dxa"/>
                <w:gridSpan w:val="2"/>
                <w:tcBorders>
                  <w:top w:val="single" w:sz="4" w:space="0" w:color="auto"/>
                  <w:left w:val="single" w:sz="4" w:space="0" w:color="auto"/>
                  <w:bottom w:val="single" w:sz="4" w:space="0" w:color="auto"/>
                  <w:right w:val="single" w:sz="4" w:space="0" w:color="auto"/>
                </w:tcBorders>
              </w:tcPr>
            </w:tcPrChange>
          </w:tcPr>
          <w:p w14:paraId="775897A6" w14:textId="77777777" w:rsidR="000938E8" w:rsidRPr="00B95A6C" w:rsidRDefault="000938E8" w:rsidP="0049646D">
            <w:pPr>
              <w:cnfStyle w:val="100000000000" w:firstRow="1" w:lastRow="0" w:firstColumn="0" w:lastColumn="0" w:oddVBand="0" w:evenVBand="0" w:oddHBand="0" w:evenHBand="0" w:firstRowFirstColumn="0" w:firstRowLastColumn="0" w:lastRowFirstColumn="0" w:lastRowLastColumn="0"/>
              <w:rPr>
                <w:ins w:id="650" w:author="Nguyen, Trinh@Wildlife" w:date="2021-12-14T16:15:00Z"/>
                <w:rFonts w:ascii="Arial" w:hAnsi="Arial" w:cs="Arial"/>
                <w:b w:val="0"/>
                <w:sz w:val="20"/>
                <w:szCs w:val="20"/>
              </w:rPr>
            </w:pPr>
            <w:ins w:id="651" w:author="Nguyen, Trinh@Wildlife" w:date="2021-12-14T16:15:00Z">
              <w:r>
                <w:rPr>
                  <w:rFonts w:ascii="Arial" w:hAnsi="Arial" w:cs="Arial"/>
                  <w:b w:val="0"/>
                  <w:sz w:val="20"/>
                  <w:szCs w:val="20"/>
                </w:rPr>
                <w:t>Unit or Code Explanation or Date Format</w:t>
              </w:r>
              <w:r w:rsidRPr="00B95A6C">
                <w:rPr>
                  <w:rFonts w:ascii="Arial" w:hAnsi="Arial" w:cs="Arial"/>
                  <w:b w:val="0"/>
                  <w:sz w:val="20"/>
                  <w:szCs w:val="20"/>
                </w:rPr>
                <w:t xml:space="preserve"> </w:t>
              </w:r>
            </w:ins>
          </w:p>
        </w:tc>
        <w:tc>
          <w:tcPr>
            <w:tcW w:w="1437" w:type="dxa"/>
            <w:tcBorders>
              <w:top w:val="single" w:sz="4" w:space="0" w:color="auto"/>
              <w:left w:val="single" w:sz="4" w:space="0" w:color="auto"/>
              <w:bottom w:val="single" w:sz="4" w:space="0" w:color="auto"/>
              <w:right w:val="single" w:sz="4" w:space="0" w:color="auto"/>
            </w:tcBorders>
            <w:tcPrChange w:id="652" w:author="Nguyen, Trinh@Wildlife" w:date="2021-12-16T12:08:00Z">
              <w:tcPr>
                <w:tcW w:w="1417" w:type="dxa"/>
                <w:gridSpan w:val="2"/>
                <w:tcBorders>
                  <w:top w:val="single" w:sz="4" w:space="0" w:color="auto"/>
                  <w:left w:val="single" w:sz="4" w:space="0" w:color="auto"/>
                  <w:bottom w:val="single" w:sz="4" w:space="0" w:color="auto"/>
                  <w:right w:val="single" w:sz="4" w:space="0" w:color="auto"/>
                </w:tcBorders>
              </w:tcPr>
            </w:tcPrChange>
          </w:tcPr>
          <w:p w14:paraId="1CBEBCA2" w14:textId="77777777" w:rsidR="000938E8" w:rsidRPr="00B95A6C" w:rsidRDefault="000938E8" w:rsidP="0049646D">
            <w:pPr>
              <w:cnfStyle w:val="100000000000" w:firstRow="1" w:lastRow="0" w:firstColumn="0" w:lastColumn="0" w:oddVBand="0" w:evenVBand="0" w:oddHBand="0" w:evenHBand="0" w:firstRowFirstColumn="0" w:firstRowLastColumn="0" w:lastRowFirstColumn="0" w:lastRowLastColumn="0"/>
              <w:rPr>
                <w:ins w:id="653" w:author="Nguyen, Trinh@Wildlife" w:date="2021-12-14T16:15:00Z"/>
                <w:rFonts w:ascii="Arial" w:hAnsi="Arial" w:cs="Arial"/>
                <w:b w:val="0"/>
                <w:sz w:val="20"/>
                <w:szCs w:val="20"/>
              </w:rPr>
            </w:pPr>
            <w:ins w:id="654" w:author="Nguyen, Trinh@Wildlife" w:date="2021-12-14T16:15:00Z">
              <w:r>
                <w:rPr>
                  <w:rFonts w:ascii="Arial" w:hAnsi="Arial" w:cs="Arial"/>
                  <w:b w:val="0"/>
                  <w:sz w:val="20"/>
                  <w:szCs w:val="20"/>
                </w:rPr>
                <w:t>Empty Value Code</w:t>
              </w:r>
            </w:ins>
          </w:p>
        </w:tc>
      </w:tr>
      <w:tr w:rsidR="0005253B" w14:paraId="7DB5A3AB" w14:textId="77777777" w:rsidTr="00EA6E6F">
        <w:tblPrEx>
          <w:tblPrExChange w:id="655" w:author="Nguyen, Trinh@Wildlife" w:date="2021-12-16T12:08:00Z">
            <w:tblPrEx>
              <w:tblW w:w="11143" w:type="dxa"/>
            </w:tblPrEx>
          </w:tblPrExChange>
        </w:tblPrEx>
        <w:trPr>
          <w:cnfStyle w:val="000000100000" w:firstRow="0" w:lastRow="0" w:firstColumn="0" w:lastColumn="0" w:oddVBand="0" w:evenVBand="0" w:oddHBand="1" w:evenHBand="0" w:firstRowFirstColumn="0" w:firstRowLastColumn="0" w:lastRowFirstColumn="0" w:lastRowLastColumn="0"/>
          <w:ins w:id="656" w:author="Nguyen, Trinh@Wildlife" w:date="2021-12-14T16:15:00Z"/>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Change w:id="657" w:author="Nguyen, Trinh@Wildlife" w:date="2021-12-16T12:08:00Z">
              <w:tcPr>
                <w:tcW w:w="1289" w:type="dxa"/>
                <w:gridSpan w:val="2"/>
                <w:tcBorders>
                  <w:top w:val="single" w:sz="4" w:space="0" w:color="auto"/>
                  <w:left w:val="single" w:sz="4" w:space="0" w:color="auto"/>
                  <w:bottom w:val="single" w:sz="4" w:space="0" w:color="auto"/>
                  <w:right w:val="single" w:sz="4" w:space="0" w:color="auto"/>
                </w:tcBorders>
              </w:tcPr>
            </w:tcPrChange>
          </w:tcPr>
          <w:p w14:paraId="1E28B40C" w14:textId="4E25027C" w:rsidR="000938E8" w:rsidRPr="0049646D" w:rsidRDefault="000938E8" w:rsidP="0049646D">
            <w:pPr>
              <w:cnfStyle w:val="001000100000" w:firstRow="0" w:lastRow="0" w:firstColumn="1" w:lastColumn="0" w:oddVBand="0" w:evenVBand="0" w:oddHBand="1" w:evenHBand="0" w:firstRowFirstColumn="0" w:firstRowLastColumn="0" w:lastRowFirstColumn="0" w:lastRowLastColumn="0"/>
              <w:rPr>
                <w:ins w:id="658" w:author="Nguyen, Trinh@Wildlife" w:date="2021-12-14T16:15:00Z"/>
                <w:rFonts w:ascii="Arial" w:hAnsi="Arial" w:cs="Arial"/>
                <w:b w:val="0"/>
                <w:bCs w:val="0"/>
                <w:sz w:val="20"/>
                <w:szCs w:val="20"/>
              </w:rPr>
            </w:pPr>
            <w:ins w:id="659" w:author="Nguyen, Trinh@Wildlife" w:date="2021-12-14T16:15:00Z">
              <w:r>
                <w:rPr>
                  <w:rFonts w:ascii="Arial" w:hAnsi="Arial" w:cs="Arial"/>
                  <w:b w:val="0"/>
                  <w:bCs w:val="0"/>
                  <w:sz w:val="20"/>
                  <w:szCs w:val="20"/>
                </w:rPr>
                <w:t>Date</w:t>
              </w:r>
            </w:ins>
          </w:p>
        </w:tc>
        <w:tc>
          <w:tcPr>
            <w:tcW w:w="4430" w:type="dxa"/>
            <w:tcBorders>
              <w:top w:val="single" w:sz="4" w:space="0" w:color="auto"/>
              <w:left w:val="single" w:sz="4" w:space="0" w:color="auto"/>
              <w:bottom w:val="single" w:sz="4" w:space="0" w:color="auto"/>
              <w:right w:val="single" w:sz="4" w:space="0" w:color="auto"/>
            </w:tcBorders>
            <w:tcPrChange w:id="660" w:author="Nguyen, Trinh@Wildlife" w:date="2021-12-16T12:08:00Z">
              <w:tcPr>
                <w:tcW w:w="5910" w:type="dxa"/>
                <w:gridSpan w:val="2"/>
                <w:tcBorders>
                  <w:top w:val="single" w:sz="4" w:space="0" w:color="auto"/>
                  <w:left w:val="single" w:sz="4" w:space="0" w:color="auto"/>
                  <w:bottom w:val="single" w:sz="4" w:space="0" w:color="auto"/>
                  <w:right w:val="single" w:sz="4" w:space="0" w:color="auto"/>
                </w:tcBorders>
              </w:tcPr>
            </w:tcPrChange>
          </w:tcPr>
          <w:p w14:paraId="1A8FFBF7" w14:textId="098C0B2E" w:rsidR="000938E8" w:rsidRDefault="00015CE7" w:rsidP="0049646D">
            <w:pPr>
              <w:cnfStyle w:val="000000100000" w:firstRow="0" w:lastRow="0" w:firstColumn="0" w:lastColumn="0" w:oddVBand="0" w:evenVBand="0" w:oddHBand="1" w:evenHBand="0" w:firstRowFirstColumn="0" w:firstRowLastColumn="0" w:lastRowFirstColumn="0" w:lastRowLastColumn="0"/>
              <w:rPr>
                <w:ins w:id="661" w:author="Nguyen, Trinh@Wildlife" w:date="2021-12-14T16:15:00Z"/>
                <w:rFonts w:ascii="Arial" w:hAnsi="Arial" w:cs="Arial"/>
                <w:sz w:val="20"/>
                <w:szCs w:val="20"/>
              </w:rPr>
            </w:pPr>
            <w:ins w:id="662" w:author="Nguyen, Trinh@Wildlife" w:date="2021-12-14T16:20:00Z">
              <w:r>
                <w:rPr>
                  <w:rFonts w:ascii="Arial" w:hAnsi="Arial" w:cs="Arial"/>
                  <w:sz w:val="20"/>
                  <w:szCs w:val="20"/>
                </w:rPr>
                <w:t>Date when sampling occurred</w:t>
              </w:r>
            </w:ins>
          </w:p>
        </w:tc>
        <w:tc>
          <w:tcPr>
            <w:tcW w:w="2851" w:type="dxa"/>
            <w:tcBorders>
              <w:top w:val="single" w:sz="4" w:space="0" w:color="auto"/>
              <w:left w:val="single" w:sz="4" w:space="0" w:color="auto"/>
              <w:bottom w:val="single" w:sz="4" w:space="0" w:color="auto"/>
              <w:right w:val="single" w:sz="4" w:space="0" w:color="auto"/>
            </w:tcBorders>
            <w:tcPrChange w:id="663" w:author="Nguyen, Trinh@Wildlife" w:date="2021-12-16T12:08:00Z">
              <w:tcPr>
                <w:tcW w:w="2527" w:type="dxa"/>
                <w:gridSpan w:val="2"/>
                <w:tcBorders>
                  <w:top w:val="single" w:sz="4" w:space="0" w:color="auto"/>
                  <w:left w:val="single" w:sz="4" w:space="0" w:color="auto"/>
                  <w:bottom w:val="single" w:sz="4" w:space="0" w:color="auto"/>
                  <w:right w:val="single" w:sz="4" w:space="0" w:color="auto"/>
                </w:tcBorders>
              </w:tcPr>
            </w:tcPrChange>
          </w:tcPr>
          <w:p w14:paraId="20C1F0C6" w14:textId="77777777" w:rsidR="000938E8" w:rsidRDefault="000938E8" w:rsidP="0049646D">
            <w:pPr>
              <w:cnfStyle w:val="000000100000" w:firstRow="0" w:lastRow="0" w:firstColumn="0" w:lastColumn="0" w:oddVBand="0" w:evenVBand="0" w:oddHBand="1" w:evenHBand="0" w:firstRowFirstColumn="0" w:firstRowLastColumn="0" w:lastRowFirstColumn="0" w:lastRowLastColumn="0"/>
              <w:rPr>
                <w:ins w:id="664" w:author="Nguyen, Trinh@Wildlife" w:date="2021-12-14T16:15:00Z"/>
                <w:rFonts w:ascii="Arial" w:hAnsi="Arial" w:cs="Arial"/>
                <w:sz w:val="20"/>
                <w:szCs w:val="20"/>
              </w:rPr>
            </w:pPr>
            <w:ins w:id="665" w:author="Nguyen, Trinh@Wildlife" w:date="2021-12-14T16:15:00Z">
              <w:r>
                <w:rPr>
                  <w:rFonts w:ascii="Arial" w:hAnsi="Arial" w:cs="Arial"/>
                  <w:sz w:val="20"/>
                  <w:szCs w:val="20"/>
                </w:rPr>
                <w:t>Numeric</w:t>
              </w:r>
            </w:ins>
          </w:p>
        </w:tc>
        <w:tc>
          <w:tcPr>
            <w:tcW w:w="1437" w:type="dxa"/>
            <w:tcBorders>
              <w:top w:val="single" w:sz="4" w:space="0" w:color="auto"/>
              <w:left w:val="single" w:sz="4" w:space="0" w:color="auto"/>
              <w:bottom w:val="single" w:sz="4" w:space="0" w:color="auto"/>
              <w:right w:val="single" w:sz="4" w:space="0" w:color="auto"/>
            </w:tcBorders>
            <w:tcPrChange w:id="666" w:author="Nguyen, Trinh@Wildlife" w:date="2021-12-16T12:08:00Z">
              <w:tcPr>
                <w:tcW w:w="1417" w:type="dxa"/>
                <w:gridSpan w:val="2"/>
                <w:tcBorders>
                  <w:top w:val="single" w:sz="4" w:space="0" w:color="auto"/>
                  <w:left w:val="single" w:sz="4" w:space="0" w:color="auto"/>
                  <w:bottom w:val="single" w:sz="4" w:space="0" w:color="auto"/>
                  <w:right w:val="single" w:sz="4" w:space="0" w:color="auto"/>
                </w:tcBorders>
              </w:tcPr>
            </w:tcPrChange>
          </w:tcPr>
          <w:p w14:paraId="4B3E9EB1" w14:textId="77777777" w:rsidR="000938E8" w:rsidRDefault="000938E8" w:rsidP="0049646D">
            <w:pPr>
              <w:cnfStyle w:val="000000100000" w:firstRow="0" w:lastRow="0" w:firstColumn="0" w:lastColumn="0" w:oddVBand="0" w:evenVBand="0" w:oddHBand="1" w:evenHBand="0" w:firstRowFirstColumn="0" w:firstRowLastColumn="0" w:lastRowFirstColumn="0" w:lastRowLastColumn="0"/>
              <w:rPr>
                <w:ins w:id="667" w:author="Nguyen, Trinh@Wildlife" w:date="2021-12-14T16:15:00Z"/>
                <w:rFonts w:ascii="Arial" w:hAnsi="Arial" w:cs="Arial"/>
                <w:sz w:val="20"/>
                <w:szCs w:val="20"/>
              </w:rPr>
            </w:pPr>
            <w:ins w:id="668" w:author="Nguyen, Trinh@Wildlife" w:date="2021-12-14T16:15:00Z">
              <w:r>
                <w:rPr>
                  <w:rFonts w:ascii="Arial" w:hAnsi="Arial" w:cs="Arial"/>
                  <w:sz w:val="20"/>
                  <w:szCs w:val="20"/>
                </w:rPr>
                <w:t>NA</w:t>
              </w:r>
            </w:ins>
          </w:p>
        </w:tc>
      </w:tr>
      <w:tr w:rsidR="0005253B" w:rsidRPr="00E32BD1" w14:paraId="102D79A9" w14:textId="77777777" w:rsidTr="00EA6E6F">
        <w:tblPrEx>
          <w:tblPrExChange w:id="669" w:author="Nguyen, Trinh@Wildlife" w:date="2021-12-16T12:08:00Z">
            <w:tblPrEx>
              <w:tblW w:w="11143" w:type="dxa"/>
            </w:tblPrEx>
          </w:tblPrExChange>
        </w:tblPrEx>
        <w:trPr>
          <w:ins w:id="670" w:author="Nguyen, Trinh@Wildlife" w:date="2021-12-14T16:15:00Z"/>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Change w:id="671" w:author="Nguyen, Trinh@Wildlife" w:date="2021-12-16T12:08:00Z">
              <w:tcPr>
                <w:tcW w:w="1289" w:type="dxa"/>
                <w:gridSpan w:val="2"/>
                <w:tcBorders>
                  <w:top w:val="single" w:sz="4" w:space="0" w:color="auto"/>
                  <w:left w:val="single" w:sz="4" w:space="0" w:color="auto"/>
                  <w:bottom w:val="single" w:sz="4" w:space="0" w:color="auto"/>
                  <w:right w:val="single" w:sz="4" w:space="0" w:color="auto"/>
                </w:tcBorders>
              </w:tcPr>
            </w:tcPrChange>
          </w:tcPr>
          <w:p w14:paraId="00874F3B" w14:textId="77777777" w:rsidR="000938E8" w:rsidRPr="00D251A5" w:rsidRDefault="000938E8" w:rsidP="0049646D">
            <w:pPr>
              <w:rPr>
                <w:ins w:id="672" w:author="Nguyen, Trinh@Wildlife" w:date="2021-12-14T16:15:00Z"/>
                <w:rFonts w:ascii="Arial" w:hAnsi="Arial" w:cs="Arial"/>
                <w:b w:val="0"/>
                <w:sz w:val="20"/>
                <w:szCs w:val="20"/>
              </w:rPr>
            </w:pPr>
            <w:ins w:id="673" w:author="Nguyen, Trinh@Wildlife" w:date="2021-12-14T16:15:00Z">
              <w:r>
                <w:rPr>
                  <w:rFonts w:ascii="Arial" w:hAnsi="Arial" w:cs="Arial"/>
                  <w:b w:val="0"/>
                  <w:sz w:val="20"/>
                  <w:szCs w:val="20"/>
                </w:rPr>
                <w:t>Station</w:t>
              </w:r>
            </w:ins>
          </w:p>
        </w:tc>
        <w:tc>
          <w:tcPr>
            <w:tcW w:w="4430" w:type="dxa"/>
            <w:tcBorders>
              <w:top w:val="single" w:sz="4" w:space="0" w:color="auto"/>
              <w:left w:val="single" w:sz="4" w:space="0" w:color="auto"/>
              <w:bottom w:val="single" w:sz="4" w:space="0" w:color="auto"/>
              <w:right w:val="single" w:sz="4" w:space="0" w:color="auto"/>
            </w:tcBorders>
            <w:tcPrChange w:id="674" w:author="Nguyen, Trinh@Wildlife" w:date="2021-12-16T12:08:00Z">
              <w:tcPr>
                <w:tcW w:w="5910" w:type="dxa"/>
                <w:gridSpan w:val="2"/>
                <w:tcBorders>
                  <w:top w:val="single" w:sz="4" w:space="0" w:color="auto"/>
                  <w:left w:val="single" w:sz="4" w:space="0" w:color="auto"/>
                  <w:bottom w:val="single" w:sz="4" w:space="0" w:color="auto"/>
                  <w:right w:val="single" w:sz="4" w:space="0" w:color="auto"/>
                </w:tcBorders>
              </w:tcPr>
            </w:tcPrChange>
          </w:tcPr>
          <w:p w14:paraId="61F731FE" w14:textId="77777777" w:rsidR="000938E8" w:rsidRPr="00B95A6C" w:rsidRDefault="000938E8" w:rsidP="0049646D">
            <w:pPr>
              <w:cnfStyle w:val="000000000000" w:firstRow="0" w:lastRow="0" w:firstColumn="0" w:lastColumn="0" w:oddVBand="0" w:evenVBand="0" w:oddHBand="0" w:evenHBand="0" w:firstRowFirstColumn="0" w:firstRowLastColumn="0" w:lastRowFirstColumn="0" w:lastRowLastColumn="0"/>
              <w:rPr>
                <w:ins w:id="675" w:author="Nguyen, Trinh@Wildlife" w:date="2021-12-14T16:15:00Z"/>
                <w:rFonts w:ascii="Arial" w:hAnsi="Arial" w:cs="Arial"/>
                <w:sz w:val="20"/>
                <w:szCs w:val="20"/>
              </w:rPr>
            </w:pPr>
            <w:ins w:id="676" w:author="Nguyen, Trinh@Wildlife" w:date="2021-12-14T16:15:00Z">
              <w:r>
                <w:rPr>
                  <w:rFonts w:ascii="Arial" w:hAnsi="Arial" w:cs="Arial"/>
                  <w:sz w:val="20"/>
                  <w:szCs w:val="20"/>
                </w:rPr>
                <w:t>Project station number</w:t>
              </w:r>
            </w:ins>
          </w:p>
        </w:tc>
        <w:tc>
          <w:tcPr>
            <w:tcW w:w="2851" w:type="dxa"/>
            <w:tcBorders>
              <w:top w:val="single" w:sz="4" w:space="0" w:color="auto"/>
              <w:left w:val="single" w:sz="4" w:space="0" w:color="auto"/>
              <w:bottom w:val="single" w:sz="4" w:space="0" w:color="auto"/>
              <w:right w:val="single" w:sz="4" w:space="0" w:color="auto"/>
            </w:tcBorders>
            <w:tcPrChange w:id="677" w:author="Nguyen, Trinh@Wildlife" w:date="2021-12-16T12:08:00Z">
              <w:tcPr>
                <w:tcW w:w="2527" w:type="dxa"/>
                <w:gridSpan w:val="2"/>
                <w:tcBorders>
                  <w:top w:val="single" w:sz="4" w:space="0" w:color="auto"/>
                  <w:left w:val="single" w:sz="4" w:space="0" w:color="auto"/>
                  <w:bottom w:val="single" w:sz="4" w:space="0" w:color="auto"/>
                  <w:right w:val="single" w:sz="4" w:space="0" w:color="auto"/>
                </w:tcBorders>
              </w:tcPr>
            </w:tcPrChange>
          </w:tcPr>
          <w:p w14:paraId="6345D9E1" w14:textId="77777777" w:rsidR="000938E8" w:rsidRPr="00B95A6C" w:rsidRDefault="000938E8" w:rsidP="0049646D">
            <w:pPr>
              <w:cnfStyle w:val="000000000000" w:firstRow="0" w:lastRow="0" w:firstColumn="0" w:lastColumn="0" w:oddVBand="0" w:evenVBand="0" w:oddHBand="0" w:evenHBand="0" w:firstRowFirstColumn="0" w:firstRowLastColumn="0" w:lastRowFirstColumn="0" w:lastRowLastColumn="0"/>
              <w:rPr>
                <w:ins w:id="678" w:author="Nguyen, Trinh@Wildlife" w:date="2021-12-14T16:15:00Z"/>
                <w:rFonts w:ascii="Arial" w:hAnsi="Arial" w:cs="Arial"/>
                <w:sz w:val="20"/>
                <w:szCs w:val="20"/>
              </w:rPr>
            </w:pPr>
            <w:ins w:id="679" w:author="Nguyen, Trinh@Wildlife" w:date="2021-12-14T16:15:00Z">
              <w:r>
                <w:rPr>
                  <w:rFonts w:ascii="Arial" w:hAnsi="Arial" w:cs="Arial"/>
                  <w:sz w:val="20"/>
                  <w:szCs w:val="20"/>
                </w:rPr>
                <w:t>3-digit station identifer</w:t>
              </w:r>
            </w:ins>
          </w:p>
        </w:tc>
        <w:tc>
          <w:tcPr>
            <w:tcW w:w="1437" w:type="dxa"/>
            <w:tcBorders>
              <w:top w:val="single" w:sz="4" w:space="0" w:color="auto"/>
              <w:left w:val="single" w:sz="4" w:space="0" w:color="auto"/>
              <w:bottom w:val="single" w:sz="4" w:space="0" w:color="auto"/>
              <w:right w:val="single" w:sz="4" w:space="0" w:color="auto"/>
            </w:tcBorders>
            <w:tcPrChange w:id="680" w:author="Nguyen, Trinh@Wildlife" w:date="2021-12-16T12:08:00Z">
              <w:tcPr>
                <w:tcW w:w="1417" w:type="dxa"/>
                <w:gridSpan w:val="2"/>
                <w:tcBorders>
                  <w:top w:val="single" w:sz="4" w:space="0" w:color="auto"/>
                  <w:left w:val="single" w:sz="4" w:space="0" w:color="auto"/>
                  <w:bottom w:val="single" w:sz="4" w:space="0" w:color="auto"/>
                  <w:right w:val="single" w:sz="4" w:space="0" w:color="auto"/>
                </w:tcBorders>
              </w:tcPr>
            </w:tcPrChange>
          </w:tcPr>
          <w:p w14:paraId="09C474AB" w14:textId="77777777" w:rsidR="000938E8" w:rsidRPr="00B95A6C" w:rsidRDefault="000938E8" w:rsidP="0049646D">
            <w:pPr>
              <w:cnfStyle w:val="000000000000" w:firstRow="0" w:lastRow="0" w:firstColumn="0" w:lastColumn="0" w:oddVBand="0" w:evenVBand="0" w:oddHBand="0" w:evenHBand="0" w:firstRowFirstColumn="0" w:firstRowLastColumn="0" w:lastRowFirstColumn="0" w:lastRowLastColumn="0"/>
              <w:rPr>
                <w:ins w:id="681" w:author="Nguyen, Trinh@Wildlife" w:date="2021-12-14T16:15:00Z"/>
                <w:rFonts w:ascii="Arial" w:hAnsi="Arial" w:cs="Arial"/>
                <w:sz w:val="20"/>
                <w:szCs w:val="20"/>
              </w:rPr>
            </w:pPr>
            <w:ins w:id="682" w:author="Nguyen, Trinh@Wildlife" w:date="2021-12-14T16:15:00Z">
              <w:r>
                <w:rPr>
                  <w:rFonts w:ascii="Arial" w:hAnsi="Arial" w:cs="Arial"/>
                  <w:sz w:val="20"/>
                  <w:szCs w:val="20"/>
                </w:rPr>
                <w:t>NA</w:t>
              </w:r>
            </w:ins>
          </w:p>
        </w:tc>
      </w:tr>
      <w:tr w:rsidR="0005253B" w:rsidRPr="00E32BD1" w14:paraId="19B1BDF0" w14:textId="77777777" w:rsidTr="00EA6E6F">
        <w:tblPrEx>
          <w:tblPrExChange w:id="683" w:author="Nguyen, Trinh@Wildlife" w:date="2021-12-16T12:08:00Z">
            <w:tblPrEx>
              <w:tblW w:w="11143" w:type="dxa"/>
            </w:tblPrEx>
          </w:tblPrExChange>
        </w:tblPrEx>
        <w:trPr>
          <w:cnfStyle w:val="000000100000" w:firstRow="0" w:lastRow="0" w:firstColumn="0" w:lastColumn="0" w:oddVBand="0" w:evenVBand="0" w:oddHBand="1" w:evenHBand="0" w:firstRowFirstColumn="0" w:firstRowLastColumn="0" w:lastRowFirstColumn="0" w:lastRowLastColumn="0"/>
          <w:ins w:id="684" w:author="Nguyen, Trinh@Wildlife" w:date="2021-12-14T16:15:00Z"/>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Change w:id="685" w:author="Nguyen, Trinh@Wildlife" w:date="2021-12-16T12:08:00Z">
              <w:tcPr>
                <w:tcW w:w="1289" w:type="dxa"/>
                <w:gridSpan w:val="2"/>
                <w:tcBorders>
                  <w:top w:val="single" w:sz="4" w:space="0" w:color="auto"/>
                  <w:left w:val="single" w:sz="4" w:space="0" w:color="auto"/>
                  <w:bottom w:val="single" w:sz="4" w:space="0" w:color="auto"/>
                  <w:right w:val="single" w:sz="4" w:space="0" w:color="auto"/>
                </w:tcBorders>
              </w:tcPr>
            </w:tcPrChange>
          </w:tcPr>
          <w:p w14:paraId="68E61E85" w14:textId="2A8BD2BE" w:rsidR="000938E8" w:rsidRDefault="000938E8" w:rsidP="0049646D">
            <w:pPr>
              <w:cnfStyle w:val="001000100000" w:firstRow="0" w:lastRow="0" w:firstColumn="1" w:lastColumn="0" w:oddVBand="0" w:evenVBand="0" w:oddHBand="1" w:evenHBand="0" w:firstRowFirstColumn="0" w:firstRowLastColumn="0" w:lastRowFirstColumn="0" w:lastRowLastColumn="0"/>
              <w:rPr>
                <w:ins w:id="686" w:author="Nguyen, Trinh@Wildlife" w:date="2021-12-14T16:15:00Z"/>
                <w:rFonts w:ascii="Arial" w:hAnsi="Arial" w:cs="Arial"/>
                <w:b w:val="0"/>
                <w:sz w:val="20"/>
                <w:szCs w:val="20"/>
              </w:rPr>
            </w:pPr>
            <w:ins w:id="687" w:author="Nguyen, Trinh@Wildlife" w:date="2021-12-14T16:15:00Z">
              <w:r>
                <w:rPr>
                  <w:rFonts w:ascii="Arial" w:hAnsi="Arial" w:cs="Arial"/>
                  <w:b w:val="0"/>
                  <w:sz w:val="20"/>
                  <w:szCs w:val="20"/>
                </w:rPr>
                <w:t>Tow</w:t>
              </w:r>
            </w:ins>
          </w:p>
        </w:tc>
        <w:tc>
          <w:tcPr>
            <w:tcW w:w="4430" w:type="dxa"/>
            <w:tcBorders>
              <w:top w:val="single" w:sz="4" w:space="0" w:color="auto"/>
              <w:left w:val="single" w:sz="4" w:space="0" w:color="auto"/>
              <w:bottom w:val="single" w:sz="4" w:space="0" w:color="auto"/>
              <w:right w:val="single" w:sz="4" w:space="0" w:color="auto"/>
            </w:tcBorders>
            <w:tcPrChange w:id="688" w:author="Nguyen, Trinh@Wildlife" w:date="2021-12-16T12:08:00Z">
              <w:tcPr>
                <w:tcW w:w="5910" w:type="dxa"/>
                <w:gridSpan w:val="2"/>
                <w:tcBorders>
                  <w:top w:val="single" w:sz="4" w:space="0" w:color="auto"/>
                  <w:left w:val="single" w:sz="4" w:space="0" w:color="auto"/>
                  <w:bottom w:val="single" w:sz="4" w:space="0" w:color="auto"/>
                  <w:right w:val="single" w:sz="4" w:space="0" w:color="auto"/>
                </w:tcBorders>
              </w:tcPr>
            </w:tcPrChange>
          </w:tcPr>
          <w:p w14:paraId="5F2DC29C" w14:textId="77777777" w:rsidR="000938E8" w:rsidRDefault="000938E8" w:rsidP="0049646D">
            <w:pPr>
              <w:cnfStyle w:val="000000100000" w:firstRow="0" w:lastRow="0" w:firstColumn="0" w:lastColumn="0" w:oddVBand="0" w:evenVBand="0" w:oddHBand="1" w:evenHBand="0" w:firstRowFirstColumn="0" w:firstRowLastColumn="0" w:lastRowFirstColumn="0" w:lastRowLastColumn="0"/>
              <w:rPr>
                <w:ins w:id="689" w:author="Nguyen, Trinh@Wildlife" w:date="2021-12-14T16:15:00Z"/>
                <w:rFonts w:ascii="Arial" w:hAnsi="Arial" w:cs="Arial"/>
                <w:sz w:val="20"/>
                <w:szCs w:val="20"/>
              </w:rPr>
            </w:pPr>
            <w:ins w:id="690" w:author="Nguyen, Trinh@Wildlife" w:date="2021-12-14T16:15:00Z">
              <w:r>
                <w:rPr>
                  <w:rFonts w:ascii="Arial" w:hAnsi="Arial" w:cs="Arial"/>
                  <w:sz w:val="20"/>
                  <w:szCs w:val="20"/>
                </w:rPr>
                <w:t>Location description of each station</w:t>
              </w:r>
            </w:ins>
          </w:p>
        </w:tc>
        <w:tc>
          <w:tcPr>
            <w:tcW w:w="2851" w:type="dxa"/>
            <w:tcBorders>
              <w:top w:val="single" w:sz="4" w:space="0" w:color="auto"/>
              <w:left w:val="single" w:sz="4" w:space="0" w:color="auto"/>
              <w:bottom w:val="single" w:sz="4" w:space="0" w:color="auto"/>
              <w:right w:val="single" w:sz="4" w:space="0" w:color="auto"/>
            </w:tcBorders>
            <w:tcPrChange w:id="691" w:author="Nguyen, Trinh@Wildlife" w:date="2021-12-16T12:08:00Z">
              <w:tcPr>
                <w:tcW w:w="2527" w:type="dxa"/>
                <w:gridSpan w:val="2"/>
                <w:tcBorders>
                  <w:top w:val="single" w:sz="4" w:space="0" w:color="auto"/>
                  <w:left w:val="single" w:sz="4" w:space="0" w:color="auto"/>
                  <w:bottom w:val="single" w:sz="4" w:space="0" w:color="auto"/>
                  <w:right w:val="single" w:sz="4" w:space="0" w:color="auto"/>
                </w:tcBorders>
              </w:tcPr>
            </w:tcPrChange>
          </w:tcPr>
          <w:p w14:paraId="798FC2E5" w14:textId="77777777" w:rsidR="000938E8" w:rsidRDefault="000938E8" w:rsidP="0049646D">
            <w:pPr>
              <w:cnfStyle w:val="000000100000" w:firstRow="0" w:lastRow="0" w:firstColumn="0" w:lastColumn="0" w:oddVBand="0" w:evenVBand="0" w:oddHBand="1" w:evenHBand="0" w:firstRowFirstColumn="0" w:firstRowLastColumn="0" w:lastRowFirstColumn="0" w:lastRowLastColumn="0"/>
              <w:rPr>
                <w:ins w:id="692" w:author="Nguyen, Trinh@Wildlife" w:date="2021-12-14T16:15:00Z"/>
                <w:rFonts w:ascii="Arial" w:hAnsi="Arial" w:cs="Arial"/>
                <w:sz w:val="20"/>
                <w:szCs w:val="20"/>
              </w:rPr>
            </w:pPr>
            <w:ins w:id="693" w:author="Nguyen, Trinh@Wildlife" w:date="2021-12-14T16:15:00Z">
              <w:r>
                <w:rPr>
                  <w:rFonts w:ascii="Arial" w:hAnsi="Arial" w:cs="Arial"/>
                  <w:sz w:val="20"/>
                  <w:szCs w:val="20"/>
                </w:rPr>
                <w:t>String</w:t>
              </w:r>
            </w:ins>
          </w:p>
        </w:tc>
        <w:tc>
          <w:tcPr>
            <w:tcW w:w="1437" w:type="dxa"/>
            <w:tcBorders>
              <w:top w:val="single" w:sz="4" w:space="0" w:color="auto"/>
              <w:left w:val="single" w:sz="4" w:space="0" w:color="auto"/>
              <w:bottom w:val="single" w:sz="4" w:space="0" w:color="auto"/>
              <w:right w:val="single" w:sz="4" w:space="0" w:color="auto"/>
            </w:tcBorders>
            <w:tcPrChange w:id="694" w:author="Nguyen, Trinh@Wildlife" w:date="2021-12-16T12:08:00Z">
              <w:tcPr>
                <w:tcW w:w="1417" w:type="dxa"/>
                <w:gridSpan w:val="2"/>
                <w:tcBorders>
                  <w:top w:val="single" w:sz="4" w:space="0" w:color="auto"/>
                  <w:left w:val="single" w:sz="4" w:space="0" w:color="auto"/>
                  <w:bottom w:val="single" w:sz="4" w:space="0" w:color="auto"/>
                  <w:right w:val="single" w:sz="4" w:space="0" w:color="auto"/>
                </w:tcBorders>
              </w:tcPr>
            </w:tcPrChange>
          </w:tcPr>
          <w:p w14:paraId="1B34BE6F" w14:textId="77777777" w:rsidR="000938E8" w:rsidRDefault="000938E8" w:rsidP="0049646D">
            <w:pPr>
              <w:cnfStyle w:val="000000100000" w:firstRow="0" w:lastRow="0" w:firstColumn="0" w:lastColumn="0" w:oddVBand="0" w:evenVBand="0" w:oddHBand="1" w:evenHBand="0" w:firstRowFirstColumn="0" w:firstRowLastColumn="0" w:lastRowFirstColumn="0" w:lastRowLastColumn="0"/>
              <w:rPr>
                <w:ins w:id="695" w:author="Nguyen, Trinh@Wildlife" w:date="2021-12-14T16:15:00Z"/>
                <w:rFonts w:ascii="Arial" w:hAnsi="Arial" w:cs="Arial"/>
                <w:sz w:val="20"/>
                <w:szCs w:val="20"/>
              </w:rPr>
            </w:pPr>
            <w:ins w:id="696" w:author="Nguyen, Trinh@Wildlife" w:date="2021-12-14T16:15:00Z">
              <w:r>
                <w:rPr>
                  <w:rFonts w:ascii="Arial" w:hAnsi="Arial" w:cs="Arial"/>
                  <w:sz w:val="20"/>
                  <w:szCs w:val="20"/>
                </w:rPr>
                <w:t>NA</w:t>
              </w:r>
            </w:ins>
          </w:p>
        </w:tc>
      </w:tr>
      <w:tr w:rsidR="0005253B" w:rsidRPr="00E32BD1" w14:paraId="12FE7128" w14:textId="77777777" w:rsidTr="00EA6E6F">
        <w:tblPrEx>
          <w:tblPrExChange w:id="697" w:author="Nguyen, Trinh@Wildlife" w:date="2021-12-16T12:08:00Z">
            <w:tblPrEx>
              <w:tblW w:w="11143" w:type="dxa"/>
            </w:tblPrEx>
          </w:tblPrExChange>
        </w:tblPrEx>
        <w:trPr>
          <w:ins w:id="698" w:author="Nguyen, Trinh@Wildlife" w:date="2021-12-14T16:15:00Z"/>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Change w:id="699" w:author="Nguyen, Trinh@Wildlife" w:date="2021-12-16T12:08:00Z">
              <w:tcPr>
                <w:tcW w:w="1289" w:type="dxa"/>
                <w:gridSpan w:val="2"/>
                <w:tcBorders>
                  <w:top w:val="single" w:sz="4" w:space="0" w:color="auto"/>
                  <w:left w:val="single" w:sz="4" w:space="0" w:color="auto"/>
                  <w:bottom w:val="single" w:sz="4" w:space="0" w:color="auto"/>
                  <w:right w:val="single" w:sz="4" w:space="0" w:color="auto"/>
                </w:tcBorders>
              </w:tcPr>
            </w:tcPrChange>
          </w:tcPr>
          <w:p w14:paraId="603D00D4" w14:textId="5BFC75F5" w:rsidR="000938E8" w:rsidRDefault="000938E8" w:rsidP="0049646D">
            <w:pPr>
              <w:rPr>
                <w:ins w:id="700" w:author="Nguyen, Trinh@Wildlife" w:date="2021-12-14T16:15:00Z"/>
                <w:rFonts w:ascii="Arial" w:hAnsi="Arial" w:cs="Arial"/>
                <w:b w:val="0"/>
                <w:sz w:val="20"/>
                <w:szCs w:val="20"/>
              </w:rPr>
            </w:pPr>
            <w:ins w:id="701" w:author="Nguyen, Trinh@Wildlife" w:date="2021-12-14T16:16:00Z">
              <w:r>
                <w:rPr>
                  <w:rFonts w:ascii="Arial" w:hAnsi="Arial" w:cs="Arial"/>
                  <w:b w:val="0"/>
                  <w:sz w:val="20"/>
                  <w:szCs w:val="20"/>
                </w:rPr>
                <w:t>Time</w:t>
              </w:r>
            </w:ins>
          </w:p>
        </w:tc>
        <w:tc>
          <w:tcPr>
            <w:tcW w:w="4430" w:type="dxa"/>
            <w:tcBorders>
              <w:top w:val="single" w:sz="4" w:space="0" w:color="auto"/>
              <w:left w:val="single" w:sz="4" w:space="0" w:color="auto"/>
              <w:bottom w:val="single" w:sz="4" w:space="0" w:color="auto"/>
              <w:right w:val="single" w:sz="4" w:space="0" w:color="auto"/>
            </w:tcBorders>
            <w:tcPrChange w:id="702" w:author="Nguyen, Trinh@Wildlife" w:date="2021-12-16T12:08:00Z">
              <w:tcPr>
                <w:tcW w:w="5910" w:type="dxa"/>
                <w:gridSpan w:val="2"/>
                <w:tcBorders>
                  <w:top w:val="single" w:sz="4" w:space="0" w:color="auto"/>
                  <w:left w:val="single" w:sz="4" w:space="0" w:color="auto"/>
                  <w:bottom w:val="single" w:sz="4" w:space="0" w:color="auto"/>
                  <w:right w:val="single" w:sz="4" w:space="0" w:color="auto"/>
                </w:tcBorders>
              </w:tcPr>
            </w:tcPrChange>
          </w:tcPr>
          <w:p w14:paraId="1F55BD47" w14:textId="3245457F" w:rsidR="000938E8" w:rsidRDefault="00015CE7" w:rsidP="0049646D">
            <w:pPr>
              <w:cnfStyle w:val="000000000000" w:firstRow="0" w:lastRow="0" w:firstColumn="0" w:lastColumn="0" w:oddVBand="0" w:evenVBand="0" w:oddHBand="0" w:evenHBand="0" w:firstRowFirstColumn="0" w:firstRowLastColumn="0" w:lastRowFirstColumn="0" w:lastRowLastColumn="0"/>
              <w:rPr>
                <w:ins w:id="703" w:author="Nguyen, Trinh@Wildlife" w:date="2021-12-14T16:15:00Z"/>
                <w:rFonts w:ascii="Arial" w:hAnsi="Arial" w:cs="Arial"/>
                <w:sz w:val="20"/>
                <w:szCs w:val="20"/>
              </w:rPr>
            </w:pPr>
            <w:ins w:id="704" w:author="Nguyen, Trinh@Wildlife" w:date="2021-12-14T16:20:00Z">
              <w:r>
                <w:rPr>
                  <w:rFonts w:ascii="Arial" w:hAnsi="Arial" w:cs="Arial"/>
                  <w:sz w:val="20"/>
                  <w:szCs w:val="20"/>
                </w:rPr>
                <w:t>Time of day when sampling started</w:t>
              </w:r>
            </w:ins>
          </w:p>
        </w:tc>
        <w:tc>
          <w:tcPr>
            <w:tcW w:w="2851" w:type="dxa"/>
            <w:tcBorders>
              <w:top w:val="single" w:sz="4" w:space="0" w:color="auto"/>
              <w:left w:val="single" w:sz="4" w:space="0" w:color="auto"/>
              <w:bottom w:val="single" w:sz="4" w:space="0" w:color="auto"/>
              <w:right w:val="single" w:sz="4" w:space="0" w:color="auto"/>
            </w:tcBorders>
            <w:tcPrChange w:id="705" w:author="Nguyen, Trinh@Wildlife" w:date="2021-12-16T12:08:00Z">
              <w:tcPr>
                <w:tcW w:w="2527" w:type="dxa"/>
                <w:gridSpan w:val="2"/>
                <w:tcBorders>
                  <w:top w:val="single" w:sz="4" w:space="0" w:color="auto"/>
                  <w:left w:val="single" w:sz="4" w:space="0" w:color="auto"/>
                  <w:bottom w:val="single" w:sz="4" w:space="0" w:color="auto"/>
                  <w:right w:val="single" w:sz="4" w:space="0" w:color="auto"/>
                </w:tcBorders>
              </w:tcPr>
            </w:tcPrChange>
          </w:tcPr>
          <w:p w14:paraId="374B14BA" w14:textId="77777777" w:rsidR="000938E8" w:rsidRDefault="000938E8" w:rsidP="0049646D">
            <w:pPr>
              <w:cnfStyle w:val="000000000000" w:firstRow="0" w:lastRow="0" w:firstColumn="0" w:lastColumn="0" w:oddVBand="0" w:evenVBand="0" w:oddHBand="0" w:evenHBand="0" w:firstRowFirstColumn="0" w:firstRowLastColumn="0" w:lastRowFirstColumn="0" w:lastRowLastColumn="0"/>
              <w:rPr>
                <w:ins w:id="706" w:author="Nguyen, Trinh@Wildlife" w:date="2021-12-14T16:15:00Z"/>
                <w:rFonts w:ascii="Arial" w:hAnsi="Arial" w:cs="Arial"/>
                <w:sz w:val="20"/>
                <w:szCs w:val="20"/>
              </w:rPr>
            </w:pPr>
            <w:ins w:id="707" w:author="Nguyen, Trinh@Wildlife" w:date="2021-12-14T16:15:00Z">
              <w:r w:rsidRPr="00594314">
                <w:rPr>
                  <w:rFonts w:ascii="Arial" w:hAnsi="Arial" w:cs="Arial"/>
                  <w:sz w:val="20"/>
                  <w:szCs w:val="20"/>
                </w:rPr>
                <w:t>dd°mm’ss.s”</w:t>
              </w:r>
            </w:ins>
          </w:p>
        </w:tc>
        <w:tc>
          <w:tcPr>
            <w:tcW w:w="1437" w:type="dxa"/>
            <w:tcBorders>
              <w:top w:val="single" w:sz="4" w:space="0" w:color="auto"/>
              <w:left w:val="single" w:sz="4" w:space="0" w:color="auto"/>
              <w:bottom w:val="single" w:sz="4" w:space="0" w:color="auto"/>
              <w:right w:val="single" w:sz="4" w:space="0" w:color="auto"/>
            </w:tcBorders>
            <w:tcPrChange w:id="708" w:author="Nguyen, Trinh@Wildlife" w:date="2021-12-16T12:08:00Z">
              <w:tcPr>
                <w:tcW w:w="1417" w:type="dxa"/>
                <w:gridSpan w:val="2"/>
                <w:tcBorders>
                  <w:top w:val="single" w:sz="4" w:space="0" w:color="auto"/>
                  <w:left w:val="single" w:sz="4" w:space="0" w:color="auto"/>
                  <w:bottom w:val="single" w:sz="4" w:space="0" w:color="auto"/>
                  <w:right w:val="single" w:sz="4" w:space="0" w:color="auto"/>
                </w:tcBorders>
              </w:tcPr>
            </w:tcPrChange>
          </w:tcPr>
          <w:p w14:paraId="5666E56E" w14:textId="77777777" w:rsidR="000938E8" w:rsidRDefault="000938E8" w:rsidP="0049646D">
            <w:pPr>
              <w:cnfStyle w:val="000000000000" w:firstRow="0" w:lastRow="0" w:firstColumn="0" w:lastColumn="0" w:oddVBand="0" w:evenVBand="0" w:oddHBand="0" w:evenHBand="0" w:firstRowFirstColumn="0" w:firstRowLastColumn="0" w:lastRowFirstColumn="0" w:lastRowLastColumn="0"/>
              <w:rPr>
                <w:ins w:id="709" w:author="Nguyen, Trinh@Wildlife" w:date="2021-12-14T16:15:00Z"/>
                <w:rFonts w:ascii="Arial" w:hAnsi="Arial" w:cs="Arial"/>
                <w:sz w:val="20"/>
                <w:szCs w:val="20"/>
              </w:rPr>
            </w:pPr>
            <w:ins w:id="710" w:author="Nguyen, Trinh@Wildlife" w:date="2021-12-14T16:15:00Z">
              <w:r>
                <w:rPr>
                  <w:rFonts w:ascii="Arial" w:hAnsi="Arial" w:cs="Arial"/>
                  <w:sz w:val="20"/>
                  <w:szCs w:val="20"/>
                </w:rPr>
                <w:t>NA</w:t>
              </w:r>
            </w:ins>
          </w:p>
        </w:tc>
      </w:tr>
      <w:tr w:rsidR="0005253B" w:rsidRPr="00E32BD1" w14:paraId="0AF53636" w14:textId="77777777" w:rsidTr="00EA6E6F">
        <w:tblPrEx>
          <w:tblPrExChange w:id="711" w:author="Nguyen, Trinh@Wildlife" w:date="2021-12-16T12:08:00Z">
            <w:tblPrEx>
              <w:tblW w:w="11143" w:type="dxa"/>
            </w:tblPrEx>
          </w:tblPrExChange>
        </w:tblPrEx>
        <w:trPr>
          <w:cnfStyle w:val="000000100000" w:firstRow="0" w:lastRow="0" w:firstColumn="0" w:lastColumn="0" w:oddVBand="0" w:evenVBand="0" w:oddHBand="1" w:evenHBand="0" w:firstRowFirstColumn="0" w:firstRowLastColumn="0" w:lastRowFirstColumn="0" w:lastRowLastColumn="0"/>
          <w:ins w:id="712" w:author="Nguyen, Trinh@Wildlife" w:date="2021-12-14T16:15:00Z"/>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Change w:id="713" w:author="Nguyen, Trinh@Wildlife" w:date="2021-12-16T12:08:00Z">
              <w:tcPr>
                <w:tcW w:w="1289" w:type="dxa"/>
                <w:gridSpan w:val="2"/>
                <w:tcBorders>
                  <w:top w:val="single" w:sz="4" w:space="0" w:color="auto"/>
                  <w:left w:val="single" w:sz="4" w:space="0" w:color="auto"/>
                  <w:bottom w:val="single" w:sz="4" w:space="0" w:color="auto"/>
                  <w:right w:val="single" w:sz="4" w:space="0" w:color="auto"/>
                </w:tcBorders>
              </w:tcPr>
            </w:tcPrChange>
          </w:tcPr>
          <w:p w14:paraId="7C1AAC4D" w14:textId="3ACCF662" w:rsidR="000938E8" w:rsidRDefault="000938E8" w:rsidP="0049646D">
            <w:pPr>
              <w:cnfStyle w:val="001000100000" w:firstRow="0" w:lastRow="0" w:firstColumn="1" w:lastColumn="0" w:oddVBand="0" w:evenVBand="0" w:oddHBand="1" w:evenHBand="0" w:firstRowFirstColumn="0" w:firstRowLastColumn="0" w:lastRowFirstColumn="0" w:lastRowLastColumn="0"/>
              <w:rPr>
                <w:ins w:id="714" w:author="Nguyen, Trinh@Wildlife" w:date="2021-12-14T16:15:00Z"/>
                <w:rFonts w:ascii="Arial" w:hAnsi="Arial" w:cs="Arial"/>
                <w:b w:val="0"/>
                <w:sz w:val="20"/>
                <w:szCs w:val="20"/>
              </w:rPr>
            </w:pPr>
            <w:ins w:id="715" w:author="Nguyen, Trinh@Wildlife" w:date="2021-12-14T16:16:00Z">
              <w:r>
                <w:rPr>
                  <w:rFonts w:ascii="Arial" w:hAnsi="Arial" w:cs="Arial"/>
                  <w:b w:val="0"/>
                  <w:sz w:val="20"/>
                  <w:szCs w:val="20"/>
                </w:rPr>
                <w:t>Tide</w:t>
              </w:r>
            </w:ins>
          </w:p>
        </w:tc>
        <w:tc>
          <w:tcPr>
            <w:tcW w:w="4430" w:type="dxa"/>
            <w:tcBorders>
              <w:top w:val="single" w:sz="4" w:space="0" w:color="auto"/>
              <w:left w:val="single" w:sz="4" w:space="0" w:color="auto"/>
              <w:bottom w:val="single" w:sz="4" w:space="0" w:color="auto"/>
              <w:right w:val="single" w:sz="4" w:space="0" w:color="auto"/>
            </w:tcBorders>
            <w:tcPrChange w:id="716" w:author="Nguyen, Trinh@Wildlife" w:date="2021-12-16T12:08:00Z">
              <w:tcPr>
                <w:tcW w:w="5910" w:type="dxa"/>
                <w:gridSpan w:val="2"/>
                <w:tcBorders>
                  <w:top w:val="single" w:sz="4" w:space="0" w:color="auto"/>
                  <w:left w:val="single" w:sz="4" w:space="0" w:color="auto"/>
                  <w:bottom w:val="single" w:sz="4" w:space="0" w:color="auto"/>
                  <w:right w:val="single" w:sz="4" w:space="0" w:color="auto"/>
                </w:tcBorders>
              </w:tcPr>
            </w:tcPrChange>
          </w:tcPr>
          <w:p w14:paraId="2650F5C4" w14:textId="165C5C8A" w:rsidR="000938E8" w:rsidRDefault="00015CE7" w:rsidP="0049646D">
            <w:pPr>
              <w:cnfStyle w:val="000000100000" w:firstRow="0" w:lastRow="0" w:firstColumn="0" w:lastColumn="0" w:oddVBand="0" w:evenVBand="0" w:oddHBand="1" w:evenHBand="0" w:firstRowFirstColumn="0" w:firstRowLastColumn="0" w:lastRowFirstColumn="0" w:lastRowLastColumn="0"/>
              <w:rPr>
                <w:ins w:id="717" w:author="Nguyen, Trinh@Wildlife" w:date="2021-12-14T16:15:00Z"/>
                <w:rFonts w:ascii="Arial" w:hAnsi="Arial" w:cs="Arial"/>
                <w:sz w:val="20"/>
                <w:szCs w:val="20"/>
              </w:rPr>
            </w:pPr>
            <w:ins w:id="718" w:author="Nguyen, Trinh@Wildlife" w:date="2021-12-14T16:20:00Z">
              <w:r>
                <w:rPr>
                  <w:rFonts w:ascii="Arial" w:hAnsi="Arial" w:cs="Arial"/>
                  <w:sz w:val="20"/>
                  <w:szCs w:val="20"/>
                </w:rPr>
                <w:t>Tide stage (1:high, 2:ebb, 3:low, or 4:flood)</w:t>
              </w:r>
            </w:ins>
          </w:p>
        </w:tc>
        <w:tc>
          <w:tcPr>
            <w:tcW w:w="2851" w:type="dxa"/>
            <w:tcBorders>
              <w:top w:val="single" w:sz="4" w:space="0" w:color="auto"/>
              <w:left w:val="single" w:sz="4" w:space="0" w:color="auto"/>
              <w:bottom w:val="single" w:sz="4" w:space="0" w:color="auto"/>
              <w:right w:val="single" w:sz="4" w:space="0" w:color="auto"/>
            </w:tcBorders>
            <w:tcPrChange w:id="719" w:author="Nguyen, Trinh@Wildlife" w:date="2021-12-16T12:08:00Z">
              <w:tcPr>
                <w:tcW w:w="2527" w:type="dxa"/>
                <w:gridSpan w:val="2"/>
                <w:tcBorders>
                  <w:top w:val="single" w:sz="4" w:space="0" w:color="auto"/>
                  <w:left w:val="single" w:sz="4" w:space="0" w:color="auto"/>
                  <w:bottom w:val="single" w:sz="4" w:space="0" w:color="auto"/>
                  <w:right w:val="single" w:sz="4" w:space="0" w:color="auto"/>
                </w:tcBorders>
              </w:tcPr>
            </w:tcPrChange>
          </w:tcPr>
          <w:p w14:paraId="0AF13A58" w14:textId="1A752394" w:rsidR="000938E8" w:rsidRDefault="001E63A2" w:rsidP="0049646D">
            <w:pPr>
              <w:cnfStyle w:val="000000100000" w:firstRow="0" w:lastRow="0" w:firstColumn="0" w:lastColumn="0" w:oddVBand="0" w:evenVBand="0" w:oddHBand="1" w:evenHBand="0" w:firstRowFirstColumn="0" w:firstRowLastColumn="0" w:lastRowFirstColumn="0" w:lastRowLastColumn="0"/>
              <w:rPr>
                <w:ins w:id="720" w:author="Nguyen, Trinh@Wildlife" w:date="2021-12-14T16:15:00Z"/>
                <w:rFonts w:ascii="Arial" w:hAnsi="Arial" w:cs="Arial"/>
                <w:sz w:val="20"/>
                <w:szCs w:val="20"/>
              </w:rPr>
            </w:pPr>
            <w:ins w:id="721" w:author="Nguyen, Trinh@Wildlife" w:date="2021-12-14T17:57:00Z">
              <w:r>
                <w:rPr>
                  <w:rFonts w:ascii="Arial" w:hAnsi="Arial" w:cs="Arial"/>
                  <w:sz w:val="20"/>
                  <w:szCs w:val="20"/>
                </w:rPr>
                <w:t>1:high, 2:ebb, 3:low, 4:</w:t>
              </w:r>
              <w:r w:rsidRPr="006B2CAE">
                <w:rPr>
                  <w:rFonts w:ascii="Arial" w:hAnsi="Arial" w:cs="Arial"/>
                  <w:sz w:val="20"/>
                  <w:szCs w:val="20"/>
                </w:rPr>
                <w:t>flood</w:t>
              </w:r>
            </w:ins>
          </w:p>
        </w:tc>
        <w:tc>
          <w:tcPr>
            <w:tcW w:w="1437" w:type="dxa"/>
            <w:tcBorders>
              <w:top w:val="single" w:sz="4" w:space="0" w:color="auto"/>
              <w:left w:val="single" w:sz="4" w:space="0" w:color="auto"/>
              <w:bottom w:val="single" w:sz="4" w:space="0" w:color="auto"/>
              <w:right w:val="single" w:sz="4" w:space="0" w:color="auto"/>
            </w:tcBorders>
            <w:tcPrChange w:id="722" w:author="Nguyen, Trinh@Wildlife" w:date="2021-12-16T12:08:00Z">
              <w:tcPr>
                <w:tcW w:w="1417" w:type="dxa"/>
                <w:gridSpan w:val="2"/>
                <w:tcBorders>
                  <w:top w:val="single" w:sz="4" w:space="0" w:color="auto"/>
                  <w:left w:val="single" w:sz="4" w:space="0" w:color="auto"/>
                  <w:bottom w:val="single" w:sz="4" w:space="0" w:color="auto"/>
                  <w:right w:val="single" w:sz="4" w:space="0" w:color="auto"/>
                </w:tcBorders>
              </w:tcPr>
            </w:tcPrChange>
          </w:tcPr>
          <w:p w14:paraId="63580926" w14:textId="77777777" w:rsidR="000938E8" w:rsidRDefault="000938E8" w:rsidP="0049646D">
            <w:pPr>
              <w:cnfStyle w:val="000000100000" w:firstRow="0" w:lastRow="0" w:firstColumn="0" w:lastColumn="0" w:oddVBand="0" w:evenVBand="0" w:oddHBand="1" w:evenHBand="0" w:firstRowFirstColumn="0" w:firstRowLastColumn="0" w:lastRowFirstColumn="0" w:lastRowLastColumn="0"/>
              <w:rPr>
                <w:ins w:id="723" w:author="Nguyen, Trinh@Wildlife" w:date="2021-12-14T16:15:00Z"/>
                <w:rFonts w:ascii="Arial" w:hAnsi="Arial" w:cs="Arial"/>
                <w:sz w:val="20"/>
                <w:szCs w:val="20"/>
              </w:rPr>
            </w:pPr>
            <w:ins w:id="724" w:author="Nguyen, Trinh@Wildlife" w:date="2021-12-14T16:15:00Z">
              <w:r>
                <w:rPr>
                  <w:rFonts w:ascii="Arial" w:hAnsi="Arial" w:cs="Arial"/>
                  <w:sz w:val="20"/>
                  <w:szCs w:val="20"/>
                </w:rPr>
                <w:t>NA</w:t>
              </w:r>
            </w:ins>
          </w:p>
        </w:tc>
      </w:tr>
      <w:tr w:rsidR="0005253B" w:rsidRPr="00E32BD1" w14:paraId="1EAA97E4" w14:textId="77777777" w:rsidTr="00EA6E6F">
        <w:tblPrEx>
          <w:tblPrExChange w:id="725" w:author="Nguyen, Trinh@Wildlife" w:date="2021-12-16T12:08:00Z">
            <w:tblPrEx>
              <w:tblW w:w="11143" w:type="dxa"/>
            </w:tblPrEx>
          </w:tblPrExChange>
        </w:tblPrEx>
        <w:trPr>
          <w:ins w:id="726" w:author="Nguyen, Trinh@Wildlife" w:date="2021-12-14T16:15:00Z"/>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Change w:id="727" w:author="Nguyen, Trinh@Wildlife" w:date="2021-12-16T12:08:00Z">
              <w:tcPr>
                <w:tcW w:w="1289" w:type="dxa"/>
                <w:gridSpan w:val="2"/>
                <w:tcBorders>
                  <w:top w:val="single" w:sz="4" w:space="0" w:color="auto"/>
                  <w:left w:val="single" w:sz="4" w:space="0" w:color="auto"/>
                  <w:bottom w:val="single" w:sz="4" w:space="0" w:color="auto"/>
                  <w:right w:val="single" w:sz="4" w:space="0" w:color="auto"/>
                </w:tcBorders>
              </w:tcPr>
            </w:tcPrChange>
          </w:tcPr>
          <w:p w14:paraId="6A7E36A0" w14:textId="3594AE85" w:rsidR="000938E8" w:rsidRDefault="000938E8" w:rsidP="0049646D">
            <w:pPr>
              <w:rPr>
                <w:ins w:id="728" w:author="Nguyen, Trinh@Wildlife" w:date="2021-12-14T16:15:00Z"/>
                <w:rFonts w:ascii="Arial" w:hAnsi="Arial" w:cs="Arial"/>
                <w:b w:val="0"/>
                <w:sz w:val="20"/>
                <w:szCs w:val="20"/>
              </w:rPr>
            </w:pPr>
            <w:ins w:id="729" w:author="Nguyen, Trinh@Wildlife" w:date="2021-12-14T16:16:00Z">
              <w:r>
                <w:rPr>
                  <w:rFonts w:ascii="Arial" w:hAnsi="Arial" w:cs="Arial"/>
                  <w:b w:val="0"/>
                  <w:sz w:val="20"/>
                  <w:szCs w:val="20"/>
                </w:rPr>
                <w:t>BottomDepth</w:t>
              </w:r>
            </w:ins>
          </w:p>
        </w:tc>
        <w:tc>
          <w:tcPr>
            <w:tcW w:w="4430" w:type="dxa"/>
            <w:tcBorders>
              <w:top w:val="single" w:sz="4" w:space="0" w:color="auto"/>
              <w:left w:val="single" w:sz="4" w:space="0" w:color="auto"/>
              <w:bottom w:val="single" w:sz="4" w:space="0" w:color="auto"/>
              <w:right w:val="single" w:sz="4" w:space="0" w:color="auto"/>
            </w:tcBorders>
            <w:tcPrChange w:id="730" w:author="Nguyen, Trinh@Wildlife" w:date="2021-12-16T12:08:00Z">
              <w:tcPr>
                <w:tcW w:w="5910" w:type="dxa"/>
                <w:gridSpan w:val="2"/>
                <w:tcBorders>
                  <w:top w:val="single" w:sz="4" w:space="0" w:color="auto"/>
                  <w:left w:val="single" w:sz="4" w:space="0" w:color="auto"/>
                  <w:bottom w:val="single" w:sz="4" w:space="0" w:color="auto"/>
                  <w:right w:val="single" w:sz="4" w:space="0" w:color="auto"/>
                </w:tcBorders>
              </w:tcPr>
            </w:tcPrChange>
          </w:tcPr>
          <w:p w14:paraId="07027C28" w14:textId="37832EEA" w:rsidR="000938E8" w:rsidRDefault="00015CE7" w:rsidP="0049646D">
            <w:pPr>
              <w:cnfStyle w:val="000000000000" w:firstRow="0" w:lastRow="0" w:firstColumn="0" w:lastColumn="0" w:oddVBand="0" w:evenVBand="0" w:oddHBand="0" w:evenHBand="0" w:firstRowFirstColumn="0" w:firstRowLastColumn="0" w:lastRowFirstColumn="0" w:lastRowLastColumn="0"/>
              <w:rPr>
                <w:ins w:id="731" w:author="Nguyen, Trinh@Wildlife" w:date="2021-12-14T16:15:00Z"/>
                <w:rFonts w:ascii="Arial" w:hAnsi="Arial" w:cs="Arial"/>
                <w:sz w:val="20"/>
                <w:szCs w:val="20"/>
              </w:rPr>
            </w:pPr>
            <w:ins w:id="732" w:author="Nguyen, Trinh@Wildlife" w:date="2021-12-14T16:21:00Z">
              <w:r>
                <w:rPr>
                  <w:rFonts w:ascii="Arial" w:hAnsi="Arial" w:cs="Arial"/>
                  <w:sz w:val="20"/>
                  <w:szCs w:val="20"/>
                </w:rPr>
                <w:t>Water depth of station</w:t>
              </w:r>
            </w:ins>
          </w:p>
        </w:tc>
        <w:tc>
          <w:tcPr>
            <w:tcW w:w="2851" w:type="dxa"/>
            <w:tcBorders>
              <w:top w:val="single" w:sz="4" w:space="0" w:color="auto"/>
              <w:left w:val="single" w:sz="4" w:space="0" w:color="auto"/>
              <w:bottom w:val="single" w:sz="4" w:space="0" w:color="auto"/>
              <w:right w:val="single" w:sz="4" w:space="0" w:color="auto"/>
            </w:tcBorders>
            <w:tcPrChange w:id="733" w:author="Nguyen, Trinh@Wildlife" w:date="2021-12-16T12:08:00Z">
              <w:tcPr>
                <w:tcW w:w="2527" w:type="dxa"/>
                <w:gridSpan w:val="2"/>
                <w:tcBorders>
                  <w:top w:val="single" w:sz="4" w:space="0" w:color="auto"/>
                  <w:left w:val="single" w:sz="4" w:space="0" w:color="auto"/>
                  <w:bottom w:val="single" w:sz="4" w:space="0" w:color="auto"/>
                  <w:right w:val="single" w:sz="4" w:space="0" w:color="auto"/>
                </w:tcBorders>
              </w:tcPr>
            </w:tcPrChange>
          </w:tcPr>
          <w:p w14:paraId="0561D0D1" w14:textId="3C198DB6" w:rsidR="000938E8" w:rsidRDefault="001E63A2" w:rsidP="0049646D">
            <w:pPr>
              <w:cnfStyle w:val="000000000000" w:firstRow="0" w:lastRow="0" w:firstColumn="0" w:lastColumn="0" w:oddVBand="0" w:evenVBand="0" w:oddHBand="0" w:evenHBand="0" w:firstRowFirstColumn="0" w:firstRowLastColumn="0" w:lastRowFirstColumn="0" w:lastRowLastColumn="0"/>
              <w:rPr>
                <w:ins w:id="734" w:author="Nguyen, Trinh@Wildlife" w:date="2021-12-14T16:15:00Z"/>
                <w:rFonts w:ascii="Arial" w:hAnsi="Arial" w:cs="Arial"/>
                <w:sz w:val="20"/>
                <w:szCs w:val="20"/>
              </w:rPr>
            </w:pPr>
            <w:ins w:id="735" w:author="Nguyen, Trinh@Wildlife" w:date="2021-12-14T17:48:00Z">
              <w:r>
                <w:rPr>
                  <w:rFonts w:ascii="Arial" w:hAnsi="Arial" w:cs="Arial"/>
                  <w:sz w:val="20"/>
                  <w:szCs w:val="20"/>
                </w:rPr>
                <w:t>Feet</w:t>
              </w:r>
            </w:ins>
          </w:p>
        </w:tc>
        <w:tc>
          <w:tcPr>
            <w:tcW w:w="1437" w:type="dxa"/>
            <w:tcBorders>
              <w:top w:val="single" w:sz="4" w:space="0" w:color="auto"/>
              <w:left w:val="single" w:sz="4" w:space="0" w:color="auto"/>
              <w:bottom w:val="single" w:sz="4" w:space="0" w:color="auto"/>
              <w:right w:val="single" w:sz="4" w:space="0" w:color="auto"/>
            </w:tcBorders>
            <w:tcPrChange w:id="736" w:author="Nguyen, Trinh@Wildlife" w:date="2021-12-16T12:08:00Z">
              <w:tcPr>
                <w:tcW w:w="1417" w:type="dxa"/>
                <w:gridSpan w:val="2"/>
                <w:tcBorders>
                  <w:top w:val="single" w:sz="4" w:space="0" w:color="auto"/>
                  <w:left w:val="single" w:sz="4" w:space="0" w:color="auto"/>
                  <w:bottom w:val="single" w:sz="4" w:space="0" w:color="auto"/>
                  <w:right w:val="single" w:sz="4" w:space="0" w:color="auto"/>
                </w:tcBorders>
              </w:tcPr>
            </w:tcPrChange>
          </w:tcPr>
          <w:p w14:paraId="1494A3F1" w14:textId="13CBED6B" w:rsidR="000938E8" w:rsidRDefault="001E63A2" w:rsidP="0049646D">
            <w:pPr>
              <w:cnfStyle w:val="000000000000" w:firstRow="0" w:lastRow="0" w:firstColumn="0" w:lastColumn="0" w:oddVBand="0" w:evenVBand="0" w:oddHBand="0" w:evenHBand="0" w:firstRowFirstColumn="0" w:firstRowLastColumn="0" w:lastRowFirstColumn="0" w:lastRowLastColumn="0"/>
              <w:rPr>
                <w:ins w:id="737" w:author="Nguyen, Trinh@Wildlife" w:date="2021-12-14T16:15:00Z"/>
                <w:rFonts w:ascii="Arial" w:hAnsi="Arial" w:cs="Arial"/>
                <w:sz w:val="20"/>
                <w:szCs w:val="20"/>
              </w:rPr>
            </w:pPr>
            <w:ins w:id="738" w:author="Nguyen, Trinh@Wildlife" w:date="2021-12-14T17:48:00Z">
              <w:r>
                <w:rPr>
                  <w:rFonts w:ascii="Arial" w:hAnsi="Arial" w:cs="Arial"/>
                  <w:sz w:val="20"/>
                  <w:szCs w:val="20"/>
                </w:rPr>
                <w:t>NA</w:t>
              </w:r>
            </w:ins>
          </w:p>
        </w:tc>
      </w:tr>
      <w:tr w:rsidR="0005253B" w:rsidRPr="00E32BD1" w14:paraId="766680DD" w14:textId="77777777" w:rsidTr="00EA6E6F">
        <w:tblPrEx>
          <w:tblPrExChange w:id="739" w:author="Nguyen, Trinh@Wildlife" w:date="2021-12-16T12:08:00Z">
            <w:tblPrEx>
              <w:tblW w:w="11143" w:type="dxa"/>
            </w:tblPrEx>
          </w:tblPrExChange>
        </w:tblPrEx>
        <w:trPr>
          <w:cnfStyle w:val="000000100000" w:firstRow="0" w:lastRow="0" w:firstColumn="0" w:lastColumn="0" w:oddVBand="0" w:evenVBand="0" w:oddHBand="1" w:evenHBand="0" w:firstRowFirstColumn="0" w:firstRowLastColumn="0" w:lastRowFirstColumn="0" w:lastRowLastColumn="0"/>
          <w:ins w:id="740" w:author="Nguyen, Trinh@Wildlife" w:date="2021-12-14T16:15:00Z"/>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Change w:id="741" w:author="Nguyen, Trinh@Wildlife" w:date="2021-12-16T12:08:00Z">
              <w:tcPr>
                <w:tcW w:w="1289" w:type="dxa"/>
                <w:gridSpan w:val="2"/>
                <w:tcBorders>
                  <w:top w:val="single" w:sz="4" w:space="0" w:color="auto"/>
                  <w:left w:val="single" w:sz="4" w:space="0" w:color="auto"/>
                  <w:bottom w:val="single" w:sz="4" w:space="0" w:color="auto"/>
                  <w:right w:val="single" w:sz="4" w:space="0" w:color="auto"/>
                </w:tcBorders>
              </w:tcPr>
            </w:tcPrChange>
          </w:tcPr>
          <w:p w14:paraId="3D002489" w14:textId="26A35D13" w:rsidR="000938E8" w:rsidRDefault="000938E8" w:rsidP="0049646D">
            <w:pPr>
              <w:cnfStyle w:val="001000100000" w:firstRow="0" w:lastRow="0" w:firstColumn="1" w:lastColumn="0" w:oddVBand="0" w:evenVBand="0" w:oddHBand="1" w:evenHBand="0" w:firstRowFirstColumn="0" w:firstRowLastColumn="0" w:lastRowFirstColumn="0" w:lastRowLastColumn="0"/>
              <w:rPr>
                <w:ins w:id="742" w:author="Nguyen, Trinh@Wildlife" w:date="2021-12-14T16:15:00Z"/>
                <w:rFonts w:ascii="Arial" w:hAnsi="Arial" w:cs="Arial"/>
                <w:b w:val="0"/>
                <w:sz w:val="20"/>
                <w:szCs w:val="20"/>
              </w:rPr>
            </w:pPr>
            <w:ins w:id="743" w:author="Nguyen, Trinh@Wildlife" w:date="2021-12-14T16:16:00Z">
              <w:r>
                <w:rPr>
                  <w:rFonts w:ascii="Arial" w:hAnsi="Arial" w:cs="Arial"/>
                  <w:b w:val="0"/>
                  <w:sz w:val="20"/>
                  <w:szCs w:val="20"/>
                </w:rPr>
                <w:t>CableOut</w:t>
              </w:r>
            </w:ins>
          </w:p>
        </w:tc>
        <w:tc>
          <w:tcPr>
            <w:tcW w:w="4430" w:type="dxa"/>
            <w:tcBorders>
              <w:top w:val="single" w:sz="4" w:space="0" w:color="auto"/>
              <w:left w:val="single" w:sz="4" w:space="0" w:color="auto"/>
              <w:bottom w:val="single" w:sz="4" w:space="0" w:color="auto"/>
              <w:right w:val="single" w:sz="4" w:space="0" w:color="auto"/>
            </w:tcBorders>
            <w:tcPrChange w:id="744" w:author="Nguyen, Trinh@Wildlife" w:date="2021-12-16T12:08:00Z">
              <w:tcPr>
                <w:tcW w:w="5910" w:type="dxa"/>
                <w:gridSpan w:val="2"/>
                <w:tcBorders>
                  <w:top w:val="single" w:sz="4" w:space="0" w:color="auto"/>
                  <w:left w:val="single" w:sz="4" w:space="0" w:color="auto"/>
                  <w:bottom w:val="single" w:sz="4" w:space="0" w:color="auto"/>
                  <w:right w:val="single" w:sz="4" w:space="0" w:color="auto"/>
                </w:tcBorders>
              </w:tcPr>
            </w:tcPrChange>
          </w:tcPr>
          <w:p w14:paraId="498665F3" w14:textId="085769A4" w:rsidR="000938E8" w:rsidRDefault="00015CE7" w:rsidP="0049646D">
            <w:pPr>
              <w:cnfStyle w:val="000000100000" w:firstRow="0" w:lastRow="0" w:firstColumn="0" w:lastColumn="0" w:oddVBand="0" w:evenVBand="0" w:oddHBand="1" w:evenHBand="0" w:firstRowFirstColumn="0" w:firstRowLastColumn="0" w:lastRowFirstColumn="0" w:lastRowLastColumn="0"/>
              <w:rPr>
                <w:ins w:id="745" w:author="Nguyen, Trinh@Wildlife" w:date="2021-12-14T16:15:00Z"/>
                <w:rFonts w:ascii="Arial" w:hAnsi="Arial" w:cs="Arial"/>
                <w:sz w:val="20"/>
                <w:szCs w:val="20"/>
              </w:rPr>
            </w:pPr>
            <w:ins w:id="746" w:author="Nguyen, Trinh@Wildlife" w:date="2021-12-14T16:21:00Z">
              <w:r>
                <w:rPr>
                  <w:rFonts w:ascii="Arial" w:hAnsi="Arial" w:cs="Arial"/>
                  <w:sz w:val="20"/>
                  <w:szCs w:val="20"/>
                </w:rPr>
                <w:t xml:space="preserve">Amount of line out on tow </w:t>
              </w:r>
            </w:ins>
          </w:p>
        </w:tc>
        <w:tc>
          <w:tcPr>
            <w:tcW w:w="2851" w:type="dxa"/>
            <w:tcBorders>
              <w:top w:val="single" w:sz="4" w:space="0" w:color="auto"/>
              <w:left w:val="single" w:sz="4" w:space="0" w:color="auto"/>
              <w:bottom w:val="single" w:sz="4" w:space="0" w:color="auto"/>
              <w:right w:val="single" w:sz="4" w:space="0" w:color="auto"/>
            </w:tcBorders>
            <w:tcPrChange w:id="747" w:author="Nguyen, Trinh@Wildlife" w:date="2021-12-16T12:08:00Z">
              <w:tcPr>
                <w:tcW w:w="2527" w:type="dxa"/>
                <w:gridSpan w:val="2"/>
                <w:tcBorders>
                  <w:top w:val="single" w:sz="4" w:space="0" w:color="auto"/>
                  <w:left w:val="single" w:sz="4" w:space="0" w:color="auto"/>
                  <w:bottom w:val="single" w:sz="4" w:space="0" w:color="auto"/>
                  <w:right w:val="single" w:sz="4" w:space="0" w:color="auto"/>
                </w:tcBorders>
              </w:tcPr>
            </w:tcPrChange>
          </w:tcPr>
          <w:p w14:paraId="4401EE5F" w14:textId="39E9FFE0" w:rsidR="000938E8" w:rsidRDefault="00015CE7" w:rsidP="0049646D">
            <w:pPr>
              <w:cnfStyle w:val="000000100000" w:firstRow="0" w:lastRow="0" w:firstColumn="0" w:lastColumn="0" w:oddVBand="0" w:evenVBand="0" w:oddHBand="1" w:evenHBand="0" w:firstRowFirstColumn="0" w:firstRowLastColumn="0" w:lastRowFirstColumn="0" w:lastRowLastColumn="0"/>
              <w:rPr>
                <w:ins w:id="748" w:author="Nguyen, Trinh@Wildlife" w:date="2021-12-14T16:15:00Z"/>
                <w:rFonts w:ascii="Arial" w:hAnsi="Arial" w:cs="Arial"/>
                <w:sz w:val="20"/>
                <w:szCs w:val="20"/>
              </w:rPr>
            </w:pPr>
            <w:commentRangeStart w:id="749"/>
            <w:commentRangeStart w:id="750"/>
            <w:ins w:id="751" w:author="Nguyen, Trinh@Wildlife" w:date="2021-12-14T16:21:00Z">
              <w:r>
                <w:rPr>
                  <w:rFonts w:ascii="Arial" w:hAnsi="Arial" w:cs="Arial"/>
                  <w:sz w:val="20"/>
                  <w:szCs w:val="20"/>
                </w:rPr>
                <w:t>Fe</w:t>
              </w:r>
            </w:ins>
            <w:ins w:id="752" w:author="Nguyen, Trinh@Wildlife" w:date="2021-12-14T16:22:00Z">
              <w:r>
                <w:rPr>
                  <w:rFonts w:ascii="Arial" w:hAnsi="Arial" w:cs="Arial"/>
                  <w:sz w:val="20"/>
                  <w:szCs w:val="20"/>
                </w:rPr>
                <w:t>et</w:t>
              </w:r>
            </w:ins>
            <w:commentRangeEnd w:id="749"/>
            <w:ins w:id="753" w:author="Nguyen, Trinh@Wildlife" w:date="2021-12-14T16:24:00Z">
              <w:r>
                <w:rPr>
                  <w:rStyle w:val="CommentReference"/>
                </w:rPr>
                <w:commentReference w:id="749"/>
              </w:r>
            </w:ins>
            <w:commentRangeEnd w:id="750"/>
            <w:r w:rsidR="00AF151A">
              <w:rPr>
                <w:rStyle w:val="CommentReference"/>
              </w:rPr>
              <w:commentReference w:id="750"/>
            </w:r>
          </w:p>
        </w:tc>
        <w:tc>
          <w:tcPr>
            <w:tcW w:w="1437" w:type="dxa"/>
            <w:tcBorders>
              <w:top w:val="single" w:sz="4" w:space="0" w:color="auto"/>
              <w:left w:val="single" w:sz="4" w:space="0" w:color="auto"/>
              <w:bottom w:val="single" w:sz="4" w:space="0" w:color="auto"/>
              <w:right w:val="single" w:sz="4" w:space="0" w:color="auto"/>
            </w:tcBorders>
            <w:tcPrChange w:id="754" w:author="Nguyen, Trinh@Wildlife" w:date="2021-12-16T12:08:00Z">
              <w:tcPr>
                <w:tcW w:w="1417" w:type="dxa"/>
                <w:gridSpan w:val="2"/>
                <w:tcBorders>
                  <w:top w:val="single" w:sz="4" w:space="0" w:color="auto"/>
                  <w:left w:val="single" w:sz="4" w:space="0" w:color="auto"/>
                  <w:bottom w:val="single" w:sz="4" w:space="0" w:color="auto"/>
                  <w:right w:val="single" w:sz="4" w:space="0" w:color="auto"/>
                </w:tcBorders>
              </w:tcPr>
            </w:tcPrChange>
          </w:tcPr>
          <w:p w14:paraId="19229D36" w14:textId="1E37A5DB" w:rsidR="000938E8" w:rsidRDefault="001E63A2" w:rsidP="0049646D">
            <w:pPr>
              <w:cnfStyle w:val="000000100000" w:firstRow="0" w:lastRow="0" w:firstColumn="0" w:lastColumn="0" w:oddVBand="0" w:evenVBand="0" w:oddHBand="1" w:evenHBand="0" w:firstRowFirstColumn="0" w:firstRowLastColumn="0" w:lastRowFirstColumn="0" w:lastRowLastColumn="0"/>
              <w:rPr>
                <w:ins w:id="755" w:author="Nguyen, Trinh@Wildlife" w:date="2021-12-14T16:15:00Z"/>
                <w:rFonts w:ascii="Arial" w:hAnsi="Arial" w:cs="Arial"/>
                <w:sz w:val="20"/>
                <w:szCs w:val="20"/>
              </w:rPr>
            </w:pPr>
            <w:ins w:id="756" w:author="Nguyen, Trinh@Wildlife" w:date="2021-12-14T17:48:00Z">
              <w:r>
                <w:rPr>
                  <w:rFonts w:ascii="Arial" w:hAnsi="Arial" w:cs="Arial"/>
                  <w:sz w:val="20"/>
                  <w:szCs w:val="20"/>
                </w:rPr>
                <w:t>NA</w:t>
              </w:r>
            </w:ins>
          </w:p>
        </w:tc>
      </w:tr>
      <w:tr w:rsidR="0005253B" w:rsidRPr="00E32BD1" w14:paraId="2ACB2335" w14:textId="77777777" w:rsidTr="00EA6E6F">
        <w:tblPrEx>
          <w:tblPrExChange w:id="757" w:author="Nguyen, Trinh@Wildlife" w:date="2021-12-16T12:08:00Z">
            <w:tblPrEx>
              <w:tblW w:w="11143" w:type="dxa"/>
            </w:tblPrEx>
          </w:tblPrExChange>
        </w:tblPrEx>
        <w:trPr>
          <w:ins w:id="758" w:author="Nguyen, Trinh@Wildlife" w:date="2021-12-14T16:15:00Z"/>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Change w:id="759" w:author="Nguyen, Trinh@Wildlife" w:date="2021-12-16T12:08:00Z">
              <w:tcPr>
                <w:tcW w:w="1289" w:type="dxa"/>
                <w:gridSpan w:val="2"/>
                <w:tcBorders>
                  <w:top w:val="single" w:sz="4" w:space="0" w:color="auto"/>
                  <w:left w:val="single" w:sz="4" w:space="0" w:color="auto"/>
                  <w:bottom w:val="single" w:sz="4" w:space="0" w:color="auto"/>
                  <w:right w:val="single" w:sz="4" w:space="0" w:color="auto"/>
                </w:tcBorders>
              </w:tcPr>
            </w:tcPrChange>
          </w:tcPr>
          <w:p w14:paraId="789C42EF" w14:textId="025CA34A" w:rsidR="000938E8" w:rsidRDefault="000938E8" w:rsidP="0049646D">
            <w:pPr>
              <w:rPr>
                <w:ins w:id="760" w:author="Nguyen, Trinh@Wildlife" w:date="2021-12-14T16:15:00Z"/>
                <w:rFonts w:ascii="Arial" w:hAnsi="Arial" w:cs="Arial"/>
                <w:b w:val="0"/>
                <w:sz w:val="20"/>
                <w:szCs w:val="20"/>
              </w:rPr>
            </w:pPr>
            <w:ins w:id="761" w:author="Nguyen, Trinh@Wildlife" w:date="2021-12-14T16:16:00Z">
              <w:r>
                <w:rPr>
                  <w:rFonts w:ascii="Arial" w:hAnsi="Arial" w:cs="Arial"/>
                  <w:b w:val="0"/>
                  <w:sz w:val="20"/>
                  <w:szCs w:val="20"/>
                </w:rPr>
                <w:t>Duration</w:t>
              </w:r>
            </w:ins>
          </w:p>
        </w:tc>
        <w:tc>
          <w:tcPr>
            <w:tcW w:w="4430" w:type="dxa"/>
            <w:tcBorders>
              <w:top w:val="single" w:sz="4" w:space="0" w:color="auto"/>
              <w:left w:val="single" w:sz="4" w:space="0" w:color="auto"/>
              <w:bottom w:val="single" w:sz="4" w:space="0" w:color="auto"/>
              <w:right w:val="single" w:sz="4" w:space="0" w:color="auto"/>
            </w:tcBorders>
            <w:tcPrChange w:id="762" w:author="Nguyen, Trinh@Wildlife" w:date="2021-12-16T12:08:00Z">
              <w:tcPr>
                <w:tcW w:w="5910" w:type="dxa"/>
                <w:gridSpan w:val="2"/>
                <w:tcBorders>
                  <w:top w:val="single" w:sz="4" w:space="0" w:color="auto"/>
                  <w:left w:val="single" w:sz="4" w:space="0" w:color="auto"/>
                  <w:bottom w:val="single" w:sz="4" w:space="0" w:color="auto"/>
                  <w:right w:val="single" w:sz="4" w:space="0" w:color="auto"/>
                </w:tcBorders>
              </w:tcPr>
            </w:tcPrChange>
          </w:tcPr>
          <w:p w14:paraId="1DC0C6FC" w14:textId="21788DEF" w:rsidR="000938E8" w:rsidRDefault="001E63A2" w:rsidP="0049646D">
            <w:pPr>
              <w:cnfStyle w:val="000000000000" w:firstRow="0" w:lastRow="0" w:firstColumn="0" w:lastColumn="0" w:oddVBand="0" w:evenVBand="0" w:oddHBand="0" w:evenHBand="0" w:firstRowFirstColumn="0" w:firstRowLastColumn="0" w:lastRowFirstColumn="0" w:lastRowLastColumn="0"/>
              <w:rPr>
                <w:ins w:id="763" w:author="Nguyen, Trinh@Wildlife" w:date="2021-12-14T16:15:00Z"/>
                <w:rFonts w:ascii="Arial" w:hAnsi="Arial" w:cs="Arial"/>
                <w:sz w:val="20"/>
                <w:szCs w:val="20"/>
              </w:rPr>
            </w:pPr>
            <w:ins w:id="764" w:author="Nguyen, Trinh@Wildlife" w:date="2021-12-14T17:44:00Z">
              <w:r>
                <w:rPr>
                  <w:rFonts w:ascii="Arial" w:hAnsi="Arial" w:cs="Arial"/>
                  <w:sz w:val="20"/>
                  <w:szCs w:val="20"/>
                </w:rPr>
                <w:t>Time of an individual tow</w:t>
              </w:r>
            </w:ins>
          </w:p>
        </w:tc>
        <w:tc>
          <w:tcPr>
            <w:tcW w:w="2851" w:type="dxa"/>
            <w:tcBorders>
              <w:top w:val="single" w:sz="4" w:space="0" w:color="auto"/>
              <w:left w:val="single" w:sz="4" w:space="0" w:color="auto"/>
              <w:bottom w:val="single" w:sz="4" w:space="0" w:color="auto"/>
              <w:right w:val="single" w:sz="4" w:space="0" w:color="auto"/>
            </w:tcBorders>
            <w:tcPrChange w:id="765" w:author="Nguyen, Trinh@Wildlife" w:date="2021-12-16T12:08:00Z">
              <w:tcPr>
                <w:tcW w:w="2527" w:type="dxa"/>
                <w:gridSpan w:val="2"/>
                <w:tcBorders>
                  <w:top w:val="single" w:sz="4" w:space="0" w:color="auto"/>
                  <w:left w:val="single" w:sz="4" w:space="0" w:color="auto"/>
                  <w:bottom w:val="single" w:sz="4" w:space="0" w:color="auto"/>
                  <w:right w:val="single" w:sz="4" w:space="0" w:color="auto"/>
                </w:tcBorders>
              </w:tcPr>
            </w:tcPrChange>
          </w:tcPr>
          <w:p w14:paraId="079E6447" w14:textId="4407EF24" w:rsidR="000938E8" w:rsidRDefault="001E63A2" w:rsidP="0049646D">
            <w:pPr>
              <w:cnfStyle w:val="000000000000" w:firstRow="0" w:lastRow="0" w:firstColumn="0" w:lastColumn="0" w:oddVBand="0" w:evenVBand="0" w:oddHBand="0" w:evenHBand="0" w:firstRowFirstColumn="0" w:firstRowLastColumn="0" w:lastRowFirstColumn="0" w:lastRowLastColumn="0"/>
              <w:rPr>
                <w:ins w:id="766" w:author="Nguyen, Trinh@Wildlife" w:date="2021-12-14T16:15:00Z"/>
                <w:rFonts w:ascii="Arial" w:hAnsi="Arial" w:cs="Arial"/>
                <w:sz w:val="20"/>
                <w:szCs w:val="20"/>
              </w:rPr>
            </w:pPr>
            <w:ins w:id="767" w:author="Nguyen, Trinh@Wildlife" w:date="2021-12-14T17:44:00Z">
              <w:r>
                <w:rPr>
                  <w:rFonts w:ascii="Arial" w:hAnsi="Arial" w:cs="Arial"/>
                  <w:sz w:val="20"/>
                  <w:szCs w:val="20"/>
                </w:rPr>
                <w:t>Minutes</w:t>
              </w:r>
            </w:ins>
          </w:p>
        </w:tc>
        <w:tc>
          <w:tcPr>
            <w:tcW w:w="1437" w:type="dxa"/>
            <w:tcBorders>
              <w:top w:val="single" w:sz="4" w:space="0" w:color="auto"/>
              <w:left w:val="single" w:sz="4" w:space="0" w:color="auto"/>
              <w:bottom w:val="single" w:sz="4" w:space="0" w:color="auto"/>
              <w:right w:val="single" w:sz="4" w:space="0" w:color="auto"/>
            </w:tcBorders>
            <w:tcPrChange w:id="768" w:author="Nguyen, Trinh@Wildlife" w:date="2021-12-16T12:08:00Z">
              <w:tcPr>
                <w:tcW w:w="1417" w:type="dxa"/>
                <w:gridSpan w:val="2"/>
                <w:tcBorders>
                  <w:top w:val="single" w:sz="4" w:space="0" w:color="auto"/>
                  <w:left w:val="single" w:sz="4" w:space="0" w:color="auto"/>
                  <w:bottom w:val="single" w:sz="4" w:space="0" w:color="auto"/>
                  <w:right w:val="single" w:sz="4" w:space="0" w:color="auto"/>
                </w:tcBorders>
              </w:tcPr>
            </w:tcPrChange>
          </w:tcPr>
          <w:p w14:paraId="6279AA25" w14:textId="0C4B28B1" w:rsidR="000938E8" w:rsidRDefault="001E63A2" w:rsidP="0049646D">
            <w:pPr>
              <w:cnfStyle w:val="000000000000" w:firstRow="0" w:lastRow="0" w:firstColumn="0" w:lastColumn="0" w:oddVBand="0" w:evenVBand="0" w:oddHBand="0" w:evenHBand="0" w:firstRowFirstColumn="0" w:firstRowLastColumn="0" w:lastRowFirstColumn="0" w:lastRowLastColumn="0"/>
              <w:rPr>
                <w:ins w:id="769" w:author="Nguyen, Trinh@Wildlife" w:date="2021-12-14T16:15:00Z"/>
                <w:rFonts w:ascii="Arial" w:hAnsi="Arial" w:cs="Arial"/>
                <w:sz w:val="20"/>
                <w:szCs w:val="20"/>
              </w:rPr>
            </w:pPr>
            <w:ins w:id="770" w:author="Nguyen, Trinh@Wildlife" w:date="2021-12-14T17:48:00Z">
              <w:r>
                <w:rPr>
                  <w:rFonts w:ascii="Arial" w:hAnsi="Arial" w:cs="Arial"/>
                  <w:sz w:val="20"/>
                  <w:szCs w:val="20"/>
                </w:rPr>
                <w:t>NA</w:t>
              </w:r>
            </w:ins>
          </w:p>
        </w:tc>
      </w:tr>
      <w:tr w:rsidR="0005253B" w:rsidRPr="00E32BD1" w14:paraId="709AAE68" w14:textId="77777777" w:rsidTr="00EA6E6F">
        <w:tblPrEx>
          <w:tblPrExChange w:id="771" w:author="Nguyen, Trinh@Wildlife" w:date="2021-12-16T12:08:00Z">
            <w:tblPrEx>
              <w:tblW w:w="11143" w:type="dxa"/>
            </w:tblPrEx>
          </w:tblPrExChange>
        </w:tblPrEx>
        <w:trPr>
          <w:cnfStyle w:val="000000100000" w:firstRow="0" w:lastRow="0" w:firstColumn="0" w:lastColumn="0" w:oddVBand="0" w:evenVBand="0" w:oddHBand="1" w:evenHBand="0" w:firstRowFirstColumn="0" w:firstRowLastColumn="0" w:lastRowFirstColumn="0" w:lastRowLastColumn="0"/>
          <w:ins w:id="772" w:author="Nguyen, Trinh@Wildlife" w:date="2021-12-14T16:15:00Z"/>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Change w:id="773" w:author="Nguyen, Trinh@Wildlife" w:date="2021-12-16T12:08:00Z">
              <w:tcPr>
                <w:tcW w:w="1289" w:type="dxa"/>
                <w:gridSpan w:val="2"/>
                <w:tcBorders>
                  <w:top w:val="single" w:sz="4" w:space="0" w:color="auto"/>
                  <w:left w:val="single" w:sz="4" w:space="0" w:color="auto"/>
                  <w:bottom w:val="single" w:sz="4" w:space="0" w:color="auto"/>
                  <w:right w:val="single" w:sz="4" w:space="0" w:color="auto"/>
                </w:tcBorders>
              </w:tcPr>
            </w:tcPrChange>
          </w:tcPr>
          <w:p w14:paraId="2628C2B1" w14:textId="4E29D01C" w:rsidR="000938E8" w:rsidRDefault="000938E8" w:rsidP="0049646D">
            <w:pPr>
              <w:cnfStyle w:val="001000100000" w:firstRow="0" w:lastRow="0" w:firstColumn="1" w:lastColumn="0" w:oddVBand="0" w:evenVBand="0" w:oddHBand="1" w:evenHBand="0" w:firstRowFirstColumn="0" w:firstRowLastColumn="0" w:lastRowFirstColumn="0" w:lastRowLastColumn="0"/>
              <w:rPr>
                <w:ins w:id="774" w:author="Nguyen, Trinh@Wildlife" w:date="2021-12-14T16:15:00Z"/>
                <w:rFonts w:ascii="Arial" w:hAnsi="Arial" w:cs="Arial"/>
                <w:b w:val="0"/>
                <w:sz w:val="20"/>
                <w:szCs w:val="20"/>
              </w:rPr>
            </w:pPr>
            <w:ins w:id="775" w:author="Nguyen, Trinh@Wildlife" w:date="2021-12-14T16:16:00Z">
              <w:r>
                <w:rPr>
                  <w:rFonts w:ascii="Arial" w:hAnsi="Arial" w:cs="Arial"/>
                  <w:b w:val="0"/>
                  <w:sz w:val="20"/>
                  <w:szCs w:val="20"/>
                </w:rPr>
                <w:t>CableAngle</w:t>
              </w:r>
            </w:ins>
          </w:p>
        </w:tc>
        <w:tc>
          <w:tcPr>
            <w:tcW w:w="4430" w:type="dxa"/>
            <w:tcBorders>
              <w:top w:val="single" w:sz="4" w:space="0" w:color="auto"/>
              <w:left w:val="single" w:sz="4" w:space="0" w:color="auto"/>
              <w:bottom w:val="single" w:sz="4" w:space="0" w:color="auto"/>
              <w:right w:val="single" w:sz="4" w:space="0" w:color="auto"/>
            </w:tcBorders>
            <w:tcPrChange w:id="776" w:author="Nguyen, Trinh@Wildlife" w:date="2021-12-16T12:08:00Z">
              <w:tcPr>
                <w:tcW w:w="5910" w:type="dxa"/>
                <w:gridSpan w:val="2"/>
                <w:tcBorders>
                  <w:top w:val="single" w:sz="4" w:space="0" w:color="auto"/>
                  <w:left w:val="single" w:sz="4" w:space="0" w:color="auto"/>
                  <w:bottom w:val="single" w:sz="4" w:space="0" w:color="auto"/>
                  <w:right w:val="single" w:sz="4" w:space="0" w:color="auto"/>
                </w:tcBorders>
              </w:tcPr>
            </w:tcPrChange>
          </w:tcPr>
          <w:p w14:paraId="04C1C90F" w14:textId="2F0E2E63" w:rsidR="000938E8" w:rsidRDefault="001E63A2" w:rsidP="0049646D">
            <w:pPr>
              <w:cnfStyle w:val="000000100000" w:firstRow="0" w:lastRow="0" w:firstColumn="0" w:lastColumn="0" w:oddVBand="0" w:evenVBand="0" w:oddHBand="1" w:evenHBand="0" w:firstRowFirstColumn="0" w:firstRowLastColumn="0" w:lastRowFirstColumn="0" w:lastRowLastColumn="0"/>
              <w:rPr>
                <w:ins w:id="777" w:author="Nguyen, Trinh@Wildlife" w:date="2021-12-14T16:15:00Z"/>
                <w:rFonts w:ascii="Arial" w:hAnsi="Arial" w:cs="Arial"/>
                <w:sz w:val="20"/>
                <w:szCs w:val="20"/>
              </w:rPr>
            </w:pPr>
            <w:ins w:id="778" w:author="Nguyen, Trinh@Wildlife" w:date="2021-12-14T17:44:00Z">
              <w:r>
                <w:rPr>
                  <w:rFonts w:ascii="Arial" w:hAnsi="Arial" w:cs="Arial"/>
                  <w:sz w:val="20"/>
                  <w:szCs w:val="20"/>
                </w:rPr>
                <w:t>Angle of tow cage referenced to the boat</w:t>
              </w:r>
            </w:ins>
          </w:p>
        </w:tc>
        <w:tc>
          <w:tcPr>
            <w:tcW w:w="2851" w:type="dxa"/>
            <w:tcBorders>
              <w:top w:val="single" w:sz="4" w:space="0" w:color="auto"/>
              <w:left w:val="single" w:sz="4" w:space="0" w:color="auto"/>
              <w:bottom w:val="single" w:sz="4" w:space="0" w:color="auto"/>
              <w:right w:val="single" w:sz="4" w:space="0" w:color="auto"/>
            </w:tcBorders>
            <w:tcPrChange w:id="779" w:author="Nguyen, Trinh@Wildlife" w:date="2021-12-16T12:08:00Z">
              <w:tcPr>
                <w:tcW w:w="2527" w:type="dxa"/>
                <w:gridSpan w:val="2"/>
                <w:tcBorders>
                  <w:top w:val="single" w:sz="4" w:space="0" w:color="auto"/>
                  <w:left w:val="single" w:sz="4" w:space="0" w:color="auto"/>
                  <w:bottom w:val="single" w:sz="4" w:space="0" w:color="auto"/>
                  <w:right w:val="single" w:sz="4" w:space="0" w:color="auto"/>
                </w:tcBorders>
              </w:tcPr>
            </w:tcPrChange>
          </w:tcPr>
          <w:p w14:paraId="194B063D" w14:textId="1A235865" w:rsidR="000938E8" w:rsidRDefault="001E63A2" w:rsidP="0049646D">
            <w:pPr>
              <w:cnfStyle w:val="000000100000" w:firstRow="0" w:lastRow="0" w:firstColumn="0" w:lastColumn="0" w:oddVBand="0" w:evenVBand="0" w:oddHBand="1" w:evenHBand="0" w:firstRowFirstColumn="0" w:firstRowLastColumn="0" w:lastRowFirstColumn="0" w:lastRowLastColumn="0"/>
              <w:rPr>
                <w:ins w:id="780" w:author="Nguyen, Trinh@Wildlife" w:date="2021-12-14T16:15:00Z"/>
                <w:rFonts w:ascii="Arial" w:hAnsi="Arial" w:cs="Arial"/>
                <w:sz w:val="20"/>
                <w:szCs w:val="20"/>
              </w:rPr>
            </w:pPr>
            <w:ins w:id="781" w:author="Nguyen, Trinh@Wildlife" w:date="2021-12-14T17:44:00Z">
              <w:r>
                <w:rPr>
                  <w:rFonts w:ascii="Arial" w:hAnsi="Arial" w:cs="Arial"/>
                  <w:sz w:val="20"/>
                  <w:szCs w:val="20"/>
                </w:rPr>
                <w:t>Degree</w:t>
              </w:r>
            </w:ins>
          </w:p>
        </w:tc>
        <w:tc>
          <w:tcPr>
            <w:tcW w:w="1437" w:type="dxa"/>
            <w:tcBorders>
              <w:top w:val="single" w:sz="4" w:space="0" w:color="auto"/>
              <w:left w:val="single" w:sz="4" w:space="0" w:color="auto"/>
              <w:bottom w:val="single" w:sz="4" w:space="0" w:color="auto"/>
              <w:right w:val="single" w:sz="4" w:space="0" w:color="auto"/>
            </w:tcBorders>
            <w:tcPrChange w:id="782" w:author="Nguyen, Trinh@Wildlife" w:date="2021-12-16T12:08:00Z">
              <w:tcPr>
                <w:tcW w:w="1417" w:type="dxa"/>
                <w:gridSpan w:val="2"/>
                <w:tcBorders>
                  <w:top w:val="single" w:sz="4" w:space="0" w:color="auto"/>
                  <w:left w:val="single" w:sz="4" w:space="0" w:color="auto"/>
                  <w:bottom w:val="single" w:sz="4" w:space="0" w:color="auto"/>
                  <w:right w:val="single" w:sz="4" w:space="0" w:color="auto"/>
                </w:tcBorders>
              </w:tcPr>
            </w:tcPrChange>
          </w:tcPr>
          <w:p w14:paraId="6E3B1811" w14:textId="6FFA98D0" w:rsidR="000938E8" w:rsidRDefault="001E63A2" w:rsidP="0049646D">
            <w:pPr>
              <w:cnfStyle w:val="000000100000" w:firstRow="0" w:lastRow="0" w:firstColumn="0" w:lastColumn="0" w:oddVBand="0" w:evenVBand="0" w:oddHBand="1" w:evenHBand="0" w:firstRowFirstColumn="0" w:firstRowLastColumn="0" w:lastRowFirstColumn="0" w:lastRowLastColumn="0"/>
              <w:rPr>
                <w:ins w:id="783" w:author="Nguyen, Trinh@Wildlife" w:date="2021-12-14T16:15:00Z"/>
                <w:rFonts w:ascii="Arial" w:hAnsi="Arial" w:cs="Arial"/>
                <w:sz w:val="20"/>
                <w:szCs w:val="20"/>
              </w:rPr>
            </w:pPr>
            <w:ins w:id="784" w:author="Nguyen, Trinh@Wildlife" w:date="2021-12-14T17:48:00Z">
              <w:r>
                <w:rPr>
                  <w:rFonts w:ascii="Arial" w:hAnsi="Arial" w:cs="Arial"/>
                  <w:sz w:val="20"/>
                  <w:szCs w:val="20"/>
                </w:rPr>
                <w:t>NA</w:t>
              </w:r>
            </w:ins>
          </w:p>
        </w:tc>
      </w:tr>
      <w:tr w:rsidR="0005253B" w:rsidRPr="00E32BD1" w14:paraId="58853E51" w14:textId="77777777" w:rsidTr="00EA6E6F">
        <w:tblPrEx>
          <w:tblPrExChange w:id="785" w:author="Nguyen, Trinh@Wildlife" w:date="2021-12-16T12:08:00Z">
            <w:tblPrEx>
              <w:tblW w:w="11143" w:type="dxa"/>
            </w:tblPrEx>
          </w:tblPrExChange>
        </w:tblPrEx>
        <w:trPr>
          <w:ins w:id="786" w:author="Nguyen, Trinh@Wildlife" w:date="2021-12-14T16:15:00Z"/>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Change w:id="787" w:author="Nguyen, Trinh@Wildlife" w:date="2021-12-16T12:08:00Z">
              <w:tcPr>
                <w:tcW w:w="1289" w:type="dxa"/>
                <w:gridSpan w:val="2"/>
                <w:tcBorders>
                  <w:top w:val="single" w:sz="4" w:space="0" w:color="auto"/>
                  <w:left w:val="single" w:sz="4" w:space="0" w:color="auto"/>
                  <w:bottom w:val="single" w:sz="4" w:space="0" w:color="auto"/>
                  <w:right w:val="single" w:sz="4" w:space="0" w:color="auto"/>
                </w:tcBorders>
              </w:tcPr>
            </w:tcPrChange>
          </w:tcPr>
          <w:p w14:paraId="509C11F5" w14:textId="6D63BE41" w:rsidR="000938E8" w:rsidRDefault="000938E8" w:rsidP="0049646D">
            <w:pPr>
              <w:rPr>
                <w:ins w:id="788" w:author="Nguyen, Trinh@Wildlife" w:date="2021-12-14T16:15:00Z"/>
                <w:rFonts w:ascii="Arial" w:hAnsi="Arial" w:cs="Arial"/>
                <w:b w:val="0"/>
                <w:sz w:val="20"/>
                <w:szCs w:val="20"/>
              </w:rPr>
            </w:pPr>
            <w:ins w:id="789" w:author="Nguyen, Trinh@Wildlife" w:date="2021-12-14T16:17:00Z">
              <w:r>
                <w:rPr>
                  <w:rFonts w:ascii="Arial" w:hAnsi="Arial" w:cs="Arial"/>
                  <w:b w:val="0"/>
                  <w:sz w:val="20"/>
                  <w:szCs w:val="20"/>
                </w:rPr>
                <w:t>NetMeterSerial</w:t>
              </w:r>
            </w:ins>
          </w:p>
        </w:tc>
        <w:tc>
          <w:tcPr>
            <w:tcW w:w="4430" w:type="dxa"/>
            <w:tcBorders>
              <w:top w:val="single" w:sz="4" w:space="0" w:color="auto"/>
              <w:left w:val="single" w:sz="4" w:space="0" w:color="auto"/>
              <w:bottom w:val="single" w:sz="4" w:space="0" w:color="auto"/>
              <w:right w:val="single" w:sz="4" w:space="0" w:color="auto"/>
            </w:tcBorders>
            <w:tcPrChange w:id="790" w:author="Nguyen, Trinh@Wildlife" w:date="2021-12-16T12:08:00Z">
              <w:tcPr>
                <w:tcW w:w="5910" w:type="dxa"/>
                <w:gridSpan w:val="2"/>
                <w:tcBorders>
                  <w:top w:val="single" w:sz="4" w:space="0" w:color="auto"/>
                  <w:left w:val="single" w:sz="4" w:space="0" w:color="auto"/>
                  <w:bottom w:val="single" w:sz="4" w:space="0" w:color="auto"/>
                  <w:right w:val="single" w:sz="4" w:space="0" w:color="auto"/>
                </w:tcBorders>
              </w:tcPr>
            </w:tcPrChange>
          </w:tcPr>
          <w:p w14:paraId="0E69C1BE" w14:textId="386C7F16" w:rsidR="000938E8" w:rsidRDefault="001E63A2" w:rsidP="0049646D">
            <w:pPr>
              <w:cnfStyle w:val="000000000000" w:firstRow="0" w:lastRow="0" w:firstColumn="0" w:lastColumn="0" w:oddVBand="0" w:evenVBand="0" w:oddHBand="0" w:evenHBand="0" w:firstRowFirstColumn="0" w:firstRowLastColumn="0" w:lastRowFirstColumn="0" w:lastRowLastColumn="0"/>
              <w:rPr>
                <w:ins w:id="791" w:author="Nguyen, Trinh@Wildlife" w:date="2021-12-14T16:15:00Z"/>
                <w:rFonts w:ascii="Arial" w:hAnsi="Arial" w:cs="Arial"/>
                <w:sz w:val="20"/>
                <w:szCs w:val="20"/>
              </w:rPr>
            </w:pPr>
            <w:ins w:id="792" w:author="Nguyen, Trinh@Wildlife" w:date="2021-12-14T17:45:00Z">
              <w:r>
                <w:rPr>
                  <w:rFonts w:ascii="Arial" w:hAnsi="Arial" w:cs="Arial"/>
                  <w:sz w:val="20"/>
                  <w:szCs w:val="20"/>
                </w:rPr>
                <w:t>Serial number of the net flow meter</w:t>
              </w:r>
            </w:ins>
          </w:p>
        </w:tc>
        <w:tc>
          <w:tcPr>
            <w:tcW w:w="2851" w:type="dxa"/>
            <w:tcBorders>
              <w:top w:val="single" w:sz="4" w:space="0" w:color="auto"/>
              <w:left w:val="single" w:sz="4" w:space="0" w:color="auto"/>
              <w:bottom w:val="single" w:sz="4" w:space="0" w:color="auto"/>
              <w:right w:val="single" w:sz="4" w:space="0" w:color="auto"/>
            </w:tcBorders>
            <w:tcPrChange w:id="793" w:author="Nguyen, Trinh@Wildlife" w:date="2021-12-16T12:08:00Z">
              <w:tcPr>
                <w:tcW w:w="2527" w:type="dxa"/>
                <w:gridSpan w:val="2"/>
                <w:tcBorders>
                  <w:top w:val="single" w:sz="4" w:space="0" w:color="auto"/>
                  <w:left w:val="single" w:sz="4" w:space="0" w:color="auto"/>
                  <w:bottom w:val="single" w:sz="4" w:space="0" w:color="auto"/>
                  <w:right w:val="single" w:sz="4" w:space="0" w:color="auto"/>
                </w:tcBorders>
              </w:tcPr>
            </w:tcPrChange>
          </w:tcPr>
          <w:p w14:paraId="0A3A526B" w14:textId="71E1CC9F" w:rsidR="000938E8" w:rsidRDefault="001E63A2" w:rsidP="0049646D">
            <w:pPr>
              <w:cnfStyle w:val="000000000000" w:firstRow="0" w:lastRow="0" w:firstColumn="0" w:lastColumn="0" w:oddVBand="0" w:evenVBand="0" w:oddHBand="0" w:evenHBand="0" w:firstRowFirstColumn="0" w:firstRowLastColumn="0" w:lastRowFirstColumn="0" w:lastRowLastColumn="0"/>
              <w:rPr>
                <w:ins w:id="794" w:author="Nguyen, Trinh@Wildlife" w:date="2021-12-14T16:15:00Z"/>
                <w:rFonts w:ascii="Arial" w:hAnsi="Arial" w:cs="Arial"/>
                <w:sz w:val="20"/>
                <w:szCs w:val="20"/>
              </w:rPr>
            </w:pPr>
            <w:ins w:id="795" w:author="Nguyen, Trinh@Wildlife" w:date="2021-12-14T17:48:00Z">
              <w:r>
                <w:rPr>
                  <w:rFonts w:ascii="Arial" w:hAnsi="Arial" w:cs="Arial"/>
                  <w:sz w:val="20"/>
                  <w:szCs w:val="20"/>
                </w:rPr>
                <w:t>Meter</w:t>
              </w:r>
            </w:ins>
          </w:p>
        </w:tc>
        <w:tc>
          <w:tcPr>
            <w:tcW w:w="1437" w:type="dxa"/>
            <w:tcBorders>
              <w:top w:val="single" w:sz="4" w:space="0" w:color="auto"/>
              <w:left w:val="single" w:sz="4" w:space="0" w:color="auto"/>
              <w:bottom w:val="single" w:sz="4" w:space="0" w:color="auto"/>
              <w:right w:val="single" w:sz="4" w:space="0" w:color="auto"/>
            </w:tcBorders>
            <w:tcPrChange w:id="796" w:author="Nguyen, Trinh@Wildlife" w:date="2021-12-16T12:08:00Z">
              <w:tcPr>
                <w:tcW w:w="1417" w:type="dxa"/>
                <w:gridSpan w:val="2"/>
                <w:tcBorders>
                  <w:top w:val="single" w:sz="4" w:space="0" w:color="auto"/>
                  <w:left w:val="single" w:sz="4" w:space="0" w:color="auto"/>
                  <w:bottom w:val="single" w:sz="4" w:space="0" w:color="auto"/>
                  <w:right w:val="single" w:sz="4" w:space="0" w:color="auto"/>
                </w:tcBorders>
              </w:tcPr>
            </w:tcPrChange>
          </w:tcPr>
          <w:p w14:paraId="7A7895C7" w14:textId="6AC349AA" w:rsidR="000938E8" w:rsidRDefault="001E63A2" w:rsidP="0049646D">
            <w:pPr>
              <w:cnfStyle w:val="000000000000" w:firstRow="0" w:lastRow="0" w:firstColumn="0" w:lastColumn="0" w:oddVBand="0" w:evenVBand="0" w:oddHBand="0" w:evenHBand="0" w:firstRowFirstColumn="0" w:firstRowLastColumn="0" w:lastRowFirstColumn="0" w:lastRowLastColumn="0"/>
              <w:rPr>
                <w:ins w:id="797" w:author="Nguyen, Trinh@Wildlife" w:date="2021-12-14T16:15:00Z"/>
                <w:rFonts w:ascii="Arial" w:hAnsi="Arial" w:cs="Arial"/>
                <w:sz w:val="20"/>
                <w:szCs w:val="20"/>
              </w:rPr>
            </w:pPr>
            <w:ins w:id="798" w:author="Nguyen, Trinh@Wildlife" w:date="2021-12-14T17:48:00Z">
              <w:r>
                <w:rPr>
                  <w:rFonts w:ascii="Arial" w:hAnsi="Arial" w:cs="Arial"/>
                  <w:sz w:val="20"/>
                  <w:szCs w:val="20"/>
                </w:rPr>
                <w:t>NA</w:t>
              </w:r>
            </w:ins>
          </w:p>
        </w:tc>
      </w:tr>
      <w:tr w:rsidR="0005253B" w:rsidRPr="00E32BD1" w14:paraId="09B73EBC" w14:textId="77777777" w:rsidTr="00EA6E6F">
        <w:tblPrEx>
          <w:tblPrExChange w:id="799" w:author="Nguyen, Trinh@Wildlife" w:date="2021-12-16T12:08:00Z">
            <w:tblPrEx>
              <w:tblW w:w="11143" w:type="dxa"/>
            </w:tblPrEx>
          </w:tblPrExChange>
        </w:tblPrEx>
        <w:trPr>
          <w:cnfStyle w:val="000000100000" w:firstRow="0" w:lastRow="0" w:firstColumn="0" w:lastColumn="0" w:oddVBand="0" w:evenVBand="0" w:oddHBand="1" w:evenHBand="0" w:firstRowFirstColumn="0" w:firstRowLastColumn="0" w:lastRowFirstColumn="0" w:lastRowLastColumn="0"/>
          <w:ins w:id="800" w:author="Nguyen, Trinh@Wildlife" w:date="2021-12-14T16:15:00Z"/>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Change w:id="801" w:author="Nguyen, Trinh@Wildlife" w:date="2021-12-16T12:08:00Z">
              <w:tcPr>
                <w:tcW w:w="1289" w:type="dxa"/>
                <w:gridSpan w:val="2"/>
                <w:tcBorders>
                  <w:top w:val="single" w:sz="4" w:space="0" w:color="auto"/>
                  <w:left w:val="single" w:sz="4" w:space="0" w:color="auto"/>
                  <w:bottom w:val="single" w:sz="4" w:space="0" w:color="auto"/>
                  <w:right w:val="single" w:sz="4" w:space="0" w:color="auto"/>
                </w:tcBorders>
              </w:tcPr>
            </w:tcPrChange>
          </w:tcPr>
          <w:p w14:paraId="2FB5F33B" w14:textId="58E5A068" w:rsidR="000938E8" w:rsidRDefault="000938E8" w:rsidP="0049646D">
            <w:pPr>
              <w:cnfStyle w:val="001000100000" w:firstRow="0" w:lastRow="0" w:firstColumn="1" w:lastColumn="0" w:oddVBand="0" w:evenVBand="0" w:oddHBand="1" w:evenHBand="0" w:firstRowFirstColumn="0" w:firstRowLastColumn="0" w:lastRowFirstColumn="0" w:lastRowLastColumn="0"/>
              <w:rPr>
                <w:ins w:id="802" w:author="Nguyen, Trinh@Wildlife" w:date="2021-12-14T16:15:00Z"/>
                <w:rFonts w:ascii="Arial" w:hAnsi="Arial" w:cs="Arial"/>
                <w:b w:val="0"/>
                <w:sz w:val="20"/>
                <w:szCs w:val="20"/>
              </w:rPr>
            </w:pPr>
            <w:ins w:id="803" w:author="Nguyen, Trinh@Wildlife" w:date="2021-12-14T16:17:00Z">
              <w:r>
                <w:rPr>
                  <w:rFonts w:ascii="Arial" w:hAnsi="Arial" w:cs="Arial"/>
                  <w:b w:val="0"/>
                  <w:sz w:val="20"/>
                  <w:szCs w:val="20"/>
                </w:rPr>
                <w:t>NetMeterStart</w:t>
              </w:r>
            </w:ins>
          </w:p>
        </w:tc>
        <w:tc>
          <w:tcPr>
            <w:tcW w:w="4430" w:type="dxa"/>
            <w:tcBorders>
              <w:top w:val="single" w:sz="4" w:space="0" w:color="auto"/>
              <w:left w:val="single" w:sz="4" w:space="0" w:color="auto"/>
              <w:bottom w:val="single" w:sz="4" w:space="0" w:color="auto"/>
              <w:right w:val="single" w:sz="4" w:space="0" w:color="auto"/>
            </w:tcBorders>
            <w:tcPrChange w:id="804" w:author="Nguyen, Trinh@Wildlife" w:date="2021-12-16T12:08:00Z">
              <w:tcPr>
                <w:tcW w:w="5910" w:type="dxa"/>
                <w:gridSpan w:val="2"/>
                <w:tcBorders>
                  <w:top w:val="single" w:sz="4" w:space="0" w:color="auto"/>
                  <w:left w:val="single" w:sz="4" w:space="0" w:color="auto"/>
                  <w:bottom w:val="single" w:sz="4" w:space="0" w:color="auto"/>
                  <w:right w:val="single" w:sz="4" w:space="0" w:color="auto"/>
                </w:tcBorders>
              </w:tcPr>
            </w:tcPrChange>
          </w:tcPr>
          <w:p w14:paraId="7240ED2E" w14:textId="66609A98" w:rsidR="000938E8" w:rsidRDefault="001E63A2" w:rsidP="0049646D">
            <w:pPr>
              <w:cnfStyle w:val="000000100000" w:firstRow="0" w:lastRow="0" w:firstColumn="0" w:lastColumn="0" w:oddVBand="0" w:evenVBand="0" w:oddHBand="1" w:evenHBand="0" w:firstRowFirstColumn="0" w:firstRowLastColumn="0" w:lastRowFirstColumn="0" w:lastRowLastColumn="0"/>
              <w:rPr>
                <w:ins w:id="805" w:author="Nguyen, Trinh@Wildlife" w:date="2021-12-14T16:15:00Z"/>
                <w:rFonts w:ascii="Arial" w:hAnsi="Arial" w:cs="Arial"/>
                <w:sz w:val="20"/>
                <w:szCs w:val="20"/>
              </w:rPr>
            </w:pPr>
            <w:ins w:id="806" w:author="Nguyen, Trinh@Wildlife" w:date="2021-12-14T17:45:00Z">
              <w:r>
                <w:rPr>
                  <w:rFonts w:ascii="Arial" w:hAnsi="Arial" w:cs="Arial"/>
                  <w:sz w:val="20"/>
                  <w:szCs w:val="20"/>
                </w:rPr>
                <w:t>Net meter reading at beginning of tow</w:t>
              </w:r>
            </w:ins>
          </w:p>
        </w:tc>
        <w:tc>
          <w:tcPr>
            <w:tcW w:w="2851" w:type="dxa"/>
            <w:tcBorders>
              <w:top w:val="single" w:sz="4" w:space="0" w:color="auto"/>
              <w:left w:val="single" w:sz="4" w:space="0" w:color="auto"/>
              <w:bottom w:val="single" w:sz="4" w:space="0" w:color="auto"/>
              <w:right w:val="single" w:sz="4" w:space="0" w:color="auto"/>
            </w:tcBorders>
            <w:tcPrChange w:id="807" w:author="Nguyen, Trinh@Wildlife" w:date="2021-12-16T12:08:00Z">
              <w:tcPr>
                <w:tcW w:w="2527" w:type="dxa"/>
                <w:gridSpan w:val="2"/>
                <w:tcBorders>
                  <w:top w:val="single" w:sz="4" w:space="0" w:color="auto"/>
                  <w:left w:val="single" w:sz="4" w:space="0" w:color="auto"/>
                  <w:bottom w:val="single" w:sz="4" w:space="0" w:color="auto"/>
                  <w:right w:val="single" w:sz="4" w:space="0" w:color="auto"/>
                </w:tcBorders>
              </w:tcPr>
            </w:tcPrChange>
          </w:tcPr>
          <w:p w14:paraId="3FD7FA3E" w14:textId="01C23CEA" w:rsidR="000938E8" w:rsidRDefault="001E63A2" w:rsidP="0049646D">
            <w:pPr>
              <w:cnfStyle w:val="000000100000" w:firstRow="0" w:lastRow="0" w:firstColumn="0" w:lastColumn="0" w:oddVBand="0" w:evenVBand="0" w:oddHBand="1" w:evenHBand="0" w:firstRowFirstColumn="0" w:firstRowLastColumn="0" w:lastRowFirstColumn="0" w:lastRowLastColumn="0"/>
              <w:rPr>
                <w:ins w:id="808" w:author="Nguyen, Trinh@Wildlife" w:date="2021-12-14T16:15:00Z"/>
                <w:rFonts w:ascii="Arial" w:hAnsi="Arial" w:cs="Arial"/>
                <w:sz w:val="20"/>
                <w:szCs w:val="20"/>
              </w:rPr>
            </w:pPr>
            <w:ins w:id="809" w:author="Nguyen, Trinh@Wildlife" w:date="2021-12-14T17:48:00Z">
              <w:r>
                <w:rPr>
                  <w:rFonts w:ascii="Arial" w:hAnsi="Arial" w:cs="Arial"/>
                  <w:sz w:val="20"/>
                  <w:szCs w:val="20"/>
                </w:rPr>
                <w:t>Meter</w:t>
              </w:r>
            </w:ins>
          </w:p>
        </w:tc>
        <w:tc>
          <w:tcPr>
            <w:tcW w:w="1437" w:type="dxa"/>
            <w:tcBorders>
              <w:top w:val="single" w:sz="4" w:space="0" w:color="auto"/>
              <w:left w:val="single" w:sz="4" w:space="0" w:color="auto"/>
              <w:bottom w:val="single" w:sz="4" w:space="0" w:color="auto"/>
              <w:right w:val="single" w:sz="4" w:space="0" w:color="auto"/>
            </w:tcBorders>
            <w:tcPrChange w:id="810" w:author="Nguyen, Trinh@Wildlife" w:date="2021-12-16T12:08:00Z">
              <w:tcPr>
                <w:tcW w:w="1417" w:type="dxa"/>
                <w:gridSpan w:val="2"/>
                <w:tcBorders>
                  <w:top w:val="single" w:sz="4" w:space="0" w:color="auto"/>
                  <w:left w:val="single" w:sz="4" w:space="0" w:color="auto"/>
                  <w:bottom w:val="single" w:sz="4" w:space="0" w:color="auto"/>
                  <w:right w:val="single" w:sz="4" w:space="0" w:color="auto"/>
                </w:tcBorders>
              </w:tcPr>
            </w:tcPrChange>
          </w:tcPr>
          <w:p w14:paraId="5BA7F22A" w14:textId="369BC24C" w:rsidR="000938E8" w:rsidRDefault="001E63A2" w:rsidP="0049646D">
            <w:pPr>
              <w:cnfStyle w:val="000000100000" w:firstRow="0" w:lastRow="0" w:firstColumn="0" w:lastColumn="0" w:oddVBand="0" w:evenVBand="0" w:oddHBand="1" w:evenHBand="0" w:firstRowFirstColumn="0" w:firstRowLastColumn="0" w:lastRowFirstColumn="0" w:lastRowLastColumn="0"/>
              <w:rPr>
                <w:ins w:id="811" w:author="Nguyen, Trinh@Wildlife" w:date="2021-12-14T16:15:00Z"/>
                <w:rFonts w:ascii="Arial" w:hAnsi="Arial" w:cs="Arial"/>
                <w:sz w:val="20"/>
                <w:szCs w:val="20"/>
              </w:rPr>
            </w:pPr>
            <w:ins w:id="812" w:author="Nguyen, Trinh@Wildlife" w:date="2021-12-14T17:48:00Z">
              <w:r>
                <w:rPr>
                  <w:rFonts w:ascii="Arial" w:hAnsi="Arial" w:cs="Arial"/>
                  <w:sz w:val="20"/>
                  <w:szCs w:val="20"/>
                </w:rPr>
                <w:t>NA</w:t>
              </w:r>
            </w:ins>
          </w:p>
        </w:tc>
      </w:tr>
      <w:tr w:rsidR="0005253B" w:rsidRPr="00E32BD1" w14:paraId="2D03BAAA" w14:textId="77777777" w:rsidTr="00EA6E6F">
        <w:tblPrEx>
          <w:tblPrExChange w:id="813" w:author="Nguyen, Trinh@Wildlife" w:date="2021-12-16T12:08:00Z">
            <w:tblPrEx>
              <w:tblW w:w="11143" w:type="dxa"/>
            </w:tblPrEx>
          </w:tblPrExChange>
        </w:tblPrEx>
        <w:trPr>
          <w:ins w:id="814" w:author="Nguyen, Trinh@Wildlife" w:date="2021-12-14T16:15:00Z"/>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Change w:id="815" w:author="Nguyen, Trinh@Wildlife" w:date="2021-12-16T12:08:00Z">
              <w:tcPr>
                <w:tcW w:w="1289" w:type="dxa"/>
                <w:gridSpan w:val="2"/>
                <w:tcBorders>
                  <w:top w:val="single" w:sz="4" w:space="0" w:color="auto"/>
                  <w:left w:val="single" w:sz="4" w:space="0" w:color="auto"/>
                  <w:bottom w:val="single" w:sz="4" w:space="0" w:color="auto"/>
                  <w:right w:val="single" w:sz="4" w:space="0" w:color="auto"/>
                </w:tcBorders>
              </w:tcPr>
            </w:tcPrChange>
          </w:tcPr>
          <w:p w14:paraId="4E937B04" w14:textId="6F6388DE" w:rsidR="000938E8" w:rsidRDefault="000938E8" w:rsidP="0049646D">
            <w:pPr>
              <w:rPr>
                <w:ins w:id="816" w:author="Nguyen, Trinh@Wildlife" w:date="2021-12-14T16:15:00Z"/>
                <w:rFonts w:ascii="Arial" w:hAnsi="Arial" w:cs="Arial"/>
                <w:b w:val="0"/>
                <w:sz w:val="20"/>
                <w:szCs w:val="20"/>
              </w:rPr>
            </w:pPr>
            <w:ins w:id="817" w:author="Nguyen, Trinh@Wildlife" w:date="2021-12-14T16:17:00Z">
              <w:r>
                <w:rPr>
                  <w:rFonts w:ascii="Arial" w:hAnsi="Arial" w:cs="Arial"/>
                  <w:b w:val="0"/>
                  <w:sz w:val="20"/>
                  <w:szCs w:val="20"/>
                </w:rPr>
                <w:t>NetMeterEnd</w:t>
              </w:r>
            </w:ins>
          </w:p>
        </w:tc>
        <w:tc>
          <w:tcPr>
            <w:tcW w:w="4430" w:type="dxa"/>
            <w:tcBorders>
              <w:top w:val="single" w:sz="4" w:space="0" w:color="auto"/>
              <w:left w:val="single" w:sz="4" w:space="0" w:color="auto"/>
              <w:bottom w:val="single" w:sz="4" w:space="0" w:color="auto"/>
              <w:right w:val="single" w:sz="4" w:space="0" w:color="auto"/>
            </w:tcBorders>
            <w:tcPrChange w:id="818" w:author="Nguyen, Trinh@Wildlife" w:date="2021-12-16T12:08:00Z">
              <w:tcPr>
                <w:tcW w:w="5910" w:type="dxa"/>
                <w:gridSpan w:val="2"/>
                <w:tcBorders>
                  <w:top w:val="single" w:sz="4" w:space="0" w:color="auto"/>
                  <w:left w:val="single" w:sz="4" w:space="0" w:color="auto"/>
                  <w:bottom w:val="single" w:sz="4" w:space="0" w:color="auto"/>
                  <w:right w:val="single" w:sz="4" w:space="0" w:color="auto"/>
                </w:tcBorders>
              </w:tcPr>
            </w:tcPrChange>
          </w:tcPr>
          <w:p w14:paraId="0AE32811" w14:textId="3C2EC485" w:rsidR="000938E8" w:rsidRDefault="001E63A2" w:rsidP="0049646D">
            <w:pPr>
              <w:cnfStyle w:val="000000000000" w:firstRow="0" w:lastRow="0" w:firstColumn="0" w:lastColumn="0" w:oddVBand="0" w:evenVBand="0" w:oddHBand="0" w:evenHBand="0" w:firstRowFirstColumn="0" w:firstRowLastColumn="0" w:lastRowFirstColumn="0" w:lastRowLastColumn="0"/>
              <w:rPr>
                <w:ins w:id="819" w:author="Nguyen, Trinh@Wildlife" w:date="2021-12-14T16:15:00Z"/>
                <w:rFonts w:ascii="Arial" w:hAnsi="Arial" w:cs="Arial"/>
                <w:sz w:val="20"/>
                <w:szCs w:val="20"/>
              </w:rPr>
            </w:pPr>
            <w:ins w:id="820" w:author="Nguyen, Trinh@Wildlife" w:date="2021-12-14T17:45:00Z">
              <w:r>
                <w:rPr>
                  <w:rFonts w:ascii="Arial" w:hAnsi="Arial" w:cs="Arial"/>
                  <w:sz w:val="20"/>
                  <w:szCs w:val="20"/>
                </w:rPr>
                <w:t>Net meter</w:t>
              </w:r>
            </w:ins>
            <w:ins w:id="821" w:author="Nguyen, Trinh@Wildlife" w:date="2021-12-14T17:46:00Z">
              <w:r>
                <w:rPr>
                  <w:rFonts w:ascii="Arial" w:hAnsi="Arial" w:cs="Arial"/>
                  <w:sz w:val="20"/>
                  <w:szCs w:val="20"/>
                </w:rPr>
                <w:t xml:space="preserve"> reading at end of tow</w:t>
              </w:r>
            </w:ins>
          </w:p>
        </w:tc>
        <w:tc>
          <w:tcPr>
            <w:tcW w:w="2851" w:type="dxa"/>
            <w:tcBorders>
              <w:top w:val="single" w:sz="4" w:space="0" w:color="auto"/>
              <w:left w:val="single" w:sz="4" w:space="0" w:color="auto"/>
              <w:bottom w:val="single" w:sz="4" w:space="0" w:color="auto"/>
              <w:right w:val="single" w:sz="4" w:space="0" w:color="auto"/>
            </w:tcBorders>
            <w:tcPrChange w:id="822" w:author="Nguyen, Trinh@Wildlife" w:date="2021-12-16T12:08:00Z">
              <w:tcPr>
                <w:tcW w:w="2527" w:type="dxa"/>
                <w:gridSpan w:val="2"/>
                <w:tcBorders>
                  <w:top w:val="single" w:sz="4" w:space="0" w:color="auto"/>
                  <w:left w:val="single" w:sz="4" w:space="0" w:color="auto"/>
                  <w:bottom w:val="single" w:sz="4" w:space="0" w:color="auto"/>
                  <w:right w:val="single" w:sz="4" w:space="0" w:color="auto"/>
                </w:tcBorders>
              </w:tcPr>
            </w:tcPrChange>
          </w:tcPr>
          <w:p w14:paraId="4784BEF6" w14:textId="3855A689" w:rsidR="000938E8" w:rsidRDefault="001E63A2" w:rsidP="0049646D">
            <w:pPr>
              <w:cnfStyle w:val="000000000000" w:firstRow="0" w:lastRow="0" w:firstColumn="0" w:lastColumn="0" w:oddVBand="0" w:evenVBand="0" w:oddHBand="0" w:evenHBand="0" w:firstRowFirstColumn="0" w:firstRowLastColumn="0" w:lastRowFirstColumn="0" w:lastRowLastColumn="0"/>
              <w:rPr>
                <w:ins w:id="823" w:author="Nguyen, Trinh@Wildlife" w:date="2021-12-14T16:15:00Z"/>
                <w:rFonts w:ascii="Arial" w:hAnsi="Arial" w:cs="Arial"/>
                <w:sz w:val="20"/>
                <w:szCs w:val="20"/>
              </w:rPr>
            </w:pPr>
            <w:ins w:id="824" w:author="Nguyen, Trinh@Wildlife" w:date="2021-12-14T17:48:00Z">
              <w:r>
                <w:rPr>
                  <w:rFonts w:ascii="Arial" w:hAnsi="Arial" w:cs="Arial"/>
                  <w:sz w:val="20"/>
                  <w:szCs w:val="20"/>
                </w:rPr>
                <w:t>Meter</w:t>
              </w:r>
            </w:ins>
          </w:p>
        </w:tc>
        <w:tc>
          <w:tcPr>
            <w:tcW w:w="1437" w:type="dxa"/>
            <w:tcBorders>
              <w:top w:val="single" w:sz="4" w:space="0" w:color="auto"/>
              <w:left w:val="single" w:sz="4" w:space="0" w:color="auto"/>
              <w:bottom w:val="single" w:sz="4" w:space="0" w:color="auto"/>
              <w:right w:val="single" w:sz="4" w:space="0" w:color="auto"/>
            </w:tcBorders>
            <w:tcPrChange w:id="825" w:author="Nguyen, Trinh@Wildlife" w:date="2021-12-16T12:08:00Z">
              <w:tcPr>
                <w:tcW w:w="1417" w:type="dxa"/>
                <w:gridSpan w:val="2"/>
                <w:tcBorders>
                  <w:top w:val="single" w:sz="4" w:space="0" w:color="auto"/>
                  <w:left w:val="single" w:sz="4" w:space="0" w:color="auto"/>
                  <w:bottom w:val="single" w:sz="4" w:space="0" w:color="auto"/>
                  <w:right w:val="single" w:sz="4" w:space="0" w:color="auto"/>
                </w:tcBorders>
              </w:tcPr>
            </w:tcPrChange>
          </w:tcPr>
          <w:p w14:paraId="4A9EB257" w14:textId="1079B25B" w:rsidR="000938E8" w:rsidRDefault="001E63A2" w:rsidP="0049646D">
            <w:pPr>
              <w:cnfStyle w:val="000000000000" w:firstRow="0" w:lastRow="0" w:firstColumn="0" w:lastColumn="0" w:oddVBand="0" w:evenVBand="0" w:oddHBand="0" w:evenHBand="0" w:firstRowFirstColumn="0" w:firstRowLastColumn="0" w:lastRowFirstColumn="0" w:lastRowLastColumn="0"/>
              <w:rPr>
                <w:ins w:id="826" w:author="Nguyen, Trinh@Wildlife" w:date="2021-12-14T16:15:00Z"/>
                <w:rFonts w:ascii="Arial" w:hAnsi="Arial" w:cs="Arial"/>
                <w:sz w:val="20"/>
                <w:szCs w:val="20"/>
              </w:rPr>
            </w:pPr>
            <w:ins w:id="827" w:author="Nguyen, Trinh@Wildlife" w:date="2021-12-14T17:48:00Z">
              <w:r>
                <w:rPr>
                  <w:rFonts w:ascii="Arial" w:hAnsi="Arial" w:cs="Arial"/>
                  <w:sz w:val="20"/>
                  <w:szCs w:val="20"/>
                </w:rPr>
                <w:t>NA</w:t>
              </w:r>
            </w:ins>
          </w:p>
        </w:tc>
      </w:tr>
      <w:tr w:rsidR="0005253B" w:rsidRPr="00E32BD1" w14:paraId="5D045F78" w14:textId="77777777" w:rsidTr="00EA6E6F">
        <w:tblPrEx>
          <w:tblPrExChange w:id="828" w:author="Nguyen, Trinh@Wildlife" w:date="2021-12-16T12:08:00Z">
            <w:tblPrEx>
              <w:tblW w:w="11143" w:type="dxa"/>
            </w:tblPrEx>
          </w:tblPrExChange>
        </w:tblPrEx>
        <w:trPr>
          <w:cnfStyle w:val="000000100000" w:firstRow="0" w:lastRow="0" w:firstColumn="0" w:lastColumn="0" w:oddVBand="0" w:evenVBand="0" w:oddHBand="1" w:evenHBand="0" w:firstRowFirstColumn="0" w:firstRowLastColumn="0" w:lastRowFirstColumn="0" w:lastRowLastColumn="0"/>
          <w:ins w:id="829" w:author="Nguyen, Trinh@Wildlife" w:date="2021-12-14T16:15:00Z"/>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Change w:id="830" w:author="Nguyen, Trinh@Wildlife" w:date="2021-12-16T12:08:00Z">
              <w:tcPr>
                <w:tcW w:w="1289" w:type="dxa"/>
                <w:gridSpan w:val="2"/>
                <w:tcBorders>
                  <w:top w:val="single" w:sz="4" w:space="0" w:color="auto"/>
                  <w:left w:val="single" w:sz="4" w:space="0" w:color="auto"/>
                  <w:bottom w:val="single" w:sz="4" w:space="0" w:color="auto"/>
                  <w:right w:val="single" w:sz="4" w:space="0" w:color="auto"/>
                </w:tcBorders>
              </w:tcPr>
            </w:tcPrChange>
          </w:tcPr>
          <w:p w14:paraId="5BD04257" w14:textId="67B09C0D" w:rsidR="000938E8" w:rsidRDefault="000938E8" w:rsidP="0049646D">
            <w:pPr>
              <w:cnfStyle w:val="001000100000" w:firstRow="0" w:lastRow="0" w:firstColumn="1" w:lastColumn="0" w:oddVBand="0" w:evenVBand="0" w:oddHBand="1" w:evenHBand="0" w:firstRowFirstColumn="0" w:firstRowLastColumn="0" w:lastRowFirstColumn="0" w:lastRowLastColumn="0"/>
              <w:rPr>
                <w:ins w:id="831" w:author="Nguyen, Trinh@Wildlife" w:date="2021-12-14T16:15:00Z"/>
                <w:rFonts w:ascii="Arial" w:hAnsi="Arial" w:cs="Arial"/>
                <w:b w:val="0"/>
                <w:sz w:val="20"/>
                <w:szCs w:val="20"/>
              </w:rPr>
            </w:pPr>
            <w:ins w:id="832" w:author="Nguyen, Trinh@Wildlife" w:date="2021-12-14T16:17:00Z">
              <w:r>
                <w:rPr>
                  <w:rFonts w:ascii="Arial" w:hAnsi="Arial" w:cs="Arial"/>
                  <w:b w:val="0"/>
                  <w:sz w:val="20"/>
                  <w:szCs w:val="20"/>
                </w:rPr>
                <w:t>NetMeterCheck</w:t>
              </w:r>
            </w:ins>
          </w:p>
        </w:tc>
        <w:tc>
          <w:tcPr>
            <w:tcW w:w="4430" w:type="dxa"/>
            <w:tcBorders>
              <w:top w:val="single" w:sz="4" w:space="0" w:color="auto"/>
              <w:left w:val="single" w:sz="4" w:space="0" w:color="auto"/>
              <w:bottom w:val="single" w:sz="4" w:space="0" w:color="auto"/>
              <w:right w:val="single" w:sz="4" w:space="0" w:color="auto"/>
            </w:tcBorders>
            <w:tcPrChange w:id="833" w:author="Nguyen, Trinh@Wildlife" w:date="2021-12-16T12:08:00Z">
              <w:tcPr>
                <w:tcW w:w="5910" w:type="dxa"/>
                <w:gridSpan w:val="2"/>
                <w:tcBorders>
                  <w:top w:val="single" w:sz="4" w:space="0" w:color="auto"/>
                  <w:left w:val="single" w:sz="4" w:space="0" w:color="auto"/>
                  <w:bottom w:val="single" w:sz="4" w:space="0" w:color="auto"/>
                  <w:right w:val="single" w:sz="4" w:space="0" w:color="auto"/>
                </w:tcBorders>
              </w:tcPr>
            </w:tcPrChange>
          </w:tcPr>
          <w:p w14:paraId="5F8DE83C" w14:textId="4D2F96DA" w:rsidR="000938E8" w:rsidRDefault="001E63A2" w:rsidP="0049646D">
            <w:pPr>
              <w:cnfStyle w:val="000000100000" w:firstRow="0" w:lastRow="0" w:firstColumn="0" w:lastColumn="0" w:oddVBand="0" w:evenVBand="0" w:oddHBand="1" w:evenHBand="0" w:firstRowFirstColumn="0" w:firstRowLastColumn="0" w:lastRowFirstColumn="0" w:lastRowLastColumn="0"/>
              <w:rPr>
                <w:ins w:id="834" w:author="Nguyen, Trinh@Wildlife" w:date="2021-12-14T16:15:00Z"/>
                <w:rFonts w:ascii="Arial" w:hAnsi="Arial" w:cs="Arial"/>
                <w:sz w:val="20"/>
                <w:szCs w:val="20"/>
              </w:rPr>
            </w:pPr>
            <w:ins w:id="835" w:author="Nguyen, Trinh@Wildlife" w:date="2021-12-14T17:46:00Z">
              <w:r>
                <w:rPr>
                  <w:rFonts w:ascii="Arial" w:hAnsi="Arial" w:cs="Arial"/>
                  <w:sz w:val="20"/>
                  <w:szCs w:val="20"/>
                </w:rPr>
                <w:t>Difference between end and start net readings</w:t>
              </w:r>
            </w:ins>
          </w:p>
        </w:tc>
        <w:tc>
          <w:tcPr>
            <w:tcW w:w="2851" w:type="dxa"/>
            <w:tcBorders>
              <w:top w:val="single" w:sz="4" w:space="0" w:color="auto"/>
              <w:left w:val="single" w:sz="4" w:space="0" w:color="auto"/>
              <w:bottom w:val="single" w:sz="4" w:space="0" w:color="auto"/>
              <w:right w:val="single" w:sz="4" w:space="0" w:color="auto"/>
            </w:tcBorders>
            <w:tcPrChange w:id="836" w:author="Nguyen, Trinh@Wildlife" w:date="2021-12-16T12:08:00Z">
              <w:tcPr>
                <w:tcW w:w="2527" w:type="dxa"/>
                <w:gridSpan w:val="2"/>
                <w:tcBorders>
                  <w:top w:val="single" w:sz="4" w:space="0" w:color="auto"/>
                  <w:left w:val="single" w:sz="4" w:space="0" w:color="auto"/>
                  <w:bottom w:val="single" w:sz="4" w:space="0" w:color="auto"/>
                  <w:right w:val="single" w:sz="4" w:space="0" w:color="auto"/>
                </w:tcBorders>
              </w:tcPr>
            </w:tcPrChange>
          </w:tcPr>
          <w:p w14:paraId="62131D76" w14:textId="4D1E5F55" w:rsidR="000938E8" w:rsidRDefault="001E63A2" w:rsidP="0049646D">
            <w:pPr>
              <w:cnfStyle w:val="000000100000" w:firstRow="0" w:lastRow="0" w:firstColumn="0" w:lastColumn="0" w:oddVBand="0" w:evenVBand="0" w:oddHBand="1" w:evenHBand="0" w:firstRowFirstColumn="0" w:firstRowLastColumn="0" w:lastRowFirstColumn="0" w:lastRowLastColumn="0"/>
              <w:rPr>
                <w:ins w:id="837" w:author="Nguyen, Trinh@Wildlife" w:date="2021-12-14T16:15:00Z"/>
                <w:rFonts w:ascii="Arial" w:hAnsi="Arial" w:cs="Arial"/>
                <w:sz w:val="20"/>
                <w:szCs w:val="20"/>
              </w:rPr>
            </w:pPr>
            <w:ins w:id="838" w:author="Nguyen, Trinh@Wildlife" w:date="2021-12-14T17:48:00Z">
              <w:r>
                <w:rPr>
                  <w:rFonts w:ascii="Arial" w:hAnsi="Arial" w:cs="Arial"/>
                  <w:sz w:val="20"/>
                  <w:szCs w:val="20"/>
                </w:rPr>
                <w:t>Meter</w:t>
              </w:r>
            </w:ins>
          </w:p>
        </w:tc>
        <w:tc>
          <w:tcPr>
            <w:tcW w:w="1437" w:type="dxa"/>
            <w:tcBorders>
              <w:top w:val="single" w:sz="4" w:space="0" w:color="auto"/>
              <w:left w:val="single" w:sz="4" w:space="0" w:color="auto"/>
              <w:bottom w:val="single" w:sz="4" w:space="0" w:color="auto"/>
              <w:right w:val="single" w:sz="4" w:space="0" w:color="auto"/>
            </w:tcBorders>
            <w:tcPrChange w:id="839" w:author="Nguyen, Trinh@Wildlife" w:date="2021-12-16T12:08:00Z">
              <w:tcPr>
                <w:tcW w:w="1417" w:type="dxa"/>
                <w:gridSpan w:val="2"/>
                <w:tcBorders>
                  <w:top w:val="single" w:sz="4" w:space="0" w:color="auto"/>
                  <w:left w:val="single" w:sz="4" w:space="0" w:color="auto"/>
                  <w:bottom w:val="single" w:sz="4" w:space="0" w:color="auto"/>
                  <w:right w:val="single" w:sz="4" w:space="0" w:color="auto"/>
                </w:tcBorders>
              </w:tcPr>
            </w:tcPrChange>
          </w:tcPr>
          <w:p w14:paraId="125E25A4" w14:textId="46528524" w:rsidR="000938E8" w:rsidRDefault="001E63A2" w:rsidP="0049646D">
            <w:pPr>
              <w:cnfStyle w:val="000000100000" w:firstRow="0" w:lastRow="0" w:firstColumn="0" w:lastColumn="0" w:oddVBand="0" w:evenVBand="0" w:oddHBand="1" w:evenHBand="0" w:firstRowFirstColumn="0" w:firstRowLastColumn="0" w:lastRowFirstColumn="0" w:lastRowLastColumn="0"/>
              <w:rPr>
                <w:ins w:id="840" w:author="Nguyen, Trinh@Wildlife" w:date="2021-12-14T16:15:00Z"/>
                <w:rFonts w:ascii="Arial" w:hAnsi="Arial" w:cs="Arial"/>
                <w:sz w:val="20"/>
                <w:szCs w:val="20"/>
              </w:rPr>
            </w:pPr>
            <w:ins w:id="841" w:author="Nguyen, Trinh@Wildlife" w:date="2021-12-14T17:48:00Z">
              <w:r>
                <w:rPr>
                  <w:rFonts w:ascii="Arial" w:hAnsi="Arial" w:cs="Arial"/>
                  <w:sz w:val="20"/>
                  <w:szCs w:val="20"/>
                </w:rPr>
                <w:t>NA</w:t>
              </w:r>
            </w:ins>
          </w:p>
        </w:tc>
      </w:tr>
      <w:tr w:rsidR="0005253B" w:rsidRPr="00E32BD1" w14:paraId="497F3707" w14:textId="77777777" w:rsidTr="00EA6E6F">
        <w:tblPrEx>
          <w:tblPrExChange w:id="842" w:author="Nguyen, Trinh@Wildlife" w:date="2021-12-16T12:08:00Z">
            <w:tblPrEx>
              <w:tblW w:w="11143" w:type="dxa"/>
            </w:tblPrEx>
          </w:tblPrExChange>
        </w:tblPrEx>
        <w:trPr>
          <w:ins w:id="843" w:author="Nguyen, Trinh@Wildlife" w:date="2021-12-14T16:15:00Z"/>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Change w:id="844" w:author="Nguyen, Trinh@Wildlife" w:date="2021-12-16T12:08:00Z">
              <w:tcPr>
                <w:tcW w:w="1289" w:type="dxa"/>
                <w:gridSpan w:val="2"/>
                <w:tcBorders>
                  <w:top w:val="single" w:sz="4" w:space="0" w:color="auto"/>
                  <w:left w:val="single" w:sz="4" w:space="0" w:color="auto"/>
                  <w:bottom w:val="single" w:sz="4" w:space="0" w:color="auto"/>
                  <w:right w:val="single" w:sz="4" w:space="0" w:color="auto"/>
                </w:tcBorders>
              </w:tcPr>
            </w:tcPrChange>
          </w:tcPr>
          <w:p w14:paraId="08F81BE8" w14:textId="5561D50D" w:rsidR="000938E8" w:rsidRDefault="000938E8" w:rsidP="0049646D">
            <w:pPr>
              <w:rPr>
                <w:ins w:id="845" w:author="Nguyen, Trinh@Wildlife" w:date="2021-12-14T16:15:00Z"/>
                <w:rFonts w:ascii="Arial" w:hAnsi="Arial" w:cs="Arial"/>
                <w:b w:val="0"/>
                <w:sz w:val="20"/>
                <w:szCs w:val="20"/>
              </w:rPr>
            </w:pPr>
            <w:ins w:id="846" w:author="Nguyen, Trinh@Wildlife" w:date="2021-12-14T16:17:00Z">
              <w:r>
                <w:rPr>
                  <w:rFonts w:ascii="Arial" w:hAnsi="Arial" w:cs="Arial"/>
                  <w:b w:val="0"/>
                  <w:sz w:val="20"/>
                  <w:szCs w:val="20"/>
                </w:rPr>
                <w:t>CBMeterSerial</w:t>
              </w:r>
            </w:ins>
          </w:p>
        </w:tc>
        <w:tc>
          <w:tcPr>
            <w:tcW w:w="4430" w:type="dxa"/>
            <w:tcBorders>
              <w:top w:val="single" w:sz="4" w:space="0" w:color="auto"/>
              <w:left w:val="single" w:sz="4" w:space="0" w:color="auto"/>
              <w:bottom w:val="single" w:sz="4" w:space="0" w:color="auto"/>
              <w:right w:val="single" w:sz="4" w:space="0" w:color="auto"/>
            </w:tcBorders>
            <w:tcPrChange w:id="847" w:author="Nguyen, Trinh@Wildlife" w:date="2021-12-16T12:08:00Z">
              <w:tcPr>
                <w:tcW w:w="5910" w:type="dxa"/>
                <w:gridSpan w:val="2"/>
                <w:tcBorders>
                  <w:top w:val="single" w:sz="4" w:space="0" w:color="auto"/>
                  <w:left w:val="single" w:sz="4" w:space="0" w:color="auto"/>
                  <w:bottom w:val="single" w:sz="4" w:space="0" w:color="auto"/>
                  <w:right w:val="single" w:sz="4" w:space="0" w:color="auto"/>
                </w:tcBorders>
              </w:tcPr>
            </w:tcPrChange>
          </w:tcPr>
          <w:p w14:paraId="31535213" w14:textId="77777777" w:rsidR="000938E8" w:rsidRPr="001E63A2" w:rsidRDefault="000938E8" w:rsidP="0049646D">
            <w:pPr>
              <w:cnfStyle w:val="000000000000" w:firstRow="0" w:lastRow="0" w:firstColumn="0" w:lastColumn="0" w:oddVBand="0" w:evenVBand="0" w:oddHBand="0" w:evenHBand="0" w:firstRowFirstColumn="0" w:firstRowLastColumn="0" w:lastRowFirstColumn="0" w:lastRowLastColumn="0"/>
              <w:rPr>
                <w:ins w:id="848" w:author="Nguyen, Trinh@Wildlife" w:date="2021-12-14T16:15:00Z"/>
                <w:rPrChange w:id="849" w:author="Nguyen, Trinh@Wildlife" w:date="2021-12-14T17:46:00Z">
                  <w:rPr>
                    <w:ins w:id="850" w:author="Nguyen, Trinh@Wildlife" w:date="2021-12-14T16:15:00Z"/>
                    <w:rFonts w:ascii="Arial" w:hAnsi="Arial" w:cs="Arial"/>
                    <w:sz w:val="20"/>
                    <w:szCs w:val="20"/>
                  </w:rPr>
                </w:rPrChange>
              </w:rPr>
            </w:pPr>
          </w:p>
        </w:tc>
        <w:tc>
          <w:tcPr>
            <w:tcW w:w="2851" w:type="dxa"/>
            <w:tcBorders>
              <w:top w:val="single" w:sz="4" w:space="0" w:color="auto"/>
              <w:left w:val="single" w:sz="4" w:space="0" w:color="auto"/>
              <w:bottom w:val="single" w:sz="4" w:space="0" w:color="auto"/>
              <w:right w:val="single" w:sz="4" w:space="0" w:color="auto"/>
            </w:tcBorders>
            <w:tcPrChange w:id="851" w:author="Nguyen, Trinh@Wildlife" w:date="2021-12-16T12:08:00Z">
              <w:tcPr>
                <w:tcW w:w="2527" w:type="dxa"/>
                <w:gridSpan w:val="2"/>
                <w:tcBorders>
                  <w:top w:val="single" w:sz="4" w:space="0" w:color="auto"/>
                  <w:left w:val="single" w:sz="4" w:space="0" w:color="auto"/>
                  <w:bottom w:val="single" w:sz="4" w:space="0" w:color="auto"/>
                  <w:right w:val="single" w:sz="4" w:space="0" w:color="auto"/>
                </w:tcBorders>
              </w:tcPr>
            </w:tcPrChange>
          </w:tcPr>
          <w:p w14:paraId="64805E9E" w14:textId="77777777" w:rsidR="000938E8" w:rsidRDefault="000938E8" w:rsidP="0049646D">
            <w:pPr>
              <w:cnfStyle w:val="000000000000" w:firstRow="0" w:lastRow="0" w:firstColumn="0" w:lastColumn="0" w:oddVBand="0" w:evenVBand="0" w:oddHBand="0" w:evenHBand="0" w:firstRowFirstColumn="0" w:firstRowLastColumn="0" w:lastRowFirstColumn="0" w:lastRowLastColumn="0"/>
              <w:rPr>
                <w:ins w:id="852" w:author="Nguyen, Trinh@Wildlife" w:date="2021-12-14T16:15:00Z"/>
                <w:rFonts w:ascii="Arial" w:hAnsi="Arial" w:cs="Arial"/>
                <w:sz w:val="20"/>
                <w:szCs w:val="20"/>
              </w:rPr>
            </w:pPr>
          </w:p>
        </w:tc>
        <w:tc>
          <w:tcPr>
            <w:tcW w:w="1437" w:type="dxa"/>
            <w:tcBorders>
              <w:top w:val="single" w:sz="4" w:space="0" w:color="auto"/>
              <w:left w:val="single" w:sz="4" w:space="0" w:color="auto"/>
              <w:bottom w:val="single" w:sz="4" w:space="0" w:color="auto"/>
              <w:right w:val="single" w:sz="4" w:space="0" w:color="auto"/>
            </w:tcBorders>
            <w:tcPrChange w:id="853" w:author="Nguyen, Trinh@Wildlife" w:date="2021-12-16T12:08:00Z">
              <w:tcPr>
                <w:tcW w:w="1417" w:type="dxa"/>
                <w:gridSpan w:val="2"/>
                <w:tcBorders>
                  <w:top w:val="single" w:sz="4" w:space="0" w:color="auto"/>
                  <w:left w:val="single" w:sz="4" w:space="0" w:color="auto"/>
                  <w:bottom w:val="single" w:sz="4" w:space="0" w:color="auto"/>
                  <w:right w:val="single" w:sz="4" w:space="0" w:color="auto"/>
                </w:tcBorders>
              </w:tcPr>
            </w:tcPrChange>
          </w:tcPr>
          <w:p w14:paraId="2BBACAB0" w14:textId="77777777" w:rsidR="000938E8" w:rsidRDefault="000938E8" w:rsidP="0049646D">
            <w:pPr>
              <w:cnfStyle w:val="000000000000" w:firstRow="0" w:lastRow="0" w:firstColumn="0" w:lastColumn="0" w:oddVBand="0" w:evenVBand="0" w:oddHBand="0" w:evenHBand="0" w:firstRowFirstColumn="0" w:firstRowLastColumn="0" w:lastRowFirstColumn="0" w:lastRowLastColumn="0"/>
              <w:rPr>
                <w:ins w:id="854" w:author="Nguyen, Trinh@Wildlife" w:date="2021-12-14T16:15:00Z"/>
                <w:rFonts w:ascii="Arial" w:hAnsi="Arial" w:cs="Arial"/>
                <w:sz w:val="20"/>
                <w:szCs w:val="20"/>
              </w:rPr>
            </w:pPr>
          </w:p>
        </w:tc>
      </w:tr>
      <w:tr w:rsidR="0005253B" w:rsidRPr="00E32BD1" w14:paraId="6338D9A1" w14:textId="77777777" w:rsidTr="00EA6E6F">
        <w:tblPrEx>
          <w:tblPrExChange w:id="855" w:author="Nguyen, Trinh@Wildlife" w:date="2021-12-16T12:08:00Z">
            <w:tblPrEx>
              <w:tblW w:w="11143" w:type="dxa"/>
            </w:tblPrEx>
          </w:tblPrExChange>
        </w:tblPrEx>
        <w:trPr>
          <w:cnfStyle w:val="000000100000" w:firstRow="0" w:lastRow="0" w:firstColumn="0" w:lastColumn="0" w:oddVBand="0" w:evenVBand="0" w:oddHBand="1" w:evenHBand="0" w:firstRowFirstColumn="0" w:firstRowLastColumn="0" w:lastRowFirstColumn="0" w:lastRowLastColumn="0"/>
          <w:ins w:id="856" w:author="Nguyen, Trinh@Wildlife" w:date="2021-12-14T16:15:00Z"/>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Change w:id="857" w:author="Nguyen, Trinh@Wildlife" w:date="2021-12-16T12:08:00Z">
              <w:tcPr>
                <w:tcW w:w="1289" w:type="dxa"/>
                <w:gridSpan w:val="2"/>
                <w:tcBorders>
                  <w:top w:val="single" w:sz="4" w:space="0" w:color="auto"/>
                  <w:left w:val="single" w:sz="4" w:space="0" w:color="auto"/>
                  <w:bottom w:val="single" w:sz="4" w:space="0" w:color="auto"/>
                  <w:right w:val="single" w:sz="4" w:space="0" w:color="auto"/>
                </w:tcBorders>
              </w:tcPr>
            </w:tcPrChange>
          </w:tcPr>
          <w:p w14:paraId="38E829CD" w14:textId="5B45F340" w:rsidR="000938E8" w:rsidRDefault="000938E8" w:rsidP="0049646D">
            <w:pPr>
              <w:cnfStyle w:val="001000100000" w:firstRow="0" w:lastRow="0" w:firstColumn="1" w:lastColumn="0" w:oddVBand="0" w:evenVBand="0" w:oddHBand="1" w:evenHBand="0" w:firstRowFirstColumn="0" w:firstRowLastColumn="0" w:lastRowFirstColumn="0" w:lastRowLastColumn="0"/>
              <w:rPr>
                <w:ins w:id="858" w:author="Nguyen, Trinh@Wildlife" w:date="2021-12-14T16:15:00Z"/>
                <w:rFonts w:ascii="Arial" w:hAnsi="Arial" w:cs="Arial"/>
                <w:b w:val="0"/>
                <w:sz w:val="20"/>
                <w:szCs w:val="20"/>
              </w:rPr>
            </w:pPr>
            <w:ins w:id="859" w:author="Nguyen, Trinh@Wildlife" w:date="2021-12-14T16:17:00Z">
              <w:r>
                <w:rPr>
                  <w:rFonts w:ascii="Arial" w:hAnsi="Arial" w:cs="Arial"/>
                  <w:b w:val="0"/>
                  <w:sz w:val="20"/>
                  <w:szCs w:val="20"/>
                </w:rPr>
                <w:t>CBMeterStart</w:t>
              </w:r>
            </w:ins>
          </w:p>
        </w:tc>
        <w:tc>
          <w:tcPr>
            <w:tcW w:w="4430" w:type="dxa"/>
            <w:tcBorders>
              <w:top w:val="single" w:sz="4" w:space="0" w:color="auto"/>
              <w:left w:val="single" w:sz="4" w:space="0" w:color="auto"/>
              <w:bottom w:val="single" w:sz="4" w:space="0" w:color="auto"/>
              <w:right w:val="single" w:sz="4" w:space="0" w:color="auto"/>
            </w:tcBorders>
            <w:tcPrChange w:id="860" w:author="Nguyen, Trinh@Wildlife" w:date="2021-12-16T12:08:00Z">
              <w:tcPr>
                <w:tcW w:w="5910" w:type="dxa"/>
                <w:gridSpan w:val="2"/>
                <w:tcBorders>
                  <w:top w:val="single" w:sz="4" w:space="0" w:color="auto"/>
                  <w:left w:val="single" w:sz="4" w:space="0" w:color="auto"/>
                  <w:bottom w:val="single" w:sz="4" w:space="0" w:color="auto"/>
                  <w:right w:val="single" w:sz="4" w:space="0" w:color="auto"/>
                </w:tcBorders>
              </w:tcPr>
            </w:tcPrChange>
          </w:tcPr>
          <w:p w14:paraId="3D98657B" w14:textId="77777777" w:rsidR="000938E8" w:rsidRDefault="000938E8" w:rsidP="0049646D">
            <w:pPr>
              <w:cnfStyle w:val="000000100000" w:firstRow="0" w:lastRow="0" w:firstColumn="0" w:lastColumn="0" w:oddVBand="0" w:evenVBand="0" w:oddHBand="1" w:evenHBand="0" w:firstRowFirstColumn="0" w:firstRowLastColumn="0" w:lastRowFirstColumn="0" w:lastRowLastColumn="0"/>
              <w:rPr>
                <w:ins w:id="861" w:author="Nguyen, Trinh@Wildlife" w:date="2021-12-14T16:15:00Z"/>
                <w:rFonts w:ascii="Arial" w:hAnsi="Arial" w:cs="Arial"/>
                <w:sz w:val="20"/>
                <w:szCs w:val="20"/>
              </w:rPr>
            </w:pPr>
          </w:p>
        </w:tc>
        <w:tc>
          <w:tcPr>
            <w:tcW w:w="2851" w:type="dxa"/>
            <w:tcBorders>
              <w:top w:val="single" w:sz="4" w:space="0" w:color="auto"/>
              <w:left w:val="single" w:sz="4" w:space="0" w:color="auto"/>
              <w:bottom w:val="single" w:sz="4" w:space="0" w:color="auto"/>
              <w:right w:val="single" w:sz="4" w:space="0" w:color="auto"/>
            </w:tcBorders>
            <w:tcPrChange w:id="862" w:author="Nguyen, Trinh@Wildlife" w:date="2021-12-16T12:08:00Z">
              <w:tcPr>
                <w:tcW w:w="2527" w:type="dxa"/>
                <w:gridSpan w:val="2"/>
                <w:tcBorders>
                  <w:top w:val="single" w:sz="4" w:space="0" w:color="auto"/>
                  <w:left w:val="single" w:sz="4" w:space="0" w:color="auto"/>
                  <w:bottom w:val="single" w:sz="4" w:space="0" w:color="auto"/>
                  <w:right w:val="single" w:sz="4" w:space="0" w:color="auto"/>
                </w:tcBorders>
              </w:tcPr>
            </w:tcPrChange>
          </w:tcPr>
          <w:p w14:paraId="1A79E884" w14:textId="77777777" w:rsidR="000938E8" w:rsidRDefault="000938E8" w:rsidP="0049646D">
            <w:pPr>
              <w:cnfStyle w:val="000000100000" w:firstRow="0" w:lastRow="0" w:firstColumn="0" w:lastColumn="0" w:oddVBand="0" w:evenVBand="0" w:oddHBand="1" w:evenHBand="0" w:firstRowFirstColumn="0" w:firstRowLastColumn="0" w:lastRowFirstColumn="0" w:lastRowLastColumn="0"/>
              <w:rPr>
                <w:ins w:id="863" w:author="Nguyen, Trinh@Wildlife" w:date="2021-12-14T16:15:00Z"/>
                <w:rFonts w:ascii="Arial" w:hAnsi="Arial" w:cs="Arial"/>
                <w:sz w:val="20"/>
                <w:szCs w:val="20"/>
              </w:rPr>
            </w:pPr>
          </w:p>
        </w:tc>
        <w:tc>
          <w:tcPr>
            <w:tcW w:w="1437" w:type="dxa"/>
            <w:tcBorders>
              <w:top w:val="single" w:sz="4" w:space="0" w:color="auto"/>
              <w:left w:val="single" w:sz="4" w:space="0" w:color="auto"/>
              <w:bottom w:val="single" w:sz="4" w:space="0" w:color="auto"/>
              <w:right w:val="single" w:sz="4" w:space="0" w:color="auto"/>
            </w:tcBorders>
            <w:tcPrChange w:id="864" w:author="Nguyen, Trinh@Wildlife" w:date="2021-12-16T12:08:00Z">
              <w:tcPr>
                <w:tcW w:w="1417" w:type="dxa"/>
                <w:gridSpan w:val="2"/>
                <w:tcBorders>
                  <w:top w:val="single" w:sz="4" w:space="0" w:color="auto"/>
                  <w:left w:val="single" w:sz="4" w:space="0" w:color="auto"/>
                  <w:bottom w:val="single" w:sz="4" w:space="0" w:color="auto"/>
                  <w:right w:val="single" w:sz="4" w:space="0" w:color="auto"/>
                </w:tcBorders>
              </w:tcPr>
            </w:tcPrChange>
          </w:tcPr>
          <w:p w14:paraId="51D9D8B5" w14:textId="77777777" w:rsidR="000938E8" w:rsidRDefault="000938E8" w:rsidP="0049646D">
            <w:pPr>
              <w:cnfStyle w:val="000000100000" w:firstRow="0" w:lastRow="0" w:firstColumn="0" w:lastColumn="0" w:oddVBand="0" w:evenVBand="0" w:oddHBand="1" w:evenHBand="0" w:firstRowFirstColumn="0" w:firstRowLastColumn="0" w:lastRowFirstColumn="0" w:lastRowLastColumn="0"/>
              <w:rPr>
                <w:ins w:id="865" w:author="Nguyen, Trinh@Wildlife" w:date="2021-12-14T16:15:00Z"/>
                <w:rFonts w:ascii="Arial" w:hAnsi="Arial" w:cs="Arial"/>
                <w:sz w:val="20"/>
                <w:szCs w:val="20"/>
              </w:rPr>
            </w:pPr>
          </w:p>
        </w:tc>
      </w:tr>
      <w:tr w:rsidR="0005253B" w:rsidRPr="00E32BD1" w14:paraId="4EB0A18A" w14:textId="77777777" w:rsidTr="00EA6E6F">
        <w:tblPrEx>
          <w:tblPrExChange w:id="866" w:author="Nguyen, Trinh@Wildlife" w:date="2021-12-16T12:08:00Z">
            <w:tblPrEx>
              <w:tblW w:w="11143" w:type="dxa"/>
            </w:tblPrEx>
          </w:tblPrExChange>
        </w:tblPrEx>
        <w:trPr>
          <w:ins w:id="867" w:author="Nguyen, Trinh@Wildlife" w:date="2021-12-14T16:15:00Z"/>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Change w:id="868" w:author="Nguyen, Trinh@Wildlife" w:date="2021-12-16T12:08:00Z">
              <w:tcPr>
                <w:tcW w:w="1289" w:type="dxa"/>
                <w:gridSpan w:val="2"/>
                <w:tcBorders>
                  <w:top w:val="single" w:sz="4" w:space="0" w:color="auto"/>
                  <w:left w:val="single" w:sz="4" w:space="0" w:color="auto"/>
                  <w:bottom w:val="single" w:sz="4" w:space="0" w:color="auto"/>
                  <w:right w:val="single" w:sz="4" w:space="0" w:color="auto"/>
                </w:tcBorders>
              </w:tcPr>
            </w:tcPrChange>
          </w:tcPr>
          <w:p w14:paraId="2A46AD31" w14:textId="5B8DAABE" w:rsidR="000938E8" w:rsidRDefault="000938E8" w:rsidP="0049646D">
            <w:pPr>
              <w:rPr>
                <w:ins w:id="869" w:author="Nguyen, Trinh@Wildlife" w:date="2021-12-14T16:15:00Z"/>
                <w:rFonts w:ascii="Arial" w:hAnsi="Arial" w:cs="Arial"/>
                <w:b w:val="0"/>
                <w:sz w:val="20"/>
                <w:szCs w:val="20"/>
              </w:rPr>
            </w:pPr>
            <w:ins w:id="870" w:author="Nguyen, Trinh@Wildlife" w:date="2021-12-14T16:17:00Z">
              <w:r>
                <w:rPr>
                  <w:rFonts w:ascii="Arial" w:hAnsi="Arial" w:cs="Arial"/>
                  <w:b w:val="0"/>
                  <w:sz w:val="20"/>
                  <w:szCs w:val="20"/>
                </w:rPr>
                <w:t>CB</w:t>
              </w:r>
            </w:ins>
            <w:ins w:id="871" w:author="Nguyen, Trinh@Wildlife" w:date="2021-12-14T16:18:00Z">
              <w:r>
                <w:rPr>
                  <w:rFonts w:ascii="Arial" w:hAnsi="Arial" w:cs="Arial"/>
                  <w:b w:val="0"/>
                  <w:sz w:val="20"/>
                  <w:szCs w:val="20"/>
                </w:rPr>
                <w:t>MeterEnd</w:t>
              </w:r>
            </w:ins>
            <w:commentRangeStart w:id="872"/>
            <w:commentRangeStart w:id="873"/>
          </w:p>
        </w:tc>
        <w:commentRangeEnd w:id="872"/>
        <w:tc>
          <w:tcPr>
            <w:tcW w:w="4430" w:type="dxa"/>
            <w:tcBorders>
              <w:top w:val="single" w:sz="4" w:space="0" w:color="auto"/>
              <w:left w:val="single" w:sz="4" w:space="0" w:color="auto"/>
              <w:bottom w:val="single" w:sz="4" w:space="0" w:color="auto"/>
              <w:right w:val="single" w:sz="4" w:space="0" w:color="auto"/>
            </w:tcBorders>
            <w:tcPrChange w:id="874" w:author="Nguyen, Trinh@Wildlife" w:date="2021-12-16T12:08:00Z">
              <w:tcPr>
                <w:tcW w:w="5910" w:type="dxa"/>
                <w:gridSpan w:val="2"/>
                <w:tcBorders>
                  <w:top w:val="single" w:sz="4" w:space="0" w:color="auto"/>
                  <w:left w:val="single" w:sz="4" w:space="0" w:color="auto"/>
                  <w:bottom w:val="single" w:sz="4" w:space="0" w:color="auto"/>
                  <w:right w:val="single" w:sz="4" w:space="0" w:color="auto"/>
                </w:tcBorders>
              </w:tcPr>
            </w:tcPrChange>
          </w:tcPr>
          <w:p w14:paraId="746EF655" w14:textId="77777777" w:rsidR="000938E8" w:rsidRDefault="000938E8" w:rsidP="0049646D">
            <w:pPr>
              <w:cnfStyle w:val="000000000000" w:firstRow="0" w:lastRow="0" w:firstColumn="0" w:lastColumn="0" w:oddVBand="0" w:evenVBand="0" w:oddHBand="0" w:evenHBand="0" w:firstRowFirstColumn="0" w:firstRowLastColumn="0" w:lastRowFirstColumn="0" w:lastRowLastColumn="0"/>
              <w:rPr>
                <w:ins w:id="875" w:author="Nguyen, Trinh@Wildlife" w:date="2021-12-14T16:15:00Z"/>
                <w:rFonts w:ascii="Arial" w:hAnsi="Arial" w:cs="Arial"/>
                <w:sz w:val="20"/>
                <w:szCs w:val="20"/>
              </w:rPr>
            </w:pPr>
            <w:ins w:id="876" w:author="Nguyen, Trinh@Wildlife" w:date="2021-12-14T16:15:00Z">
              <w:r>
                <w:rPr>
                  <w:rStyle w:val="CommentReference"/>
                </w:rPr>
                <w:commentReference w:id="872"/>
              </w:r>
              <w:r>
                <w:rPr>
                  <w:rStyle w:val="CommentReference"/>
                </w:rPr>
                <w:commentReference w:id="873"/>
              </w:r>
            </w:ins>
          </w:p>
        </w:tc>
        <w:tc>
          <w:tcPr>
            <w:tcW w:w="2851" w:type="dxa"/>
            <w:tcBorders>
              <w:top w:val="single" w:sz="4" w:space="0" w:color="auto"/>
              <w:left w:val="single" w:sz="4" w:space="0" w:color="auto"/>
              <w:bottom w:val="single" w:sz="4" w:space="0" w:color="auto"/>
              <w:right w:val="single" w:sz="4" w:space="0" w:color="auto"/>
            </w:tcBorders>
            <w:tcPrChange w:id="877" w:author="Nguyen, Trinh@Wildlife" w:date="2021-12-16T12:08:00Z">
              <w:tcPr>
                <w:tcW w:w="2527" w:type="dxa"/>
                <w:gridSpan w:val="2"/>
                <w:tcBorders>
                  <w:top w:val="single" w:sz="4" w:space="0" w:color="auto"/>
                  <w:left w:val="single" w:sz="4" w:space="0" w:color="auto"/>
                  <w:bottom w:val="single" w:sz="4" w:space="0" w:color="auto"/>
                  <w:right w:val="single" w:sz="4" w:space="0" w:color="auto"/>
                </w:tcBorders>
              </w:tcPr>
            </w:tcPrChange>
          </w:tcPr>
          <w:p w14:paraId="5FED0A4C" w14:textId="77777777" w:rsidR="000938E8" w:rsidRDefault="000938E8" w:rsidP="0049646D">
            <w:pPr>
              <w:cnfStyle w:val="000000000000" w:firstRow="0" w:lastRow="0" w:firstColumn="0" w:lastColumn="0" w:oddVBand="0" w:evenVBand="0" w:oddHBand="0" w:evenHBand="0" w:firstRowFirstColumn="0" w:firstRowLastColumn="0" w:lastRowFirstColumn="0" w:lastRowLastColumn="0"/>
              <w:rPr>
                <w:ins w:id="878" w:author="Nguyen, Trinh@Wildlife" w:date="2021-12-14T16:15:00Z"/>
                <w:rFonts w:ascii="Arial" w:hAnsi="Arial" w:cs="Arial"/>
                <w:sz w:val="20"/>
                <w:szCs w:val="20"/>
              </w:rPr>
            </w:pPr>
          </w:p>
        </w:tc>
        <w:tc>
          <w:tcPr>
            <w:tcW w:w="1437" w:type="dxa"/>
            <w:tcBorders>
              <w:top w:val="single" w:sz="4" w:space="0" w:color="auto"/>
              <w:left w:val="single" w:sz="4" w:space="0" w:color="auto"/>
              <w:bottom w:val="single" w:sz="4" w:space="0" w:color="auto"/>
              <w:right w:val="single" w:sz="4" w:space="0" w:color="auto"/>
            </w:tcBorders>
            <w:tcPrChange w:id="879" w:author="Nguyen, Trinh@Wildlife" w:date="2021-12-16T12:08:00Z">
              <w:tcPr>
                <w:tcW w:w="1417" w:type="dxa"/>
                <w:gridSpan w:val="2"/>
                <w:tcBorders>
                  <w:top w:val="single" w:sz="4" w:space="0" w:color="auto"/>
                  <w:left w:val="single" w:sz="4" w:space="0" w:color="auto"/>
                  <w:bottom w:val="single" w:sz="4" w:space="0" w:color="auto"/>
                  <w:right w:val="single" w:sz="4" w:space="0" w:color="auto"/>
                </w:tcBorders>
              </w:tcPr>
            </w:tcPrChange>
          </w:tcPr>
          <w:p w14:paraId="23B0E359" w14:textId="77777777" w:rsidR="000938E8" w:rsidRDefault="000938E8" w:rsidP="0049646D">
            <w:pPr>
              <w:cnfStyle w:val="000000000000" w:firstRow="0" w:lastRow="0" w:firstColumn="0" w:lastColumn="0" w:oddVBand="0" w:evenVBand="0" w:oddHBand="0" w:evenHBand="0" w:firstRowFirstColumn="0" w:firstRowLastColumn="0" w:lastRowFirstColumn="0" w:lastRowLastColumn="0"/>
              <w:rPr>
                <w:ins w:id="880" w:author="Nguyen, Trinh@Wildlife" w:date="2021-12-14T16:15:00Z"/>
                <w:rFonts w:ascii="Arial" w:hAnsi="Arial" w:cs="Arial"/>
                <w:sz w:val="20"/>
                <w:szCs w:val="20"/>
              </w:rPr>
            </w:pPr>
          </w:p>
        </w:tc>
      </w:tr>
      <w:tr w:rsidR="0005253B" w:rsidRPr="00E32BD1" w14:paraId="3E713027" w14:textId="77777777" w:rsidTr="00EA6E6F">
        <w:tblPrEx>
          <w:tblPrExChange w:id="881" w:author="Nguyen, Trinh@Wildlife" w:date="2021-12-16T12:08:00Z">
            <w:tblPrEx>
              <w:tblW w:w="11143" w:type="dxa"/>
            </w:tblPrEx>
          </w:tblPrExChange>
        </w:tblPrEx>
        <w:trPr>
          <w:cnfStyle w:val="000000100000" w:firstRow="0" w:lastRow="0" w:firstColumn="0" w:lastColumn="0" w:oddVBand="0" w:evenVBand="0" w:oddHBand="1" w:evenHBand="0" w:firstRowFirstColumn="0" w:firstRowLastColumn="0" w:lastRowFirstColumn="0" w:lastRowLastColumn="0"/>
          <w:ins w:id="882" w:author="Nguyen, Trinh@Wildlife" w:date="2021-12-14T16:18:00Z"/>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Change w:id="883" w:author="Nguyen, Trinh@Wildlife" w:date="2021-12-16T12:08:00Z">
              <w:tcPr>
                <w:tcW w:w="1289" w:type="dxa"/>
                <w:gridSpan w:val="2"/>
                <w:tcBorders>
                  <w:top w:val="single" w:sz="4" w:space="0" w:color="auto"/>
                  <w:left w:val="single" w:sz="4" w:space="0" w:color="auto"/>
                  <w:bottom w:val="single" w:sz="4" w:space="0" w:color="auto"/>
                  <w:right w:val="single" w:sz="4" w:space="0" w:color="auto"/>
                </w:tcBorders>
              </w:tcPr>
            </w:tcPrChange>
          </w:tcPr>
          <w:p w14:paraId="56B8F967" w14:textId="3B39D345" w:rsidR="000938E8" w:rsidRDefault="000938E8" w:rsidP="0049646D">
            <w:pPr>
              <w:cnfStyle w:val="001000100000" w:firstRow="0" w:lastRow="0" w:firstColumn="1" w:lastColumn="0" w:oddVBand="0" w:evenVBand="0" w:oddHBand="1" w:evenHBand="0" w:firstRowFirstColumn="0" w:firstRowLastColumn="0" w:lastRowFirstColumn="0" w:lastRowLastColumn="0"/>
              <w:rPr>
                <w:ins w:id="884" w:author="Nguyen, Trinh@Wildlife" w:date="2021-12-14T16:18:00Z"/>
                <w:rFonts w:ascii="Arial" w:hAnsi="Arial" w:cs="Arial"/>
                <w:b w:val="0"/>
                <w:sz w:val="20"/>
                <w:szCs w:val="20"/>
              </w:rPr>
            </w:pPr>
            <w:commentRangeStart w:id="885"/>
            <w:commentRangeStart w:id="886"/>
            <w:commentRangeStart w:id="887"/>
            <w:commentRangeEnd w:id="873"/>
            <w:ins w:id="888" w:author="Nguyen, Trinh@Wildlife" w:date="2021-12-14T16:18:00Z">
              <w:r>
                <w:rPr>
                  <w:rFonts w:ascii="Arial" w:hAnsi="Arial" w:cs="Arial"/>
                  <w:b w:val="0"/>
                  <w:sz w:val="20"/>
                  <w:szCs w:val="20"/>
                </w:rPr>
                <w:t>CBMeterCheck</w:t>
              </w:r>
            </w:ins>
            <w:commentRangeEnd w:id="885"/>
            <w:ins w:id="889" w:author="Nguyen, Trinh@Wildlife" w:date="2021-12-14T17:47:00Z">
              <w:r w:rsidR="001E63A2">
                <w:rPr>
                  <w:rStyle w:val="CommentReference"/>
                  <w:b w:val="0"/>
                  <w:bCs w:val="0"/>
                </w:rPr>
                <w:commentReference w:id="885"/>
              </w:r>
            </w:ins>
            <w:commentRangeEnd w:id="886"/>
            <w:r w:rsidR="00283CD0">
              <w:rPr>
                <w:rStyle w:val="CommentReference"/>
                <w:b w:val="0"/>
                <w:bCs w:val="0"/>
              </w:rPr>
              <w:commentReference w:id="886"/>
            </w:r>
            <w:commentRangeEnd w:id="887"/>
            <w:r w:rsidR="000638A3">
              <w:rPr>
                <w:rStyle w:val="CommentReference"/>
                <w:b w:val="0"/>
                <w:bCs w:val="0"/>
              </w:rPr>
              <w:commentReference w:id="887"/>
            </w:r>
          </w:p>
        </w:tc>
        <w:tc>
          <w:tcPr>
            <w:tcW w:w="4430" w:type="dxa"/>
            <w:tcBorders>
              <w:top w:val="single" w:sz="4" w:space="0" w:color="auto"/>
              <w:left w:val="single" w:sz="4" w:space="0" w:color="auto"/>
              <w:bottom w:val="single" w:sz="4" w:space="0" w:color="auto"/>
              <w:right w:val="single" w:sz="4" w:space="0" w:color="auto"/>
            </w:tcBorders>
            <w:tcPrChange w:id="890" w:author="Nguyen, Trinh@Wildlife" w:date="2021-12-16T12:08:00Z">
              <w:tcPr>
                <w:tcW w:w="5910" w:type="dxa"/>
                <w:gridSpan w:val="2"/>
                <w:tcBorders>
                  <w:top w:val="single" w:sz="4" w:space="0" w:color="auto"/>
                  <w:left w:val="single" w:sz="4" w:space="0" w:color="auto"/>
                  <w:bottom w:val="single" w:sz="4" w:space="0" w:color="auto"/>
                  <w:right w:val="single" w:sz="4" w:space="0" w:color="auto"/>
                </w:tcBorders>
              </w:tcPr>
            </w:tcPrChange>
          </w:tcPr>
          <w:p w14:paraId="1144C23B" w14:textId="77777777" w:rsidR="000938E8" w:rsidRDefault="000938E8" w:rsidP="0049646D">
            <w:pPr>
              <w:cnfStyle w:val="000000100000" w:firstRow="0" w:lastRow="0" w:firstColumn="0" w:lastColumn="0" w:oddVBand="0" w:evenVBand="0" w:oddHBand="1" w:evenHBand="0" w:firstRowFirstColumn="0" w:firstRowLastColumn="0" w:lastRowFirstColumn="0" w:lastRowLastColumn="0"/>
              <w:rPr>
                <w:ins w:id="891" w:author="Nguyen, Trinh@Wildlife" w:date="2021-12-14T16:18:00Z"/>
                <w:rStyle w:val="CommentReference"/>
              </w:rPr>
            </w:pPr>
          </w:p>
        </w:tc>
        <w:tc>
          <w:tcPr>
            <w:tcW w:w="2851" w:type="dxa"/>
            <w:tcBorders>
              <w:top w:val="single" w:sz="4" w:space="0" w:color="auto"/>
              <w:left w:val="single" w:sz="4" w:space="0" w:color="auto"/>
              <w:bottom w:val="single" w:sz="4" w:space="0" w:color="auto"/>
              <w:right w:val="single" w:sz="4" w:space="0" w:color="auto"/>
            </w:tcBorders>
            <w:tcPrChange w:id="892" w:author="Nguyen, Trinh@Wildlife" w:date="2021-12-16T12:08:00Z">
              <w:tcPr>
                <w:tcW w:w="2527" w:type="dxa"/>
                <w:gridSpan w:val="2"/>
                <w:tcBorders>
                  <w:top w:val="single" w:sz="4" w:space="0" w:color="auto"/>
                  <w:left w:val="single" w:sz="4" w:space="0" w:color="auto"/>
                  <w:bottom w:val="single" w:sz="4" w:space="0" w:color="auto"/>
                  <w:right w:val="single" w:sz="4" w:space="0" w:color="auto"/>
                </w:tcBorders>
              </w:tcPr>
            </w:tcPrChange>
          </w:tcPr>
          <w:p w14:paraId="15DC14CC" w14:textId="77777777" w:rsidR="000938E8" w:rsidRDefault="000938E8" w:rsidP="0049646D">
            <w:pPr>
              <w:cnfStyle w:val="000000100000" w:firstRow="0" w:lastRow="0" w:firstColumn="0" w:lastColumn="0" w:oddVBand="0" w:evenVBand="0" w:oddHBand="1" w:evenHBand="0" w:firstRowFirstColumn="0" w:firstRowLastColumn="0" w:lastRowFirstColumn="0" w:lastRowLastColumn="0"/>
              <w:rPr>
                <w:ins w:id="893" w:author="Nguyen, Trinh@Wildlife" w:date="2021-12-14T16:18:00Z"/>
                <w:rFonts w:ascii="Arial" w:hAnsi="Arial" w:cs="Arial"/>
                <w:sz w:val="20"/>
                <w:szCs w:val="20"/>
              </w:rPr>
            </w:pPr>
          </w:p>
        </w:tc>
        <w:tc>
          <w:tcPr>
            <w:tcW w:w="1437" w:type="dxa"/>
            <w:tcBorders>
              <w:top w:val="single" w:sz="4" w:space="0" w:color="auto"/>
              <w:left w:val="single" w:sz="4" w:space="0" w:color="auto"/>
              <w:bottom w:val="single" w:sz="4" w:space="0" w:color="auto"/>
              <w:right w:val="single" w:sz="4" w:space="0" w:color="auto"/>
            </w:tcBorders>
            <w:tcPrChange w:id="894" w:author="Nguyen, Trinh@Wildlife" w:date="2021-12-16T12:08:00Z">
              <w:tcPr>
                <w:tcW w:w="1417" w:type="dxa"/>
                <w:gridSpan w:val="2"/>
                <w:tcBorders>
                  <w:top w:val="single" w:sz="4" w:space="0" w:color="auto"/>
                  <w:left w:val="single" w:sz="4" w:space="0" w:color="auto"/>
                  <w:bottom w:val="single" w:sz="4" w:space="0" w:color="auto"/>
                  <w:right w:val="single" w:sz="4" w:space="0" w:color="auto"/>
                </w:tcBorders>
              </w:tcPr>
            </w:tcPrChange>
          </w:tcPr>
          <w:p w14:paraId="371694E6" w14:textId="77777777" w:rsidR="000938E8" w:rsidRDefault="000938E8" w:rsidP="0049646D">
            <w:pPr>
              <w:cnfStyle w:val="000000100000" w:firstRow="0" w:lastRow="0" w:firstColumn="0" w:lastColumn="0" w:oddVBand="0" w:evenVBand="0" w:oddHBand="1" w:evenHBand="0" w:firstRowFirstColumn="0" w:firstRowLastColumn="0" w:lastRowFirstColumn="0" w:lastRowLastColumn="0"/>
              <w:rPr>
                <w:ins w:id="895" w:author="Nguyen, Trinh@Wildlife" w:date="2021-12-14T16:18:00Z"/>
                <w:rFonts w:ascii="Arial" w:hAnsi="Arial" w:cs="Arial"/>
                <w:sz w:val="20"/>
                <w:szCs w:val="20"/>
              </w:rPr>
            </w:pPr>
          </w:p>
        </w:tc>
      </w:tr>
      <w:tr w:rsidR="0005253B" w:rsidRPr="00E32BD1" w14:paraId="487D9212" w14:textId="77777777" w:rsidTr="00EA6E6F">
        <w:tblPrEx>
          <w:tblPrExChange w:id="896" w:author="Nguyen, Trinh@Wildlife" w:date="2021-12-16T12:08:00Z">
            <w:tblPrEx>
              <w:tblW w:w="11143" w:type="dxa"/>
            </w:tblPrEx>
          </w:tblPrExChange>
        </w:tblPrEx>
        <w:trPr>
          <w:ins w:id="897" w:author="Nguyen, Trinh@Wildlife" w:date="2021-12-14T16:18:00Z"/>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Change w:id="898" w:author="Nguyen, Trinh@Wildlife" w:date="2021-12-16T12:08:00Z">
              <w:tcPr>
                <w:tcW w:w="1289" w:type="dxa"/>
                <w:gridSpan w:val="2"/>
                <w:tcBorders>
                  <w:top w:val="single" w:sz="4" w:space="0" w:color="auto"/>
                  <w:left w:val="single" w:sz="4" w:space="0" w:color="auto"/>
                  <w:bottom w:val="single" w:sz="4" w:space="0" w:color="auto"/>
                  <w:right w:val="single" w:sz="4" w:space="0" w:color="auto"/>
                </w:tcBorders>
              </w:tcPr>
            </w:tcPrChange>
          </w:tcPr>
          <w:p w14:paraId="1ECBF5AB" w14:textId="5985D1F9" w:rsidR="000938E8" w:rsidRDefault="000938E8" w:rsidP="0049646D">
            <w:pPr>
              <w:rPr>
                <w:ins w:id="899" w:author="Nguyen, Trinh@Wildlife" w:date="2021-12-14T16:18:00Z"/>
                <w:rFonts w:ascii="Arial" w:hAnsi="Arial" w:cs="Arial"/>
                <w:b w:val="0"/>
                <w:sz w:val="20"/>
                <w:szCs w:val="20"/>
              </w:rPr>
            </w:pPr>
            <w:ins w:id="900" w:author="Nguyen, Trinh@Wildlife" w:date="2021-12-14T16:18:00Z">
              <w:r>
                <w:rPr>
                  <w:rFonts w:ascii="Arial" w:hAnsi="Arial" w:cs="Arial"/>
                  <w:b w:val="0"/>
                  <w:sz w:val="20"/>
                  <w:szCs w:val="20"/>
                </w:rPr>
                <w:t>Comments</w:t>
              </w:r>
            </w:ins>
          </w:p>
        </w:tc>
        <w:tc>
          <w:tcPr>
            <w:tcW w:w="4430" w:type="dxa"/>
            <w:tcBorders>
              <w:top w:val="single" w:sz="4" w:space="0" w:color="auto"/>
              <w:left w:val="single" w:sz="4" w:space="0" w:color="auto"/>
              <w:bottom w:val="single" w:sz="4" w:space="0" w:color="auto"/>
              <w:right w:val="single" w:sz="4" w:space="0" w:color="auto"/>
            </w:tcBorders>
            <w:tcPrChange w:id="901" w:author="Nguyen, Trinh@Wildlife" w:date="2021-12-16T12:08:00Z">
              <w:tcPr>
                <w:tcW w:w="5910" w:type="dxa"/>
                <w:gridSpan w:val="2"/>
                <w:tcBorders>
                  <w:top w:val="single" w:sz="4" w:space="0" w:color="auto"/>
                  <w:left w:val="single" w:sz="4" w:space="0" w:color="auto"/>
                  <w:bottom w:val="single" w:sz="4" w:space="0" w:color="auto"/>
                  <w:right w:val="single" w:sz="4" w:space="0" w:color="auto"/>
                </w:tcBorders>
              </w:tcPr>
            </w:tcPrChange>
          </w:tcPr>
          <w:p w14:paraId="119C513A" w14:textId="75F864E6" w:rsidR="000938E8" w:rsidRPr="001E63A2" w:rsidRDefault="001E63A2" w:rsidP="0049646D">
            <w:pPr>
              <w:cnfStyle w:val="000000000000" w:firstRow="0" w:lastRow="0" w:firstColumn="0" w:lastColumn="0" w:oddVBand="0" w:evenVBand="0" w:oddHBand="0" w:evenHBand="0" w:firstRowFirstColumn="0" w:firstRowLastColumn="0" w:lastRowFirstColumn="0" w:lastRowLastColumn="0"/>
              <w:rPr>
                <w:ins w:id="902" w:author="Nguyen, Trinh@Wildlife" w:date="2021-12-14T16:18:00Z"/>
                <w:rStyle w:val="CommentReference"/>
                <w:rFonts w:ascii="Arial" w:hAnsi="Arial" w:cs="Arial"/>
                <w:sz w:val="18"/>
                <w:szCs w:val="18"/>
                <w:rPrChange w:id="903" w:author="Nguyen, Trinh@Wildlife" w:date="2021-12-14T17:47:00Z">
                  <w:rPr>
                    <w:ins w:id="904" w:author="Nguyen, Trinh@Wildlife" w:date="2021-12-14T16:18:00Z"/>
                    <w:rStyle w:val="CommentReference"/>
                  </w:rPr>
                </w:rPrChange>
              </w:rPr>
            </w:pPr>
            <w:ins w:id="905" w:author="Nguyen, Trinh@Wildlife" w:date="2021-12-14T17:47:00Z">
              <w:r w:rsidRPr="001E63A2">
                <w:rPr>
                  <w:rStyle w:val="CommentReference"/>
                  <w:rFonts w:ascii="Arial" w:hAnsi="Arial" w:cs="Arial"/>
                  <w:sz w:val="20"/>
                  <w:szCs w:val="20"/>
                  <w:rPrChange w:id="906" w:author="Nguyen, Trinh@Wildlife" w:date="2021-12-14T17:47:00Z">
                    <w:rPr>
                      <w:rStyle w:val="CommentReference"/>
                    </w:rPr>
                  </w:rPrChange>
                </w:rPr>
                <w:t>Comments pertaining to the tow</w:t>
              </w:r>
            </w:ins>
          </w:p>
        </w:tc>
        <w:tc>
          <w:tcPr>
            <w:tcW w:w="2851" w:type="dxa"/>
            <w:tcBorders>
              <w:top w:val="single" w:sz="4" w:space="0" w:color="auto"/>
              <w:left w:val="single" w:sz="4" w:space="0" w:color="auto"/>
              <w:bottom w:val="single" w:sz="4" w:space="0" w:color="auto"/>
              <w:right w:val="single" w:sz="4" w:space="0" w:color="auto"/>
            </w:tcBorders>
            <w:tcPrChange w:id="907" w:author="Nguyen, Trinh@Wildlife" w:date="2021-12-16T12:08:00Z">
              <w:tcPr>
                <w:tcW w:w="2527" w:type="dxa"/>
                <w:gridSpan w:val="2"/>
                <w:tcBorders>
                  <w:top w:val="single" w:sz="4" w:space="0" w:color="auto"/>
                  <w:left w:val="single" w:sz="4" w:space="0" w:color="auto"/>
                  <w:bottom w:val="single" w:sz="4" w:space="0" w:color="auto"/>
                  <w:right w:val="single" w:sz="4" w:space="0" w:color="auto"/>
                </w:tcBorders>
              </w:tcPr>
            </w:tcPrChange>
          </w:tcPr>
          <w:p w14:paraId="34E4E913" w14:textId="2099A613" w:rsidR="000938E8" w:rsidRDefault="001E63A2" w:rsidP="0049646D">
            <w:pPr>
              <w:cnfStyle w:val="000000000000" w:firstRow="0" w:lastRow="0" w:firstColumn="0" w:lastColumn="0" w:oddVBand="0" w:evenVBand="0" w:oddHBand="0" w:evenHBand="0" w:firstRowFirstColumn="0" w:firstRowLastColumn="0" w:lastRowFirstColumn="0" w:lastRowLastColumn="0"/>
              <w:rPr>
                <w:ins w:id="908" w:author="Nguyen, Trinh@Wildlife" w:date="2021-12-14T16:18:00Z"/>
                <w:rFonts w:ascii="Arial" w:hAnsi="Arial" w:cs="Arial"/>
                <w:sz w:val="20"/>
                <w:szCs w:val="20"/>
              </w:rPr>
            </w:pPr>
            <w:ins w:id="909" w:author="Nguyen, Trinh@Wildlife" w:date="2021-12-14T17:48:00Z">
              <w:r>
                <w:rPr>
                  <w:rFonts w:ascii="Arial" w:hAnsi="Arial" w:cs="Arial"/>
                  <w:sz w:val="20"/>
                  <w:szCs w:val="20"/>
                </w:rPr>
                <w:t>String</w:t>
              </w:r>
            </w:ins>
          </w:p>
        </w:tc>
        <w:tc>
          <w:tcPr>
            <w:tcW w:w="1437" w:type="dxa"/>
            <w:tcBorders>
              <w:top w:val="single" w:sz="4" w:space="0" w:color="auto"/>
              <w:left w:val="single" w:sz="4" w:space="0" w:color="auto"/>
              <w:bottom w:val="single" w:sz="4" w:space="0" w:color="auto"/>
              <w:right w:val="single" w:sz="4" w:space="0" w:color="auto"/>
            </w:tcBorders>
            <w:tcPrChange w:id="910" w:author="Nguyen, Trinh@Wildlife" w:date="2021-12-16T12:08:00Z">
              <w:tcPr>
                <w:tcW w:w="1417" w:type="dxa"/>
                <w:gridSpan w:val="2"/>
                <w:tcBorders>
                  <w:top w:val="single" w:sz="4" w:space="0" w:color="auto"/>
                  <w:left w:val="single" w:sz="4" w:space="0" w:color="auto"/>
                  <w:bottom w:val="single" w:sz="4" w:space="0" w:color="auto"/>
                  <w:right w:val="single" w:sz="4" w:space="0" w:color="auto"/>
                </w:tcBorders>
              </w:tcPr>
            </w:tcPrChange>
          </w:tcPr>
          <w:p w14:paraId="4CCE50EC" w14:textId="0D6AA2B1" w:rsidR="000938E8" w:rsidRDefault="001E63A2" w:rsidP="0049646D">
            <w:pPr>
              <w:cnfStyle w:val="000000000000" w:firstRow="0" w:lastRow="0" w:firstColumn="0" w:lastColumn="0" w:oddVBand="0" w:evenVBand="0" w:oddHBand="0" w:evenHBand="0" w:firstRowFirstColumn="0" w:firstRowLastColumn="0" w:lastRowFirstColumn="0" w:lastRowLastColumn="0"/>
              <w:rPr>
                <w:ins w:id="911" w:author="Nguyen, Trinh@Wildlife" w:date="2021-12-14T16:18:00Z"/>
                <w:rFonts w:ascii="Arial" w:hAnsi="Arial" w:cs="Arial"/>
                <w:sz w:val="20"/>
                <w:szCs w:val="20"/>
              </w:rPr>
            </w:pPr>
            <w:ins w:id="912" w:author="Nguyen, Trinh@Wildlife" w:date="2021-12-14T17:48:00Z">
              <w:r>
                <w:rPr>
                  <w:rFonts w:ascii="Arial" w:hAnsi="Arial" w:cs="Arial"/>
                  <w:sz w:val="20"/>
                  <w:szCs w:val="20"/>
                </w:rPr>
                <w:t>NA</w:t>
              </w:r>
            </w:ins>
          </w:p>
        </w:tc>
      </w:tr>
    </w:tbl>
    <w:p w14:paraId="79048EE0" w14:textId="20444682" w:rsidR="000938E8" w:rsidRDefault="000938E8" w:rsidP="00A16021">
      <w:pPr>
        <w:rPr>
          <w:ins w:id="913" w:author="Nguyen, Trinh@Wildlife" w:date="2021-12-14T17:52:00Z"/>
          <w:rFonts w:ascii="Arial" w:hAnsi="Arial" w:cs="Arial"/>
        </w:rPr>
      </w:pPr>
    </w:p>
    <w:p w14:paraId="76519A00" w14:textId="147C848D" w:rsidR="001E63A2" w:rsidRDefault="001E63A2" w:rsidP="00A16021">
      <w:pPr>
        <w:rPr>
          <w:ins w:id="914" w:author="Nguyen, Trinh@Wildlife" w:date="2021-12-14T17:56:00Z"/>
          <w:rFonts w:ascii="Arial" w:hAnsi="Arial" w:cs="Arial"/>
        </w:rPr>
      </w:pPr>
      <w:ins w:id="915" w:author="Nguyen, Trinh@Wildlife" w:date="2021-12-14T17:53:00Z">
        <w:r>
          <w:rPr>
            <w:rFonts w:ascii="Arial" w:hAnsi="Arial" w:cs="Arial"/>
          </w:rPr>
          <w:t xml:space="preserve">WaterInfo.csv: </w:t>
        </w:r>
      </w:ins>
      <w:ins w:id="916" w:author="Nguyen, Trinh@Wildlife" w:date="2021-12-14T17:56:00Z">
        <w:r>
          <w:rPr>
            <w:rFonts w:ascii="Arial" w:hAnsi="Arial" w:cs="Arial"/>
          </w:rPr>
          <w:t>metrics relating directly to water measured during the tow</w:t>
        </w:r>
      </w:ins>
      <w:ins w:id="917" w:author="Nguyen, Trinh@Wildlife" w:date="2021-12-14T17:54:00Z">
        <w:r>
          <w:rPr>
            <w:rFonts w:ascii="Arial" w:hAnsi="Arial" w:cs="Arial"/>
          </w:rPr>
          <w:t xml:space="preserve"> </w:t>
        </w:r>
      </w:ins>
    </w:p>
    <w:p w14:paraId="07F5C8DA" w14:textId="42199567" w:rsidR="001E63A2" w:rsidRDefault="001E63A2" w:rsidP="00A16021">
      <w:pPr>
        <w:rPr>
          <w:ins w:id="918" w:author="Nguyen, Trinh@Wildlife" w:date="2021-12-14T17:56:00Z"/>
          <w:rFonts w:ascii="Arial" w:hAnsi="Arial" w:cs="Arial"/>
        </w:rPr>
      </w:pPr>
    </w:p>
    <w:tbl>
      <w:tblPr>
        <w:tblStyle w:val="LightList-Accent1"/>
        <w:tblW w:w="10671" w:type="dxa"/>
        <w:tblInd w:w="-252" w:type="dxa"/>
        <w:tblLayout w:type="fixed"/>
        <w:tblLook w:val="04A0" w:firstRow="1" w:lastRow="0" w:firstColumn="1" w:lastColumn="0" w:noHBand="0" w:noVBand="1"/>
        <w:tblPrChange w:id="919" w:author="Nguyen, Trinh@Wildlife" w:date="2021-12-16T12:04:00Z">
          <w:tblPr>
            <w:tblStyle w:val="LightList-Accent1"/>
            <w:tblW w:w="10671" w:type="dxa"/>
            <w:tblInd w:w="-252" w:type="dxa"/>
            <w:tblLayout w:type="fixed"/>
            <w:tblLook w:val="04A0" w:firstRow="1" w:lastRow="0" w:firstColumn="1" w:lastColumn="0" w:noHBand="0" w:noVBand="1"/>
          </w:tblPr>
        </w:tblPrChange>
      </w:tblPr>
      <w:tblGrid>
        <w:gridCol w:w="1606"/>
        <w:gridCol w:w="5186"/>
        <w:gridCol w:w="2455"/>
        <w:gridCol w:w="1424"/>
        <w:tblGridChange w:id="920">
          <w:tblGrid>
            <w:gridCol w:w="1260"/>
            <w:gridCol w:w="346"/>
            <w:gridCol w:w="1260"/>
            <w:gridCol w:w="3926"/>
            <w:gridCol w:w="1260"/>
            <w:gridCol w:w="1195"/>
            <w:gridCol w:w="1260"/>
            <w:gridCol w:w="164"/>
            <w:gridCol w:w="1260"/>
          </w:tblGrid>
        </w:tblGridChange>
      </w:tblGrid>
      <w:tr w:rsidR="00C11FD5" w14:paraId="6720763A" w14:textId="77777777" w:rsidTr="00C11FD5">
        <w:trPr>
          <w:cnfStyle w:val="100000000000" w:firstRow="1" w:lastRow="0" w:firstColumn="0" w:lastColumn="0" w:oddVBand="0" w:evenVBand="0" w:oddHBand="0" w:evenHBand="0" w:firstRowFirstColumn="0" w:firstRowLastColumn="0" w:lastRowFirstColumn="0" w:lastRowLastColumn="0"/>
          <w:ins w:id="921" w:author="Nguyen, Trinh@Wildlife" w:date="2021-12-14T17:56:00Z"/>
          <w:trPrChange w:id="922" w:author="Nguyen, Trinh@Wildlife" w:date="2021-12-16T12:04:00Z">
            <w:trPr>
              <w:gridBefore w:val="1"/>
            </w:trPr>
          </w:trPrChange>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left w:val="single" w:sz="4" w:space="0" w:color="auto"/>
              <w:bottom w:val="single" w:sz="4" w:space="0" w:color="auto"/>
              <w:right w:val="single" w:sz="4" w:space="0" w:color="auto"/>
            </w:tcBorders>
            <w:tcPrChange w:id="923" w:author="Nguyen, Trinh@Wildlife" w:date="2021-12-16T12:04:00Z">
              <w:tcPr>
                <w:tcW w:w="1606" w:type="dxa"/>
                <w:gridSpan w:val="2"/>
                <w:tcBorders>
                  <w:top w:val="single" w:sz="4" w:space="0" w:color="auto"/>
                  <w:left w:val="single" w:sz="4" w:space="0" w:color="auto"/>
                  <w:bottom w:val="single" w:sz="4" w:space="0" w:color="auto"/>
                  <w:right w:val="single" w:sz="4" w:space="0" w:color="auto"/>
                </w:tcBorders>
              </w:tcPr>
            </w:tcPrChange>
          </w:tcPr>
          <w:p w14:paraId="1773DE2C" w14:textId="77777777" w:rsidR="001E63A2" w:rsidRPr="00B95A6C" w:rsidRDefault="001E63A2" w:rsidP="0049646D">
            <w:pPr>
              <w:cnfStyle w:val="101000000000" w:firstRow="1" w:lastRow="0" w:firstColumn="1" w:lastColumn="0" w:oddVBand="0" w:evenVBand="0" w:oddHBand="0" w:evenHBand="0" w:firstRowFirstColumn="0" w:firstRowLastColumn="0" w:lastRowFirstColumn="0" w:lastRowLastColumn="0"/>
              <w:rPr>
                <w:ins w:id="924" w:author="Nguyen, Trinh@Wildlife" w:date="2021-12-14T17:56:00Z"/>
                <w:rFonts w:ascii="Arial" w:hAnsi="Arial" w:cs="Arial"/>
                <w:b w:val="0"/>
                <w:sz w:val="20"/>
                <w:szCs w:val="20"/>
              </w:rPr>
            </w:pPr>
            <w:ins w:id="925" w:author="Nguyen, Trinh@Wildlife" w:date="2021-12-14T17:56:00Z">
              <w:r>
                <w:rPr>
                  <w:rFonts w:ascii="Arial" w:hAnsi="Arial" w:cs="Arial"/>
                  <w:b w:val="0"/>
                  <w:sz w:val="20"/>
                  <w:szCs w:val="20"/>
                </w:rPr>
                <w:t>Column Name</w:t>
              </w:r>
            </w:ins>
          </w:p>
        </w:tc>
        <w:tc>
          <w:tcPr>
            <w:tcW w:w="0" w:type="dxa"/>
            <w:tcBorders>
              <w:top w:val="single" w:sz="4" w:space="0" w:color="auto"/>
              <w:left w:val="single" w:sz="4" w:space="0" w:color="auto"/>
              <w:bottom w:val="single" w:sz="4" w:space="0" w:color="auto"/>
              <w:right w:val="single" w:sz="4" w:space="0" w:color="auto"/>
            </w:tcBorders>
            <w:tcPrChange w:id="926" w:author="Nguyen, Trinh@Wildlife" w:date="2021-12-16T12:04:00Z">
              <w:tcPr>
                <w:tcW w:w="5186" w:type="dxa"/>
                <w:gridSpan w:val="2"/>
                <w:tcBorders>
                  <w:top w:val="single" w:sz="4" w:space="0" w:color="auto"/>
                  <w:left w:val="single" w:sz="4" w:space="0" w:color="auto"/>
                  <w:bottom w:val="single" w:sz="4" w:space="0" w:color="auto"/>
                  <w:right w:val="single" w:sz="4" w:space="0" w:color="auto"/>
                </w:tcBorders>
              </w:tcPr>
            </w:tcPrChange>
          </w:tcPr>
          <w:p w14:paraId="531EF6B4" w14:textId="77777777" w:rsidR="001E63A2" w:rsidRPr="00B95A6C" w:rsidRDefault="001E63A2" w:rsidP="0049646D">
            <w:pPr>
              <w:cnfStyle w:val="100000000000" w:firstRow="1" w:lastRow="0" w:firstColumn="0" w:lastColumn="0" w:oddVBand="0" w:evenVBand="0" w:oddHBand="0" w:evenHBand="0" w:firstRowFirstColumn="0" w:firstRowLastColumn="0" w:lastRowFirstColumn="0" w:lastRowLastColumn="0"/>
              <w:rPr>
                <w:ins w:id="927" w:author="Nguyen, Trinh@Wildlife" w:date="2021-12-14T17:56:00Z"/>
                <w:rFonts w:ascii="Arial" w:hAnsi="Arial" w:cs="Arial"/>
                <w:b w:val="0"/>
                <w:sz w:val="20"/>
                <w:szCs w:val="20"/>
              </w:rPr>
            </w:pPr>
            <w:ins w:id="928" w:author="Nguyen, Trinh@Wildlife" w:date="2021-12-14T17:56:00Z">
              <w:r>
                <w:rPr>
                  <w:rFonts w:ascii="Arial" w:hAnsi="Arial" w:cs="Arial"/>
                  <w:b w:val="0"/>
                  <w:sz w:val="20"/>
                  <w:szCs w:val="20"/>
                </w:rPr>
                <w:t>Description</w:t>
              </w:r>
            </w:ins>
          </w:p>
        </w:tc>
        <w:tc>
          <w:tcPr>
            <w:tcW w:w="0" w:type="dxa"/>
            <w:tcBorders>
              <w:top w:val="single" w:sz="4" w:space="0" w:color="auto"/>
              <w:left w:val="single" w:sz="4" w:space="0" w:color="auto"/>
              <w:bottom w:val="single" w:sz="4" w:space="0" w:color="auto"/>
              <w:right w:val="single" w:sz="4" w:space="0" w:color="auto"/>
            </w:tcBorders>
            <w:tcPrChange w:id="929" w:author="Nguyen, Trinh@Wildlife" w:date="2021-12-16T12:04:00Z">
              <w:tcPr>
                <w:tcW w:w="2455" w:type="dxa"/>
                <w:gridSpan w:val="2"/>
                <w:tcBorders>
                  <w:top w:val="single" w:sz="4" w:space="0" w:color="auto"/>
                  <w:left w:val="single" w:sz="4" w:space="0" w:color="auto"/>
                  <w:bottom w:val="single" w:sz="4" w:space="0" w:color="auto"/>
                  <w:right w:val="single" w:sz="4" w:space="0" w:color="auto"/>
                </w:tcBorders>
              </w:tcPr>
            </w:tcPrChange>
          </w:tcPr>
          <w:p w14:paraId="65EB447C" w14:textId="77777777" w:rsidR="001E63A2" w:rsidRPr="00B95A6C" w:rsidRDefault="001E63A2" w:rsidP="0049646D">
            <w:pPr>
              <w:cnfStyle w:val="100000000000" w:firstRow="1" w:lastRow="0" w:firstColumn="0" w:lastColumn="0" w:oddVBand="0" w:evenVBand="0" w:oddHBand="0" w:evenHBand="0" w:firstRowFirstColumn="0" w:firstRowLastColumn="0" w:lastRowFirstColumn="0" w:lastRowLastColumn="0"/>
              <w:rPr>
                <w:ins w:id="930" w:author="Nguyen, Trinh@Wildlife" w:date="2021-12-14T17:56:00Z"/>
                <w:rFonts w:ascii="Arial" w:hAnsi="Arial" w:cs="Arial"/>
                <w:b w:val="0"/>
                <w:sz w:val="20"/>
                <w:szCs w:val="20"/>
              </w:rPr>
            </w:pPr>
            <w:ins w:id="931" w:author="Nguyen, Trinh@Wildlife" w:date="2021-12-14T17:56:00Z">
              <w:r>
                <w:rPr>
                  <w:rFonts w:ascii="Arial" w:hAnsi="Arial" w:cs="Arial"/>
                  <w:b w:val="0"/>
                  <w:sz w:val="20"/>
                  <w:szCs w:val="20"/>
                </w:rPr>
                <w:t>Unit or Code Explanation or Date Format</w:t>
              </w:r>
              <w:r w:rsidRPr="00B95A6C">
                <w:rPr>
                  <w:rFonts w:ascii="Arial" w:hAnsi="Arial" w:cs="Arial"/>
                  <w:b w:val="0"/>
                  <w:sz w:val="20"/>
                  <w:szCs w:val="20"/>
                </w:rPr>
                <w:t xml:space="preserve"> </w:t>
              </w:r>
            </w:ins>
          </w:p>
        </w:tc>
        <w:tc>
          <w:tcPr>
            <w:tcW w:w="0" w:type="dxa"/>
            <w:tcBorders>
              <w:top w:val="single" w:sz="4" w:space="0" w:color="auto"/>
              <w:left w:val="single" w:sz="4" w:space="0" w:color="auto"/>
              <w:bottom w:val="single" w:sz="4" w:space="0" w:color="auto"/>
              <w:right w:val="single" w:sz="4" w:space="0" w:color="auto"/>
            </w:tcBorders>
            <w:tcPrChange w:id="932" w:author="Nguyen, Trinh@Wildlife" w:date="2021-12-16T12:04:00Z">
              <w:tcPr>
                <w:tcW w:w="1424" w:type="dxa"/>
                <w:gridSpan w:val="2"/>
                <w:tcBorders>
                  <w:top w:val="single" w:sz="4" w:space="0" w:color="auto"/>
                  <w:left w:val="single" w:sz="4" w:space="0" w:color="auto"/>
                  <w:bottom w:val="single" w:sz="4" w:space="0" w:color="auto"/>
                  <w:right w:val="single" w:sz="4" w:space="0" w:color="auto"/>
                </w:tcBorders>
              </w:tcPr>
            </w:tcPrChange>
          </w:tcPr>
          <w:p w14:paraId="0DAF34DF" w14:textId="77777777" w:rsidR="001E63A2" w:rsidRPr="00B95A6C" w:rsidRDefault="001E63A2" w:rsidP="0049646D">
            <w:pPr>
              <w:cnfStyle w:val="100000000000" w:firstRow="1" w:lastRow="0" w:firstColumn="0" w:lastColumn="0" w:oddVBand="0" w:evenVBand="0" w:oddHBand="0" w:evenHBand="0" w:firstRowFirstColumn="0" w:firstRowLastColumn="0" w:lastRowFirstColumn="0" w:lastRowLastColumn="0"/>
              <w:rPr>
                <w:ins w:id="933" w:author="Nguyen, Trinh@Wildlife" w:date="2021-12-14T17:56:00Z"/>
                <w:rFonts w:ascii="Arial" w:hAnsi="Arial" w:cs="Arial"/>
                <w:b w:val="0"/>
                <w:sz w:val="20"/>
                <w:szCs w:val="20"/>
              </w:rPr>
            </w:pPr>
            <w:ins w:id="934" w:author="Nguyen, Trinh@Wildlife" w:date="2021-12-14T17:56:00Z">
              <w:r>
                <w:rPr>
                  <w:rFonts w:ascii="Arial" w:hAnsi="Arial" w:cs="Arial"/>
                  <w:b w:val="0"/>
                  <w:sz w:val="20"/>
                  <w:szCs w:val="20"/>
                </w:rPr>
                <w:t>Empty Value Code</w:t>
              </w:r>
            </w:ins>
          </w:p>
        </w:tc>
      </w:tr>
      <w:tr w:rsidR="00C11FD5" w:rsidRPr="00E32BD1" w14:paraId="35A9057C" w14:textId="77777777" w:rsidTr="00C11FD5">
        <w:trPr>
          <w:cnfStyle w:val="000000100000" w:firstRow="0" w:lastRow="0" w:firstColumn="0" w:lastColumn="0" w:oddVBand="0" w:evenVBand="0" w:oddHBand="1" w:evenHBand="0" w:firstRowFirstColumn="0" w:firstRowLastColumn="0" w:lastRowFirstColumn="0" w:lastRowLastColumn="0"/>
          <w:ins w:id="935" w:author="Nguyen, Trinh@Wildlife" w:date="2021-12-14T17:56:00Z"/>
        </w:trPr>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3978CDDD" w14:textId="144AA184" w:rsidR="001E63A2" w:rsidRPr="00D251A5" w:rsidRDefault="001E63A2" w:rsidP="0049646D">
            <w:pPr>
              <w:rPr>
                <w:ins w:id="936" w:author="Nguyen, Trinh@Wildlife" w:date="2021-12-14T17:56:00Z"/>
                <w:rFonts w:ascii="Arial" w:hAnsi="Arial" w:cs="Arial"/>
                <w:b w:val="0"/>
                <w:sz w:val="20"/>
                <w:szCs w:val="20"/>
              </w:rPr>
            </w:pPr>
            <w:ins w:id="937" w:author="Nguyen, Trinh@Wildlife" w:date="2021-12-14T18:43:00Z">
              <w:r w:rsidRPr="00D251A5">
                <w:rPr>
                  <w:rFonts w:ascii="Arial" w:hAnsi="Arial" w:cs="Arial"/>
                  <w:b w:val="0"/>
                  <w:sz w:val="20"/>
                  <w:szCs w:val="20"/>
                </w:rPr>
                <w:t>Survey</w:t>
              </w:r>
            </w:ins>
          </w:p>
        </w:tc>
        <w:tc>
          <w:tcPr>
            <w:tcW w:w="5186" w:type="dxa"/>
            <w:tcBorders>
              <w:top w:val="single" w:sz="4" w:space="0" w:color="auto"/>
              <w:left w:val="single" w:sz="4" w:space="0" w:color="auto"/>
              <w:bottom w:val="single" w:sz="4" w:space="0" w:color="auto"/>
              <w:right w:val="single" w:sz="4" w:space="0" w:color="auto"/>
            </w:tcBorders>
          </w:tcPr>
          <w:p w14:paraId="050996FA" w14:textId="77777777" w:rsidR="001E63A2" w:rsidRPr="00171356" w:rsidRDefault="001E63A2" w:rsidP="0049646D">
            <w:pPr>
              <w:cnfStyle w:val="000000100000" w:firstRow="0" w:lastRow="0" w:firstColumn="0" w:lastColumn="0" w:oddVBand="0" w:evenVBand="0" w:oddHBand="1" w:evenHBand="0" w:firstRowFirstColumn="0" w:firstRowLastColumn="0" w:lastRowFirstColumn="0" w:lastRowLastColumn="0"/>
              <w:rPr>
                <w:ins w:id="938" w:author="Nguyen, Trinh@Wildlife" w:date="2021-12-14T18:43:00Z"/>
                <w:rFonts w:ascii="Arial" w:hAnsi="Arial" w:cs="Arial"/>
                <w:sz w:val="20"/>
                <w:szCs w:val="20"/>
              </w:rPr>
            </w:pPr>
            <w:ins w:id="939" w:author="Nguyen, Trinh@Wildlife" w:date="2021-12-14T18:43:00Z">
              <w:r w:rsidRPr="00171356">
                <w:rPr>
                  <w:rFonts w:ascii="Arial" w:hAnsi="Arial" w:cs="Arial"/>
                  <w:sz w:val="20"/>
                  <w:szCs w:val="20"/>
                </w:rPr>
                <w:t>A sequential number indicating the completion of all</w:t>
              </w:r>
            </w:ins>
          </w:p>
          <w:p w14:paraId="6A7E72B2" w14:textId="5BF1ACCA" w:rsidR="001E63A2" w:rsidRPr="00B95A6C" w:rsidRDefault="001E63A2" w:rsidP="0049646D">
            <w:pPr>
              <w:cnfStyle w:val="000000100000" w:firstRow="0" w:lastRow="0" w:firstColumn="0" w:lastColumn="0" w:oddVBand="0" w:evenVBand="0" w:oddHBand="1" w:evenHBand="0" w:firstRowFirstColumn="0" w:firstRowLastColumn="0" w:lastRowFirstColumn="0" w:lastRowLastColumn="0"/>
              <w:rPr>
                <w:ins w:id="940" w:author="Nguyen, Trinh@Wildlife" w:date="2021-12-14T17:56:00Z"/>
                <w:rFonts w:ascii="Arial" w:hAnsi="Arial" w:cs="Arial"/>
                <w:sz w:val="20"/>
                <w:szCs w:val="20"/>
              </w:rPr>
            </w:pPr>
            <w:ins w:id="941" w:author="Nguyen, Trinh@Wildlife" w:date="2021-12-14T18:43:00Z">
              <w:r w:rsidRPr="00171356">
                <w:rPr>
                  <w:rFonts w:ascii="Arial" w:hAnsi="Arial" w:cs="Arial"/>
                  <w:sz w:val="20"/>
                  <w:szCs w:val="20"/>
                </w:rPr>
                <w:t>or most stations in the study area on a bi-weekly basis</w:t>
              </w:r>
            </w:ins>
          </w:p>
        </w:tc>
        <w:tc>
          <w:tcPr>
            <w:tcW w:w="2455" w:type="dxa"/>
            <w:tcBorders>
              <w:top w:val="single" w:sz="4" w:space="0" w:color="auto"/>
              <w:left w:val="single" w:sz="4" w:space="0" w:color="auto"/>
              <w:bottom w:val="single" w:sz="4" w:space="0" w:color="auto"/>
              <w:right w:val="single" w:sz="4" w:space="0" w:color="auto"/>
            </w:tcBorders>
          </w:tcPr>
          <w:p w14:paraId="10030796" w14:textId="6791E735" w:rsidR="001E63A2" w:rsidRPr="00B95A6C" w:rsidRDefault="001E63A2" w:rsidP="0049646D">
            <w:pPr>
              <w:cnfStyle w:val="000000100000" w:firstRow="0" w:lastRow="0" w:firstColumn="0" w:lastColumn="0" w:oddVBand="0" w:evenVBand="0" w:oddHBand="1" w:evenHBand="0" w:firstRowFirstColumn="0" w:firstRowLastColumn="0" w:lastRowFirstColumn="0" w:lastRowLastColumn="0"/>
              <w:rPr>
                <w:ins w:id="942" w:author="Nguyen, Trinh@Wildlife" w:date="2021-12-14T17:56:00Z"/>
                <w:rFonts w:ascii="Arial" w:hAnsi="Arial" w:cs="Arial"/>
                <w:sz w:val="20"/>
                <w:szCs w:val="20"/>
              </w:rPr>
            </w:pPr>
            <w:ins w:id="943" w:author="Nguyen, Trinh@Wildlife" w:date="2021-12-14T18:43:00Z">
              <w:r>
                <w:rPr>
                  <w:rFonts w:ascii="Arial" w:hAnsi="Arial" w:cs="Arial"/>
                  <w:sz w:val="20"/>
                  <w:szCs w:val="20"/>
                </w:rPr>
                <w:t xml:space="preserve">Cardinal </w:t>
              </w:r>
            </w:ins>
            <w:ins w:id="944" w:author="Nguyen, Trinh@Wildlife" w:date="2021-12-15T11:35:00Z">
              <w:r w:rsidR="00703C00">
                <w:rPr>
                  <w:rFonts w:ascii="Arial" w:hAnsi="Arial" w:cs="Arial"/>
                  <w:sz w:val="20"/>
                  <w:szCs w:val="20"/>
                </w:rPr>
                <w:t>integers</w:t>
              </w:r>
            </w:ins>
          </w:p>
        </w:tc>
        <w:tc>
          <w:tcPr>
            <w:tcW w:w="1424" w:type="dxa"/>
            <w:tcBorders>
              <w:top w:val="single" w:sz="4" w:space="0" w:color="auto"/>
              <w:left w:val="single" w:sz="4" w:space="0" w:color="auto"/>
              <w:bottom w:val="single" w:sz="4" w:space="0" w:color="auto"/>
              <w:right w:val="single" w:sz="4" w:space="0" w:color="auto"/>
            </w:tcBorders>
          </w:tcPr>
          <w:p w14:paraId="5F46AEB3" w14:textId="4887C2E2" w:rsidR="001E63A2" w:rsidRPr="00B95A6C" w:rsidRDefault="001E63A2" w:rsidP="0049646D">
            <w:pPr>
              <w:cnfStyle w:val="000000100000" w:firstRow="0" w:lastRow="0" w:firstColumn="0" w:lastColumn="0" w:oddVBand="0" w:evenVBand="0" w:oddHBand="1" w:evenHBand="0" w:firstRowFirstColumn="0" w:firstRowLastColumn="0" w:lastRowFirstColumn="0" w:lastRowLastColumn="0"/>
              <w:rPr>
                <w:ins w:id="945" w:author="Nguyen, Trinh@Wildlife" w:date="2021-12-14T17:56:00Z"/>
                <w:rFonts w:ascii="Arial" w:hAnsi="Arial" w:cs="Arial"/>
                <w:sz w:val="20"/>
                <w:szCs w:val="20"/>
              </w:rPr>
            </w:pPr>
            <w:ins w:id="946" w:author="Nguyen, Trinh@Wildlife" w:date="2021-12-14T18:43:00Z">
              <w:r w:rsidRPr="00E8506B">
                <w:rPr>
                  <w:rFonts w:ascii="Arial" w:hAnsi="Arial" w:cs="Arial"/>
                  <w:sz w:val="20"/>
                  <w:szCs w:val="20"/>
                </w:rPr>
                <w:t>NA</w:t>
              </w:r>
            </w:ins>
          </w:p>
        </w:tc>
      </w:tr>
      <w:tr w:rsidR="00C11FD5" w:rsidRPr="00E32BD1" w14:paraId="066E574A" w14:textId="77777777" w:rsidTr="00C11FD5">
        <w:trPr>
          <w:ins w:id="947" w:author="Nguyen, Trinh@Wildlife" w:date="2021-12-14T17:56:00Z"/>
        </w:trPr>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30443493" w14:textId="578620CE" w:rsidR="001E63A2" w:rsidRPr="00D251A5" w:rsidRDefault="001E63A2" w:rsidP="0049646D">
            <w:pPr>
              <w:rPr>
                <w:ins w:id="948" w:author="Nguyen, Trinh@Wildlife" w:date="2021-12-14T17:56:00Z"/>
                <w:rFonts w:ascii="Arial" w:hAnsi="Arial" w:cs="Arial"/>
                <w:b w:val="0"/>
                <w:sz w:val="20"/>
                <w:szCs w:val="20"/>
              </w:rPr>
            </w:pPr>
            <w:ins w:id="949" w:author="Nguyen, Trinh@Wildlife" w:date="2021-12-14T18:43:00Z">
              <w:r w:rsidRPr="00D251A5">
                <w:rPr>
                  <w:rFonts w:ascii="Arial" w:hAnsi="Arial" w:cs="Arial"/>
                  <w:b w:val="0"/>
                  <w:sz w:val="20"/>
                  <w:szCs w:val="20"/>
                </w:rPr>
                <w:t>Date</w:t>
              </w:r>
            </w:ins>
          </w:p>
        </w:tc>
        <w:tc>
          <w:tcPr>
            <w:tcW w:w="5186" w:type="dxa"/>
            <w:tcBorders>
              <w:top w:val="single" w:sz="4" w:space="0" w:color="auto"/>
              <w:left w:val="single" w:sz="4" w:space="0" w:color="auto"/>
              <w:bottom w:val="single" w:sz="4" w:space="0" w:color="auto"/>
              <w:right w:val="single" w:sz="4" w:space="0" w:color="auto"/>
            </w:tcBorders>
          </w:tcPr>
          <w:p w14:paraId="2C69D79E" w14:textId="2F109549" w:rsidR="001E63A2" w:rsidRPr="00B95A6C" w:rsidRDefault="001E63A2" w:rsidP="0049646D">
            <w:pPr>
              <w:cnfStyle w:val="000000000000" w:firstRow="0" w:lastRow="0" w:firstColumn="0" w:lastColumn="0" w:oddVBand="0" w:evenVBand="0" w:oddHBand="0" w:evenHBand="0" w:firstRowFirstColumn="0" w:firstRowLastColumn="0" w:lastRowFirstColumn="0" w:lastRowLastColumn="0"/>
              <w:rPr>
                <w:ins w:id="950" w:author="Nguyen, Trinh@Wildlife" w:date="2021-12-14T17:56:00Z"/>
                <w:rFonts w:ascii="Arial" w:hAnsi="Arial" w:cs="Arial"/>
                <w:sz w:val="20"/>
                <w:szCs w:val="20"/>
              </w:rPr>
            </w:pPr>
            <w:ins w:id="951" w:author="Nguyen, Trinh@Wildlife" w:date="2021-12-14T18:43:00Z">
              <w:r>
                <w:rPr>
                  <w:rFonts w:ascii="Arial" w:hAnsi="Arial" w:cs="Arial"/>
                  <w:sz w:val="20"/>
                  <w:szCs w:val="20"/>
                </w:rPr>
                <w:t>Date</w:t>
              </w:r>
              <w:r w:rsidRPr="00594314">
                <w:rPr>
                  <w:rFonts w:ascii="Arial" w:hAnsi="Arial" w:cs="Arial"/>
                  <w:sz w:val="20"/>
                  <w:szCs w:val="20"/>
                </w:rPr>
                <w:t xml:space="preserve"> when sampling occurred</w:t>
              </w:r>
            </w:ins>
          </w:p>
        </w:tc>
        <w:tc>
          <w:tcPr>
            <w:tcW w:w="2455" w:type="dxa"/>
            <w:tcBorders>
              <w:top w:val="single" w:sz="4" w:space="0" w:color="auto"/>
              <w:left w:val="single" w:sz="4" w:space="0" w:color="auto"/>
              <w:bottom w:val="single" w:sz="4" w:space="0" w:color="auto"/>
              <w:right w:val="single" w:sz="4" w:space="0" w:color="auto"/>
            </w:tcBorders>
          </w:tcPr>
          <w:p w14:paraId="7381846A" w14:textId="63834439" w:rsidR="001E63A2" w:rsidRPr="00B95A6C" w:rsidRDefault="001E63A2" w:rsidP="0049646D">
            <w:pPr>
              <w:cnfStyle w:val="000000000000" w:firstRow="0" w:lastRow="0" w:firstColumn="0" w:lastColumn="0" w:oddVBand="0" w:evenVBand="0" w:oddHBand="0" w:evenHBand="0" w:firstRowFirstColumn="0" w:firstRowLastColumn="0" w:lastRowFirstColumn="0" w:lastRowLastColumn="0"/>
              <w:rPr>
                <w:ins w:id="952" w:author="Nguyen, Trinh@Wildlife" w:date="2021-12-14T17:56:00Z"/>
                <w:rFonts w:ascii="Arial" w:hAnsi="Arial" w:cs="Arial"/>
                <w:sz w:val="20"/>
                <w:szCs w:val="20"/>
              </w:rPr>
            </w:pPr>
            <w:ins w:id="953" w:author="Nguyen, Trinh@Wildlife" w:date="2021-12-14T18:43:00Z">
              <w:r>
                <w:rPr>
                  <w:rFonts w:ascii="Arial" w:hAnsi="Arial" w:cs="Arial"/>
                  <w:sz w:val="20"/>
                  <w:szCs w:val="20"/>
                </w:rPr>
                <w:t>MM/DD/YY</w:t>
              </w:r>
            </w:ins>
            <w:ins w:id="954" w:author="Nguyen, Trinh@Wildlife" w:date="2021-12-15T11:30:00Z">
              <w:r w:rsidR="00703C00">
                <w:rPr>
                  <w:rFonts w:ascii="Arial" w:hAnsi="Arial" w:cs="Arial"/>
                  <w:sz w:val="20"/>
                  <w:szCs w:val="20"/>
                </w:rPr>
                <w:t>YY</w:t>
              </w:r>
            </w:ins>
          </w:p>
        </w:tc>
        <w:tc>
          <w:tcPr>
            <w:tcW w:w="1424" w:type="dxa"/>
            <w:tcBorders>
              <w:top w:val="single" w:sz="4" w:space="0" w:color="auto"/>
              <w:left w:val="single" w:sz="4" w:space="0" w:color="auto"/>
              <w:bottom w:val="single" w:sz="4" w:space="0" w:color="auto"/>
              <w:right w:val="single" w:sz="4" w:space="0" w:color="auto"/>
            </w:tcBorders>
          </w:tcPr>
          <w:p w14:paraId="4AC1C34E" w14:textId="351A2424" w:rsidR="001E63A2" w:rsidRPr="00B95A6C" w:rsidRDefault="001E63A2" w:rsidP="0049646D">
            <w:pPr>
              <w:cnfStyle w:val="000000000000" w:firstRow="0" w:lastRow="0" w:firstColumn="0" w:lastColumn="0" w:oddVBand="0" w:evenVBand="0" w:oddHBand="0" w:evenHBand="0" w:firstRowFirstColumn="0" w:firstRowLastColumn="0" w:lastRowFirstColumn="0" w:lastRowLastColumn="0"/>
              <w:rPr>
                <w:ins w:id="955" w:author="Nguyen, Trinh@Wildlife" w:date="2021-12-14T17:56:00Z"/>
                <w:rFonts w:ascii="Arial" w:hAnsi="Arial" w:cs="Arial"/>
                <w:sz w:val="20"/>
                <w:szCs w:val="20"/>
              </w:rPr>
            </w:pPr>
            <w:ins w:id="956" w:author="Nguyen, Trinh@Wildlife" w:date="2021-12-14T18:43:00Z">
              <w:r w:rsidRPr="00E8506B">
                <w:rPr>
                  <w:rFonts w:ascii="Arial" w:hAnsi="Arial" w:cs="Arial"/>
                  <w:sz w:val="20"/>
                  <w:szCs w:val="20"/>
                </w:rPr>
                <w:t>NA</w:t>
              </w:r>
            </w:ins>
          </w:p>
        </w:tc>
      </w:tr>
      <w:tr w:rsidR="00C11FD5" w:rsidRPr="00B95A6C" w14:paraId="6D64F87B" w14:textId="77777777" w:rsidTr="00C11FD5">
        <w:trPr>
          <w:cnfStyle w:val="000000100000" w:firstRow="0" w:lastRow="0" w:firstColumn="0" w:lastColumn="0" w:oddVBand="0" w:evenVBand="0" w:oddHBand="1" w:evenHBand="0" w:firstRowFirstColumn="0" w:firstRowLastColumn="0" w:lastRowFirstColumn="0" w:lastRowLastColumn="0"/>
          <w:ins w:id="957" w:author="Nguyen, Trinh@Wildlife" w:date="2021-12-14T17:56:00Z"/>
        </w:trPr>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5D3D0140" w14:textId="45151553" w:rsidR="001E63A2" w:rsidRPr="00D251A5" w:rsidRDefault="001E63A2" w:rsidP="0049646D">
            <w:pPr>
              <w:rPr>
                <w:ins w:id="958" w:author="Nguyen, Trinh@Wildlife" w:date="2021-12-14T17:56:00Z"/>
                <w:rFonts w:ascii="Arial" w:hAnsi="Arial" w:cs="Arial"/>
                <w:b w:val="0"/>
                <w:sz w:val="20"/>
                <w:szCs w:val="20"/>
              </w:rPr>
            </w:pPr>
            <w:ins w:id="959" w:author="Nguyen, Trinh@Wildlife" w:date="2021-12-14T18:43:00Z">
              <w:r w:rsidRPr="00D251A5">
                <w:rPr>
                  <w:rFonts w:ascii="Arial" w:hAnsi="Arial" w:cs="Arial"/>
                  <w:b w:val="0"/>
                  <w:sz w:val="20"/>
                  <w:szCs w:val="20"/>
                </w:rPr>
                <w:t>Station</w:t>
              </w:r>
            </w:ins>
          </w:p>
        </w:tc>
        <w:tc>
          <w:tcPr>
            <w:tcW w:w="5186" w:type="dxa"/>
            <w:tcBorders>
              <w:top w:val="single" w:sz="4" w:space="0" w:color="auto"/>
              <w:left w:val="single" w:sz="4" w:space="0" w:color="auto"/>
              <w:bottom w:val="single" w:sz="4" w:space="0" w:color="auto"/>
              <w:right w:val="single" w:sz="4" w:space="0" w:color="auto"/>
            </w:tcBorders>
          </w:tcPr>
          <w:p w14:paraId="0865DF40" w14:textId="077F8D48" w:rsidR="001E63A2" w:rsidRPr="00B95A6C" w:rsidRDefault="001E63A2" w:rsidP="0049646D">
            <w:pPr>
              <w:cnfStyle w:val="000000100000" w:firstRow="0" w:lastRow="0" w:firstColumn="0" w:lastColumn="0" w:oddVBand="0" w:evenVBand="0" w:oddHBand="1" w:evenHBand="0" w:firstRowFirstColumn="0" w:firstRowLastColumn="0" w:lastRowFirstColumn="0" w:lastRowLastColumn="0"/>
              <w:rPr>
                <w:ins w:id="960" w:author="Nguyen, Trinh@Wildlife" w:date="2021-12-14T17:56:00Z"/>
                <w:rFonts w:ascii="Arial" w:hAnsi="Arial" w:cs="Arial"/>
                <w:sz w:val="20"/>
                <w:szCs w:val="20"/>
              </w:rPr>
            </w:pPr>
            <w:ins w:id="961" w:author="Nguyen, Trinh@Wildlife" w:date="2021-12-14T18:43:00Z">
              <w:r w:rsidRPr="00594314">
                <w:rPr>
                  <w:rFonts w:ascii="Arial" w:hAnsi="Arial" w:cs="Arial"/>
                  <w:sz w:val="20"/>
                  <w:szCs w:val="20"/>
                </w:rPr>
                <w:t>Project station number</w:t>
              </w:r>
            </w:ins>
          </w:p>
        </w:tc>
        <w:tc>
          <w:tcPr>
            <w:tcW w:w="2455" w:type="dxa"/>
            <w:tcBorders>
              <w:top w:val="single" w:sz="4" w:space="0" w:color="auto"/>
              <w:left w:val="single" w:sz="4" w:space="0" w:color="auto"/>
              <w:bottom w:val="single" w:sz="4" w:space="0" w:color="auto"/>
              <w:right w:val="single" w:sz="4" w:space="0" w:color="auto"/>
            </w:tcBorders>
          </w:tcPr>
          <w:p w14:paraId="47325C69" w14:textId="560EA40F" w:rsidR="001E63A2" w:rsidRPr="00B95A6C" w:rsidRDefault="001E63A2" w:rsidP="0049646D">
            <w:pPr>
              <w:cnfStyle w:val="000000100000" w:firstRow="0" w:lastRow="0" w:firstColumn="0" w:lastColumn="0" w:oddVBand="0" w:evenVBand="0" w:oddHBand="1" w:evenHBand="0" w:firstRowFirstColumn="0" w:firstRowLastColumn="0" w:lastRowFirstColumn="0" w:lastRowLastColumn="0"/>
              <w:rPr>
                <w:ins w:id="962" w:author="Nguyen, Trinh@Wildlife" w:date="2021-12-14T17:56:00Z"/>
                <w:rFonts w:ascii="Arial" w:hAnsi="Arial" w:cs="Arial"/>
                <w:sz w:val="20"/>
                <w:szCs w:val="20"/>
              </w:rPr>
            </w:pPr>
            <w:ins w:id="963" w:author="Nguyen, Trinh@Wildlife" w:date="2021-12-14T18:43:00Z">
              <w:r>
                <w:rPr>
                  <w:rFonts w:ascii="Arial" w:hAnsi="Arial" w:cs="Arial"/>
                  <w:sz w:val="20"/>
                  <w:szCs w:val="20"/>
                </w:rPr>
                <w:t>3 digit station identif</w:t>
              </w:r>
            </w:ins>
            <w:ins w:id="964" w:author="Nguyen, Trinh@Wildlife" w:date="2021-12-15T11:29:00Z">
              <w:r w:rsidR="00703C00">
                <w:rPr>
                  <w:rFonts w:ascii="Arial" w:hAnsi="Arial" w:cs="Arial"/>
                  <w:sz w:val="20"/>
                  <w:szCs w:val="20"/>
                </w:rPr>
                <w:t>i</w:t>
              </w:r>
            </w:ins>
            <w:ins w:id="965" w:author="Nguyen, Trinh@Wildlife" w:date="2021-12-14T18:43:00Z">
              <w:r>
                <w:rPr>
                  <w:rFonts w:ascii="Arial" w:hAnsi="Arial" w:cs="Arial"/>
                  <w:sz w:val="20"/>
                  <w:szCs w:val="20"/>
                </w:rPr>
                <w:t>er</w:t>
              </w:r>
            </w:ins>
          </w:p>
        </w:tc>
        <w:tc>
          <w:tcPr>
            <w:tcW w:w="1424" w:type="dxa"/>
            <w:tcBorders>
              <w:top w:val="single" w:sz="4" w:space="0" w:color="auto"/>
              <w:left w:val="single" w:sz="4" w:space="0" w:color="auto"/>
              <w:bottom w:val="single" w:sz="4" w:space="0" w:color="auto"/>
              <w:right w:val="single" w:sz="4" w:space="0" w:color="auto"/>
            </w:tcBorders>
          </w:tcPr>
          <w:p w14:paraId="721010E4" w14:textId="0AAFF5EE" w:rsidR="001E63A2" w:rsidRPr="00B95A6C" w:rsidRDefault="001E63A2" w:rsidP="0049646D">
            <w:pPr>
              <w:cnfStyle w:val="000000100000" w:firstRow="0" w:lastRow="0" w:firstColumn="0" w:lastColumn="0" w:oddVBand="0" w:evenVBand="0" w:oddHBand="1" w:evenHBand="0" w:firstRowFirstColumn="0" w:firstRowLastColumn="0" w:lastRowFirstColumn="0" w:lastRowLastColumn="0"/>
              <w:rPr>
                <w:ins w:id="966" w:author="Nguyen, Trinh@Wildlife" w:date="2021-12-14T17:56:00Z"/>
                <w:rFonts w:ascii="Arial" w:hAnsi="Arial" w:cs="Arial"/>
                <w:sz w:val="20"/>
                <w:szCs w:val="20"/>
              </w:rPr>
            </w:pPr>
            <w:ins w:id="967" w:author="Nguyen, Trinh@Wildlife" w:date="2021-12-14T18:43:00Z">
              <w:r w:rsidRPr="00E8506B">
                <w:rPr>
                  <w:rFonts w:ascii="Arial" w:hAnsi="Arial" w:cs="Arial"/>
                  <w:sz w:val="20"/>
                  <w:szCs w:val="20"/>
                </w:rPr>
                <w:t>NA</w:t>
              </w:r>
            </w:ins>
          </w:p>
        </w:tc>
      </w:tr>
      <w:tr w:rsidR="00C11FD5" w:rsidRPr="00B95A6C" w14:paraId="51286910" w14:textId="77777777" w:rsidTr="00C11FD5">
        <w:trPr>
          <w:ins w:id="968" w:author="Nguyen, Trinh@Wildlife" w:date="2021-12-14T17:56:00Z"/>
        </w:trPr>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7B236CBF" w14:textId="0FBB23C7" w:rsidR="001E63A2" w:rsidRPr="00D251A5" w:rsidRDefault="001E63A2" w:rsidP="0049646D">
            <w:pPr>
              <w:rPr>
                <w:ins w:id="969" w:author="Nguyen, Trinh@Wildlife" w:date="2021-12-14T17:56:00Z"/>
                <w:rFonts w:ascii="Arial" w:hAnsi="Arial" w:cs="Arial"/>
                <w:b w:val="0"/>
                <w:sz w:val="20"/>
                <w:szCs w:val="20"/>
              </w:rPr>
            </w:pPr>
            <w:ins w:id="970" w:author="Nguyen, Trinh@Wildlife" w:date="2021-12-14T18:43:00Z">
              <w:r w:rsidRPr="00D251A5">
                <w:rPr>
                  <w:rFonts w:ascii="Arial" w:hAnsi="Arial" w:cs="Arial"/>
                  <w:b w:val="0"/>
                  <w:sz w:val="20"/>
                  <w:szCs w:val="20"/>
                </w:rPr>
                <w:t>Temp</w:t>
              </w:r>
            </w:ins>
          </w:p>
        </w:tc>
        <w:tc>
          <w:tcPr>
            <w:tcW w:w="5186" w:type="dxa"/>
            <w:tcBorders>
              <w:top w:val="single" w:sz="4" w:space="0" w:color="auto"/>
              <w:left w:val="single" w:sz="4" w:space="0" w:color="auto"/>
              <w:bottom w:val="single" w:sz="4" w:space="0" w:color="auto"/>
              <w:right w:val="single" w:sz="4" w:space="0" w:color="auto"/>
            </w:tcBorders>
          </w:tcPr>
          <w:p w14:paraId="190FDC31" w14:textId="2C4FDC16" w:rsidR="001E63A2" w:rsidRPr="00B95A6C" w:rsidRDefault="001E63A2" w:rsidP="0049646D">
            <w:pPr>
              <w:cnfStyle w:val="000000000000" w:firstRow="0" w:lastRow="0" w:firstColumn="0" w:lastColumn="0" w:oddVBand="0" w:evenVBand="0" w:oddHBand="0" w:evenHBand="0" w:firstRowFirstColumn="0" w:firstRowLastColumn="0" w:lastRowFirstColumn="0" w:lastRowLastColumn="0"/>
              <w:rPr>
                <w:ins w:id="971" w:author="Nguyen, Trinh@Wildlife" w:date="2021-12-14T17:56:00Z"/>
                <w:rFonts w:ascii="Arial" w:hAnsi="Arial" w:cs="Arial"/>
                <w:sz w:val="20"/>
                <w:szCs w:val="20"/>
              </w:rPr>
            </w:pPr>
            <w:ins w:id="972" w:author="Nguyen, Trinh@Wildlife" w:date="2021-12-14T18:43:00Z">
              <w:r>
                <w:rPr>
                  <w:rFonts w:ascii="Arial" w:hAnsi="Arial" w:cs="Arial"/>
                  <w:sz w:val="20"/>
                  <w:szCs w:val="20"/>
                </w:rPr>
                <w:t>Surface water temperature</w:t>
              </w:r>
              <w:r w:rsidRPr="00B1132F">
                <w:rPr>
                  <w:rFonts w:ascii="Arial" w:hAnsi="Arial" w:cs="Arial"/>
                  <w:sz w:val="20"/>
                  <w:szCs w:val="20"/>
                </w:rPr>
                <w:t xml:space="preserve"> of a station</w:t>
              </w:r>
            </w:ins>
          </w:p>
        </w:tc>
        <w:tc>
          <w:tcPr>
            <w:tcW w:w="2455" w:type="dxa"/>
            <w:tcBorders>
              <w:top w:val="single" w:sz="4" w:space="0" w:color="auto"/>
              <w:left w:val="single" w:sz="4" w:space="0" w:color="auto"/>
              <w:bottom w:val="single" w:sz="4" w:space="0" w:color="auto"/>
              <w:right w:val="single" w:sz="4" w:space="0" w:color="auto"/>
            </w:tcBorders>
          </w:tcPr>
          <w:p w14:paraId="107F0092" w14:textId="38911699" w:rsidR="001E63A2" w:rsidRPr="00B95A6C" w:rsidRDefault="001E63A2" w:rsidP="0049646D">
            <w:pPr>
              <w:cnfStyle w:val="000000000000" w:firstRow="0" w:lastRow="0" w:firstColumn="0" w:lastColumn="0" w:oddVBand="0" w:evenVBand="0" w:oddHBand="0" w:evenHBand="0" w:firstRowFirstColumn="0" w:firstRowLastColumn="0" w:lastRowFirstColumn="0" w:lastRowLastColumn="0"/>
              <w:rPr>
                <w:ins w:id="973" w:author="Nguyen, Trinh@Wildlife" w:date="2021-12-14T17:56:00Z"/>
                <w:rFonts w:ascii="Arial" w:hAnsi="Arial" w:cs="Arial"/>
                <w:sz w:val="20"/>
                <w:szCs w:val="20"/>
              </w:rPr>
            </w:pPr>
            <w:ins w:id="974" w:author="Nguyen, Trinh@Wildlife" w:date="2021-12-14T18:43:00Z">
              <w:r>
                <w:rPr>
                  <w:rFonts w:ascii="Arial" w:hAnsi="Arial" w:cs="Arial"/>
                  <w:sz w:val="20"/>
                  <w:szCs w:val="20"/>
                </w:rPr>
                <w:t>Degrees Celsius</w:t>
              </w:r>
            </w:ins>
          </w:p>
        </w:tc>
        <w:tc>
          <w:tcPr>
            <w:tcW w:w="1424" w:type="dxa"/>
            <w:tcBorders>
              <w:top w:val="single" w:sz="4" w:space="0" w:color="auto"/>
              <w:left w:val="single" w:sz="4" w:space="0" w:color="auto"/>
              <w:bottom w:val="single" w:sz="4" w:space="0" w:color="auto"/>
              <w:right w:val="single" w:sz="4" w:space="0" w:color="auto"/>
            </w:tcBorders>
          </w:tcPr>
          <w:p w14:paraId="7345A06D" w14:textId="34679918" w:rsidR="001E63A2" w:rsidRPr="00B95A6C" w:rsidRDefault="001E63A2" w:rsidP="0049646D">
            <w:pPr>
              <w:cnfStyle w:val="000000000000" w:firstRow="0" w:lastRow="0" w:firstColumn="0" w:lastColumn="0" w:oddVBand="0" w:evenVBand="0" w:oddHBand="0" w:evenHBand="0" w:firstRowFirstColumn="0" w:firstRowLastColumn="0" w:lastRowFirstColumn="0" w:lastRowLastColumn="0"/>
              <w:rPr>
                <w:ins w:id="975" w:author="Nguyen, Trinh@Wildlife" w:date="2021-12-14T17:56:00Z"/>
                <w:rFonts w:ascii="Arial" w:hAnsi="Arial" w:cs="Arial"/>
                <w:sz w:val="20"/>
                <w:szCs w:val="20"/>
              </w:rPr>
            </w:pPr>
            <w:ins w:id="976" w:author="Nguyen, Trinh@Wildlife" w:date="2021-12-14T18:43:00Z">
              <w:r w:rsidRPr="00E8506B">
                <w:rPr>
                  <w:rFonts w:ascii="Arial" w:hAnsi="Arial" w:cs="Arial"/>
                  <w:sz w:val="20"/>
                  <w:szCs w:val="20"/>
                </w:rPr>
                <w:t>NA</w:t>
              </w:r>
            </w:ins>
          </w:p>
        </w:tc>
      </w:tr>
      <w:tr w:rsidR="00C11FD5" w:rsidRPr="00B95A6C" w14:paraId="4761F937" w14:textId="77777777" w:rsidTr="00C11FD5">
        <w:trPr>
          <w:cnfStyle w:val="000000100000" w:firstRow="0" w:lastRow="0" w:firstColumn="0" w:lastColumn="0" w:oddVBand="0" w:evenVBand="0" w:oddHBand="1" w:evenHBand="0" w:firstRowFirstColumn="0" w:firstRowLastColumn="0" w:lastRowFirstColumn="0" w:lastRowLastColumn="0"/>
          <w:ins w:id="977" w:author="Nguyen, Trinh@Wildlife" w:date="2021-12-14T17:56:00Z"/>
        </w:trPr>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16536135" w14:textId="26AA8946" w:rsidR="001E63A2" w:rsidRPr="00D251A5" w:rsidRDefault="001E63A2" w:rsidP="0049646D">
            <w:pPr>
              <w:rPr>
                <w:ins w:id="978" w:author="Nguyen, Trinh@Wildlife" w:date="2021-12-14T17:56:00Z"/>
                <w:rFonts w:ascii="Arial" w:hAnsi="Arial" w:cs="Arial"/>
                <w:b w:val="0"/>
                <w:sz w:val="20"/>
                <w:szCs w:val="20"/>
              </w:rPr>
            </w:pPr>
            <w:ins w:id="979" w:author="Nguyen, Trinh@Wildlife" w:date="2021-12-14T18:43:00Z">
              <w:r w:rsidRPr="00D251A5">
                <w:rPr>
                  <w:rFonts w:ascii="Arial" w:hAnsi="Arial" w:cs="Arial"/>
                  <w:b w:val="0"/>
                  <w:sz w:val="20"/>
                  <w:szCs w:val="20"/>
                </w:rPr>
                <w:t>TopEC</w:t>
              </w:r>
            </w:ins>
          </w:p>
        </w:tc>
        <w:tc>
          <w:tcPr>
            <w:tcW w:w="5186" w:type="dxa"/>
            <w:tcBorders>
              <w:top w:val="single" w:sz="4" w:space="0" w:color="auto"/>
              <w:left w:val="single" w:sz="4" w:space="0" w:color="auto"/>
              <w:bottom w:val="single" w:sz="4" w:space="0" w:color="auto"/>
              <w:right w:val="single" w:sz="4" w:space="0" w:color="auto"/>
            </w:tcBorders>
          </w:tcPr>
          <w:p w14:paraId="17C4F24B" w14:textId="4B96A111" w:rsidR="001E63A2" w:rsidRPr="00B95A6C" w:rsidRDefault="001E63A2" w:rsidP="0049646D">
            <w:pPr>
              <w:cnfStyle w:val="000000100000" w:firstRow="0" w:lastRow="0" w:firstColumn="0" w:lastColumn="0" w:oddVBand="0" w:evenVBand="0" w:oddHBand="1" w:evenHBand="0" w:firstRowFirstColumn="0" w:firstRowLastColumn="0" w:lastRowFirstColumn="0" w:lastRowLastColumn="0"/>
              <w:rPr>
                <w:ins w:id="980" w:author="Nguyen, Trinh@Wildlife" w:date="2021-12-14T17:56:00Z"/>
                <w:rFonts w:ascii="Arial" w:hAnsi="Arial" w:cs="Arial"/>
                <w:sz w:val="20"/>
                <w:szCs w:val="20"/>
              </w:rPr>
            </w:pPr>
            <w:ins w:id="981" w:author="Nguyen, Trinh@Wildlife" w:date="2021-12-14T18:43:00Z">
              <w:r w:rsidRPr="00B1132F">
                <w:rPr>
                  <w:rFonts w:ascii="Arial" w:hAnsi="Arial" w:cs="Arial"/>
                  <w:sz w:val="20"/>
                  <w:szCs w:val="20"/>
                </w:rPr>
                <w:t xml:space="preserve">Surface electro-conductivity </w:t>
              </w:r>
            </w:ins>
          </w:p>
        </w:tc>
        <w:tc>
          <w:tcPr>
            <w:tcW w:w="2455" w:type="dxa"/>
            <w:tcBorders>
              <w:top w:val="single" w:sz="4" w:space="0" w:color="auto"/>
              <w:left w:val="single" w:sz="4" w:space="0" w:color="auto"/>
              <w:bottom w:val="single" w:sz="4" w:space="0" w:color="auto"/>
              <w:right w:val="single" w:sz="4" w:space="0" w:color="auto"/>
            </w:tcBorders>
          </w:tcPr>
          <w:p w14:paraId="798FD805" w14:textId="66947A7E" w:rsidR="001E63A2" w:rsidRPr="00B95A6C" w:rsidRDefault="001E63A2" w:rsidP="0049646D">
            <w:pPr>
              <w:cnfStyle w:val="000000100000" w:firstRow="0" w:lastRow="0" w:firstColumn="0" w:lastColumn="0" w:oddVBand="0" w:evenVBand="0" w:oddHBand="1" w:evenHBand="0" w:firstRowFirstColumn="0" w:firstRowLastColumn="0" w:lastRowFirstColumn="0" w:lastRowLastColumn="0"/>
              <w:rPr>
                <w:ins w:id="982" w:author="Nguyen, Trinh@Wildlife" w:date="2021-12-14T17:56:00Z"/>
                <w:rFonts w:ascii="Arial" w:hAnsi="Arial" w:cs="Arial"/>
                <w:sz w:val="20"/>
                <w:szCs w:val="20"/>
              </w:rPr>
            </w:pPr>
            <w:ins w:id="983" w:author="Nguyen, Trinh@Wildlife" w:date="2021-12-14T18:43:00Z">
              <w:r w:rsidRPr="00B1132F">
                <w:rPr>
                  <w:rFonts w:ascii="Arial" w:hAnsi="Arial" w:cs="Arial"/>
                  <w:sz w:val="20"/>
                  <w:szCs w:val="20"/>
                </w:rPr>
                <w:t>Microsiemens</w:t>
              </w:r>
              <w:r>
                <w:rPr>
                  <w:rFonts w:ascii="Arial" w:hAnsi="Arial" w:cs="Arial"/>
                  <w:sz w:val="20"/>
                  <w:szCs w:val="20"/>
                </w:rPr>
                <w:t xml:space="preserve"> per centimeter</w:t>
              </w:r>
            </w:ins>
          </w:p>
        </w:tc>
        <w:tc>
          <w:tcPr>
            <w:tcW w:w="1424" w:type="dxa"/>
            <w:tcBorders>
              <w:top w:val="single" w:sz="4" w:space="0" w:color="auto"/>
              <w:left w:val="single" w:sz="4" w:space="0" w:color="auto"/>
              <w:bottom w:val="single" w:sz="4" w:space="0" w:color="auto"/>
              <w:right w:val="single" w:sz="4" w:space="0" w:color="auto"/>
            </w:tcBorders>
          </w:tcPr>
          <w:p w14:paraId="1E5F4189" w14:textId="5DD32683" w:rsidR="001E63A2" w:rsidRPr="00B95A6C" w:rsidRDefault="001E63A2" w:rsidP="0049646D">
            <w:pPr>
              <w:cnfStyle w:val="000000100000" w:firstRow="0" w:lastRow="0" w:firstColumn="0" w:lastColumn="0" w:oddVBand="0" w:evenVBand="0" w:oddHBand="1" w:evenHBand="0" w:firstRowFirstColumn="0" w:firstRowLastColumn="0" w:lastRowFirstColumn="0" w:lastRowLastColumn="0"/>
              <w:rPr>
                <w:ins w:id="984" w:author="Nguyen, Trinh@Wildlife" w:date="2021-12-14T17:56:00Z"/>
                <w:rFonts w:ascii="Arial" w:hAnsi="Arial" w:cs="Arial"/>
                <w:sz w:val="20"/>
                <w:szCs w:val="20"/>
              </w:rPr>
            </w:pPr>
            <w:ins w:id="985" w:author="Nguyen, Trinh@Wildlife" w:date="2021-12-14T18:43:00Z">
              <w:r w:rsidRPr="00E8506B">
                <w:rPr>
                  <w:rFonts w:ascii="Arial" w:hAnsi="Arial" w:cs="Arial"/>
                  <w:sz w:val="20"/>
                  <w:szCs w:val="20"/>
                </w:rPr>
                <w:t>NA</w:t>
              </w:r>
            </w:ins>
          </w:p>
        </w:tc>
      </w:tr>
      <w:tr w:rsidR="00C11FD5" w:rsidRPr="00B95A6C" w14:paraId="37546A2A" w14:textId="77777777" w:rsidTr="00C11FD5">
        <w:trPr>
          <w:ins w:id="986" w:author="Nguyen, Trinh@Wildlife" w:date="2021-12-14T17:56:00Z"/>
        </w:trPr>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14A281A8" w14:textId="30A3CB64" w:rsidR="001E63A2" w:rsidRPr="00D251A5" w:rsidRDefault="001E63A2" w:rsidP="0049646D">
            <w:pPr>
              <w:rPr>
                <w:ins w:id="987" w:author="Nguyen, Trinh@Wildlife" w:date="2021-12-14T17:56:00Z"/>
                <w:rFonts w:ascii="Arial" w:hAnsi="Arial" w:cs="Arial"/>
                <w:b w:val="0"/>
                <w:sz w:val="20"/>
                <w:szCs w:val="20"/>
              </w:rPr>
            </w:pPr>
            <w:ins w:id="988" w:author="Nguyen, Trinh@Wildlife" w:date="2021-12-14T18:43:00Z">
              <w:r w:rsidRPr="00D251A5">
                <w:rPr>
                  <w:rFonts w:ascii="Arial" w:hAnsi="Arial" w:cs="Arial"/>
                  <w:b w:val="0"/>
                  <w:sz w:val="20"/>
                  <w:szCs w:val="20"/>
                </w:rPr>
                <w:t>BottomEC</w:t>
              </w:r>
            </w:ins>
          </w:p>
        </w:tc>
        <w:tc>
          <w:tcPr>
            <w:tcW w:w="5186" w:type="dxa"/>
            <w:tcBorders>
              <w:top w:val="single" w:sz="4" w:space="0" w:color="auto"/>
              <w:left w:val="single" w:sz="4" w:space="0" w:color="auto"/>
              <w:bottom w:val="single" w:sz="4" w:space="0" w:color="auto"/>
              <w:right w:val="single" w:sz="4" w:space="0" w:color="auto"/>
            </w:tcBorders>
          </w:tcPr>
          <w:p w14:paraId="3954D93B" w14:textId="2845261B" w:rsidR="001E63A2" w:rsidRPr="00B95A6C" w:rsidRDefault="001E63A2" w:rsidP="0049646D">
            <w:pPr>
              <w:cnfStyle w:val="000000000000" w:firstRow="0" w:lastRow="0" w:firstColumn="0" w:lastColumn="0" w:oddVBand="0" w:evenVBand="0" w:oddHBand="0" w:evenHBand="0" w:firstRowFirstColumn="0" w:firstRowLastColumn="0" w:lastRowFirstColumn="0" w:lastRowLastColumn="0"/>
              <w:rPr>
                <w:ins w:id="989" w:author="Nguyen, Trinh@Wildlife" w:date="2021-12-14T17:56:00Z"/>
                <w:rFonts w:ascii="Arial" w:hAnsi="Arial" w:cs="Arial"/>
                <w:sz w:val="20"/>
                <w:szCs w:val="20"/>
              </w:rPr>
            </w:pPr>
            <w:ins w:id="990" w:author="Nguyen, Trinh@Wildlife" w:date="2021-12-14T18:43:00Z">
              <w:r>
                <w:rPr>
                  <w:rFonts w:ascii="Arial" w:hAnsi="Arial" w:cs="Arial"/>
                  <w:sz w:val="20"/>
                  <w:szCs w:val="20"/>
                </w:rPr>
                <w:t>Bottom</w:t>
              </w:r>
              <w:r w:rsidRPr="00B1132F">
                <w:rPr>
                  <w:rFonts w:ascii="Arial" w:hAnsi="Arial" w:cs="Arial"/>
                  <w:sz w:val="20"/>
                  <w:szCs w:val="20"/>
                </w:rPr>
                <w:t xml:space="preserve"> electro-conductivity</w:t>
              </w:r>
            </w:ins>
          </w:p>
        </w:tc>
        <w:tc>
          <w:tcPr>
            <w:tcW w:w="2455" w:type="dxa"/>
            <w:tcBorders>
              <w:top w:val="single" w:sz="4" w:space="0" w:color="auto"/>
              <w:left w:val="single" w:sz="4" w:space="0" w:color="auto"/>
              <w:bottom w:val="single" w:sz="4" w:space="0" w:color="auto"/>
              <w:right w:val="single" w:sz="4" w:space="0" w:color="auto"/>
            </w:tcBorders>
          </w:tcPr>
          <w:p w14:paraId="071E860D" w14:textId="46049CCA" w:rsidR="001E63A2" w:rsidRPr="00B95A6C" w:rsidRDefault="001E63A2" w:rsidP="0049646D">
            <w:pPr>
              <w:cnfStyle w:val="000000000000" w:firstRow="0" w:lastRow="0" w:firstColumn="0" w:lastColumn="0" w:oddVBand="0" w:evenVBand="0" w:oddHBand="0" w:evenHBand="0" w:firstRowFirstColumn="0" w:firstRowLastColumn="0" w:lastRowFirstColumn="0" w:lastRowLastColumn="0"/>
              <w:rPr>
                <w:ins w:id="991" w:author="Nguyen, Trinh@Wildlife" w:date="2021-12-14T17:56:00Z"/>
                <w:rFonts w:ascii="Arial" w:hAnsi="Arial" w:cs="Arial"/>
                <w:sz w:val="20"/>
                <w:szCs w:val="20"/>
              </w:rPr>
            </w:pPr>
            <w:ins w:id="992" w:author="Nguyen, Trinh@Wildlife" w:date="2021-12-14T18:43:00Z">
              <w:r w:rsidRPr="00B1132F">
                <w:rPr>
                  <w:rFonts w:ascii="Arial" w:hAnsi="Arial" w:cs="Arial"/>
                  <w:sz w:val="20"/>
                  <w:szCs w:val="20"/>
                </w:rPr>
                <w:t>Microsiemens</w:t>
              </w:r>
              <w:r>
                <w:rPr>
                  <w:rFonts w:ascii="Arial" w:hAnsi="Arial" w:cs="Arial"/>
                  <w:sz w:val="20"/>
                  <w:szCs w:val="20"/>
                </w:rPr>
                <w:t xml:space="preserve"> per centimeter</w:t>
              </w:r>
            </w:ins>
          </w:p>
        </w:tc>
        <w:tc>
          <w:tcPr>
            <w:tcW w:w="1424" w:type="dxa"/>
            <w:tcBorders>
              <w:top w:val="single" w:sz="4" w:space="0" w:color="auto"/>
              <w:left w:val="single" w:sz="4" w:space="0" w:color="auto"/>
              <w:bottom w:val="single" w:sz="4" w:space="0" w:color="auto"/>
              <w:right w:val="single" w:sz="4" w:space="0" w:color="auto"/>
            </w:tcBorders>
          </w:tcPr>
          <w:p w14:paraId="39095D7E" w14:textId="2266BAF0" w:rsidR="001E63A2" w:rsidRPr="00B95A6C" w:rsidRDefault="001E63A2" w:rsidP="0049646D">
            <w:pPr>
              <w:cnfStyle w:val="000000000000" w:firstRow="0" w:lastRow="0" w:firstColumn="0" w:lastColumn="0" w:oddVBand="0" w:evenVBand="0" w:oddHBand="0" w:evenHBand="0" w:firstRowFirstColumn="0" w:firstRowLastColumn="0" w:lastRowFirstColumn="0" w:lastRowLastColumn="0"/>
              <w:rPr>
                <w:ins w:id="993" w:author="Nguyen, Trinh@Wildlife" w:date="2021-12-14T17:56:00Z"/>
                <w:rFonts w:ascii="Arial" w:hAnsi="Arial" w:cs="Arial"/>
                <w:sz w:val="20"/>
                <w:szCs w:val="20"/>
              </w:rPr>
            </w:pPr>
            <w:ins w:id="994" w:author="Nguyen, Trinh@Wildlife" w:date="2021-12-14T18:43:00Z">
              <w:r w:rsidRPr="00E8506B">
                <w:rPr>
                  <w:rFonts w:ascii="Arial" w:hAnsi="Arial" w:cs="Arial"/>
                  <w:sz w:val="20"/>
                  <w:szCs w:val="20"/>
                </w:rPr>
                <w:t>NA</w:t>
              </w:r>
            </w:ins>
          </w:p>
        </w:tc>
      </w:tr>
      <w:tr w:rsidR="00C11FD5" w:rsidRPr="00B95A6C" w14:paraId="52B1C461" w14:textId="77777777" w:rsidTr="00C11FD5">
        <w:trPr>
          <w:cnfStyle w:val="000000100000" w:firstRow="0" w:lastRow="0" w:firstColumn="0" w:lastColumn="0" w:oddVBand="0" w:evenVBand="0" w:oddHBand="1" w:evenHBand="0" w:firstRowFirstColumn="0" w:firstRowLastColumn="0" w:lastRowFirstColumn="0" w:lastRowLastColumn="0"/>
          <w:ins w:id="995" w:author="Nguyen, Trinh@Wildlife" w:date="2021-12-14T17:56:00Z"/>
        </w:trPr>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3C799A5C" w14:textId="562F4A3D" w:rsidR="001E63A2" w:rsidRPr="00D251A5" w:rsidRDefault="001E63A2" w:rsidP="0049646D">
            <w:pPr>
              <w:rPr>
                <w:ins w:id="996" w:author="Nguyen, Trinh@Wildlife" w:date="2021-12-14T17:56:00Z"/>
                <w:rFonts w:ascii="Arial" w:hAnsi="Arial" w:cs="Arial"/>
                <w:b w:val="0"/>
                <w:sz w:val="20"/>
                <w:szCs w:val="20"/>
              </w:rPr>
            </w:pPr>
            <w:ins w:id="997" w:author="Nguyen, Trinh@Wildlife" w:date="2021-12-14T18:43:00Z">
              <w:r w:rsidRPr="00D251A5">
                <w:rPr>
                  <w:rFonts w:ascii="Arial" w:hAnsi="Arial" w:cs="Arial"/>
                  <w:b w:val="0"/>
                  <w:sz w:val="20"/>
                  <w:szCs w:val="20"/>
                </w:rPr>
                <w:t>Secchi</w:t>
              </w:r>
            </w:ins>
          </w:p>
        </w:tc>
        <w:tc>
          <w:tcPr>
            <w:tcW w:w="5186" w:type="dxa"/>
            <w:tcBorders>
              <w:top w:val="single" w:sz="4" w:space="0" w:color="auto"/>
              <w:left w:val="single" w:sz="4" w:space="0" w:color="auto"/>
              <w:bottom w:val="single" w:sz="4" w:space="0" w:color="auto"/>
              <w:right w:val="single" w:sz="4" w:space="0" w:color="auto"/>
            </w:tcBorders>
          </w:tcPr>
          <w:p w14:paraId="202391BE" w14:textId="5BC20B46" w:rsidR="001E63A2" w:rsidRPr="00B95A6C" w:rsidRDefault="001E63A2" w:rsidP="0049646D">
            <w:pPr>
              <w:cnfStyle w:val="000000100000" w:firstRow="0" w:lastRow="0" w:firstColumn="0" w:lastColumn="0" w:oddVBand="0" w:evenVBand="0" w:oddHBand="1" w:evenHBand="0" w:firstRowFirstColumn="0" w:firstRowLastColumn="0" w:lastRowFirstColumn="0" w:lastRowLastColumn="0"/>
              <w:rPr>
                <w:ins w:id="998" w:author="Nguyen, Trinh@Wildlife" w:date="2021-12-14T17:56:00Z"/>
                <w:rFonts w:ascii="Arial" w:hAnsi="Arial" w:cs="Arial"/>
                <w:sz w:val="20"/>
                <w:szCs w:val="20"/>
              </w:rPr>
            </w:pPr>
            <w:ins w:id="999" w:author="Nguyen, Trinh@Wildlife" w:date="2021-12-14T18:43:00Z">
              <w:r w:rsidRPr="00B1132F">
                <w:rPr>
                  <w:rFonts w:ascii="Arial" w:hAnsi="Arial" w:cs="Arial"/>
                  <w:sz w:val="20"/>
                  <w:szCs w:val="20"/>
                </w:rPr>
                <w:t>Water transparency</w:t>
              </w:r>
            </w:ins>
          </w:p>
        </w:tc>
        <w:tc>
          <w:tcPr>
            <w:tcW w:w="2455" w:type="dxa"/>
            <w:tcBorders>
              <w:top w:val="single" w:sz="4" w:space="0" w:color="auto"/>
              <w:left w:val="single" w:sz="4" w:space="0" w:color="auto"/>
              <w:bottom w:val="single" w:sz="4" w:space="0" w:color="auto"/>
              <w:right w:val="single" w:sz="4" w:space="0" w:color="auto"/>
            </w:tcBorders>
          </w:tcPr>
          <w:p w14:paraId="0F9AE318" w14:textId="12B2F021" w:rsidR="001E63A2" w:rsidRPr="00B95A6C" w:rsidRDefault="001E63A2" w:rsidP="0049646D">
            <w:pPr>
              <w:cnfStyle w:val="000000100000" w:firstRow="0" w:lastRow="0" w:firstColumn="0" w:lastColumn="0" w:oddVBand="0" w:evenVBand="0" w:oddHBand="1" w:evenHBand="0" w:firstRowFirstColumn="0" w:firstRowLastColumn="0" w:lastRowFirstColumn="0" w:lastRowLastColumn="0"/>
              <w:rPr>
                <w:ins w:id="1000" w:author="Nguyen, Trinh@Wildlife" w:date="2021-12-14T17:56:00Z"/>
                <w:rFonts w:ascii="Arial" w:hAnsi="Arial" w:cs="Arial"/>
                <w:sz w:val="20"/>
                <w:szCs w:val="20"/>
              </w:rPr>
            </w:pPr>
            <w:ins w:id="1001" w:author="Nguyen, Trinh@Wildlife" w:date="2021-12-14T18:43:00Z">
              <w:r>
                <w:rPr>
                  <w:rFonts w:ascii="Arial" w:hAnsi="Arial" w:cs="Arial"/>
                  <w:sz w:val="20"/>
                  <w:szCs w:val="20"/>
                </w:rPr>
                <w:t>Centimeters</w:t>
              </w:r>
            </w:ins>
          </w:p>
        </w:tc>
        <w:tc>
          <w:tcPr>
            <w:tcW w:w="1424" w:type="dxa"/>
            <w:tcBorders>
              <w:top w:val="single" w:sz="4" w:space="0" w:color="auto"/>
              <w:left w:val="single" w:sz="4" w:space="0" w:color="auto"/>
              <w:bottom w:val="single" w:sz="4" w:space="0" w:color="auto"/>
              <w:right w:val="single" w:sz="4" w:space="0" w:color="auto"/>
            </w:tcBorders>
          </w:tcPr>
          <w:p w14:paraId="4406C49E" w14:textId="6AB3B0E1" w:rsidR="001E63A2" w:rsidRPr="00B95A6C" w:rsidRDefault="001E63A2" w:rsidP="0049646D">
            <w:pPr>
              <w:cnfStyle w:val="000000100000" w:firstRow="0" w:lastRow="0" w:firstColumn="0" w:lastColumn="0" w:oddVBand="0" w:evenVBand="0" w:oddHBand="1" w:evenHBand="0" w:firstRowFirstColumn="0" w:firstRowLastColumn="0" w:lastRowFirstColumn="0" w:lastRowLastColumn="0"/>
              <w:rPr>
                <w:ins w:id="1002" w:author="Nguyen, Trinh@Wildlife" w:date="2021-12-14T17:56:00Z"/>
                <w:rFonts w:ascii="Arial" w:hAnsi="Arial" w:cs="Arial"/>
                <w:sz w:val="20"/>
                <w:szCs w:val="20"/>
              </w:rPr>
            </w:pPr>
            <w:ins w:id="1003" w:author="Nguyen, Trinh@Wildlife" w:date="2021-12-14T18:43:00Z">
              <w:r w:rsidRPr="00E8506B">
                <w:rPr>
                  <w:rFonts w:ascii="Arial" w:hAnsi="Arial" w:cs="Arial"/>
                  <w:sz w:val="20"/>
                  <w:szCs w:val="20"/>
                </w:rPr>
                <w:t>NA</w:t>
              </w:r>
            </w:ins>
          </w:p>
        </w:tc>
      </w:tr>
      <w:tr w:rsidR="00C11FD5" w:rsidRPr="00B95A6C" w14:paraId="329EBACE" w14:textId="77777777" w:rsidTr="00C11FD5">
        <w:trPr>
          <w:ins w:id="1004" w:author="Nguyen, Trinh@Wildlife" w:date="2021-12-14T17:56:00Z"/>
        </w:trPr>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08C7950F" w14:textId="29952305" w:rsidR="001E63A2" w:rsidRPr="00D251A5" w:rsidRDefault="001E63A2" w:rsidP="0049646D">
            <w:pPr>
              <w:rPr>
                <w:ins w:id="1005" w:author="Nguyen, Trinh@Wildlife" w:date="2021-12-14T17:56:00Z"/>
                <w:rFonts w:ascii="Arial" w:hAnsi="Arial" w:cs="Arial"/>
                <w:b w:val="0"/>
                <w:sz w:val="20"/>
                <w:szCs w:val="20"/>
              </w:rPr>
            </w:pPr>
            <w:ins w:id="1006" w:author="Nguyen, Trinh@Wildlife" w:date="2021-12-14T18:43:00Z">
              <w:r w:rsidRPr="00D251A5">
                <w:rPr>
                  <w:rFonts w:ascii="Arial" w:hAnsi="Arial" w:cs="Arial"/>
                  <w:b w:val="0"/>
                  <w:sz w:val="20"/>
                  <w:szCs w:val="20"/>
                </w:rPr>
                <w:t>Turbidity</w:t>
              </w:r>
            </w:ins>
          </w:p>
        </w:tc>
        <w:tc>
          <w:tcPr>
            <w:tcW w:w="5186" w:type="dxa"/>
            <w:tcBorders>
              <w:top w:val="single" w:sz="4" w:space="0" w:color="auto"/>
              <w:left w:val="single" w:sz="4" w:space="0" w:color="auto"/>
              <w:bottom w:val="single" w:sz="4" w:space="0" w:color="auto"/>
              <w:right w:val="single" w:sz="4" w:space="0" w:color="auto"/>
            </w:tcBorders>
          </w:tcPr>
          <w:p w14:paraId="6BAE0F6D" w14:textId="46FB2C5C" w:rsidR="001E63A2" w:rsidRPr="00B95A6C" w:rsidRDefault="001E63A2" w:rsidP="0049646D">
            <w:pPr>
              <w:cnfStyle w:val="000000000000" w:firstRow="0" w:lastRow="0" w:firstColumn="0" w:lastColumn="0" w:oddVBand="0" w:evenVBand="0" w:oddHBand="0" w:evenHBand="0" w:firstRowFirstColumn="0" w:firstRowLastColumn="0" w:lastRowFirstColumn="0" w:lastRowLastColumn="0"/>
              <w:rPr>
                <w:ins w:id="1007" w:author="Nguyen, Trinh@Wildlife" w:date="2021-12-14T17:56:00Z"/>
                <w:rFonts w:ascii="Arial" w:hAnsi="Arial" w:cs="Arial"/>
                <w:sz w:val="20"/>
                <w:szCs w:val="20"/>
              </w:rPr>
            </w:pPr>
            <w:ins w:id="1008" w:author="Nguyen, Trinh@Wildlife" w:date="2021-12-14T18:43:00Z">
              <w:r>
                <w:rPr>
                  <w:rFonts w:ascii="Arial" w:hAnsi="Arial" w:cs="Arial"/>
                  <w:sz w:val="20"/>
                  <w:szCs w:val="20"/>
                </w:rPr>
                <w:t>Surface</w:t>
              </w:r>
              <w:r w:rsidRPr="00B1132F">
                <w:rPr>
                  <w:rFonts w:ascii="Arial" w:hAnsi="Arial" w:cs="Arial"/>
                  <w:sz w:val="20"/>
                  <w:szCs w:val="20"/>
                </w:rPr>
                <w:t xml:space="preserve"> water turbidity</w:t>
              </w:r>
            </w:ins>
          </w:p>
        </w:tc>
        <w:tc>
          <w:tcPr>
            <w:tcW w:w="2455" w:type="dxa"/>
            <w:tcBorders>
              <w:top w:val="single" w:sz="4" w:space="0" w:color="auto"/>
              <w:left w:val="single" w:sz="4" w:space="0" w:color="auto"/>
              <w:bottom w:val="single" w:sz="4" w:space="0" w:color="auto"/>
              <w:right w:val="single" w:sz="4" w:space="0" w:color="auto"/>
            </w:tcBorders>
          </w:tcPr>
          <w:p w14:paraId="0F92C488" w14:textId="67963447" w:rsidR="001E63A2" w:rsidRPr="00B95A6C" w:rsidRDefault="001E63A2" w:rsidP="0049646D">
            <w:pPr>
              <w:cnfStyle w:val="000000000000" w:firstRow="0" w:lastRow="0" w:firstColumn="0" w:lastColumn="0" w:oddVBand="0" w:evenVBand="0" w:oddHBand="0" w:evenHBand="0" w:firstRowFirstColumn="0" w:firstRowLastColumn="0" w:lastRowFirstColumn="0" w:lastRowLastColumn="0"/>
              <w:rPr>
                <w:ins w:id="1009" w:author="Nguyen, Trinh@Wildlife" w:date="2021-12-14T17:56:00Z"/>
                <w:rFonts w:ascii="Arial" w:hAnsi="Arial" w:cs="Arial"/>
                <w:sz w:val="20"/>
                <w:szCs w:val="20"/>
              </w:rPr>
            </w:pPr>
            <w:ins w:id="1010" w:author="Nguyen, Trinh@Wildlife" w:date="2021-12-14T18:43:00Z">
              <w:r w:rsidRPr="00B1132F">
                <w:rPr>
                  <w:rFonts w:ascii="Arial" w:hAnsi="Arial" w:cs="Arial"/>
                  <w:sz w:val="20"/>
                  <w:szCs w:val="20"/>
                </w:rPr>
                <w:t>nephelometric turbidity units</w:t>
              </w:r>
            </w:ins>
          </w:p>
        </w:tc>
        <w:tc>
          <w:tcPr>
            <w:tcW w:w="1424" w:type="dxa"/>
            <w:tcBorders>
              <w:top w:val="single" w:sz="4" w:space="0" w:color="auto"/>
              <w:left w:val="single" w:sz="4" w:space="0" w:color="auto"/>
              <w:bottom w:val="single" w:sz="4" w:space="0" w:color="auto"/>
              <w:right w:val="single" w:sz="4" w:space="0" w:color="auto"/>
            </w:tcBorders>
          </w:tcPr>
          <w:p w14:paraId="0C8A59AB" w14:textId="74F8B0BC" w:rsidR="001E63A2" w:rsidRPr="00B95A6C" w:rsidRDefault="001E63A2" w:rsidP="0049646D">
            <w:pPr>
              <w:cnfStyle w:val="000000000000" w:firstRow="0" w:lastRow="0" w:firstColumn="0" w:lastColumn="0" w:oddVBand="0" w:evenVBand="0" w:oddHBand="0" w:evenHBand="0" w:firstRowFirstColumn="0" w:firstRowLastColumn="0" w:lastRowFirstColumn="0" w:lastRowLastColumn="0"/>
              <w:rPr>
                <w:ins w:id="1011" w:author="Nguyen, Trinh@Wildlife" w:date="2021-12-14T17:56:00Z"/>
                <w:rFonts w:ascii="Arial" w:hAnsi="Arial" w:cs="Arial"/>
                <w:sz w:val="20"/>
                <w:szCs w:val="20"/>
              </w:rPr>
            </w:pPr>
            <w:ins w:id="1012" w:author="Nguyen, Trinh@Wildlife" w:date="2021-12-14T18:43:00Z">
              <w:r w:rsidRPr="00E8506B">
                <w:rPr>
                  <w:rFonts w:ascii="Arial" w:hAnsi="Arial" w:cs="Arial"/>
                  <w:sz w:val="20"/>
                  <w:szCs w:val="20"/>
                </w:rPr>
                <w:t>NA</w:t>
              </w:r>
            </w:ins>
          </w:p>
        </w:tc>
      </w:tr>
      <w:tr w:rsidR="00C11FD5" w:rsidRPr="00B95A6C" w14:paraId="681DE8EA" w14:textId="77777777" w:rsidTr="00C11FD5">
        <w:trPr>
          <w:cnfStyle w:val="000000100000" w:firstRow="0" w:lastRow="0" w:firstColumn="0" w:lastColumn="0" w:oddVBand="0" w:evenVBand="0" w:oddHBand="1" w:evenHBand="0" w:firstRowFirstColumn="0" w:firstRowLastColumn="0" w:lastRowFirstColumn="0" w:lastRowLastColumn="0"/>
          <w:ins w:id="1013" w:author="Nguyen, Trinh@Wildlife" w:date="2021-12-14T17:56:00Z"/>
        </w:trPr>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0E7147D5" w14:textId="47EFE761" w:rsidR="001E63A2" w:rsidRPr="00D251A5" w:rsidRDefault="001E63A2" w:rsidP="001E63A2">
            <w:pPr>
              <w:rPr>
                <w:ins w:id="1014" w:author="Nguyen, Trinh@Wildlife" w:date="2021-12-14T17:56:00Z"/>
                <w:rFonts w:ascii="Arial" w:hAnsi="Arial" w:cs="Arial"/>
                <w:b w:val="0"/>
                <w:sz w:val="20"/>
                <w:szCs w:val="20"/>
              </w:rPr>
            </w:pPr>
            <w:ins w:id="1015" w:author="Nguyen, Trinh@Wildlife" w:date="2021-12-14T18:45:00Z">
              <w:r w:rsidRPr="00D251A5">
                <w:rPr>
                  <w:rFonts w:ascii="Arial" w:hAnsi="Arial" w:cs="Arial"/>
                  <w:b w:val="0"/>
                  <w:sz w:val="20"/>
                  <w:szCs w:val="20"/>
                </w:rPr>
                <w:t>Lat</w:t>
              </w:r>
            </w:ins>
          </w:p>
        </w:tc>
        <w:tc>
          <w:tcPr>
            <w:tcW w:w="5186" w:type="dxa"/>
            <w:tcBorders>
              <w:top w:val="single" w:sz="4" w:space="0" w:color="auto"/>
              <w:left w:val="single" w:sz="4" w:space="0" w:color="auto"/>
              <w:bottom w:val="single" w:sz="4" w:space="0" w:color="auto"/>
              <w:right w:val="single" w:sz="4" w:space="0" w:color="auto"/>
            </w:tcBorders>
          </w:tcPr>
          <w:p w14:paraId="2ADD656F" w14:textId="598C3EA4" w:rsidR="001E63A2" w:rsidRPr="00B95A6C" w:rsidRDefault="001E63A2" w:rsidP="001E63A2">
            <w:pPr>
              <w:cnfStyle w:val="000000100000" w:firstRow="0" w:lastRow="0" w:firstColumn="0" w:lastColumn="0" w:oddVBand="0" w:evenVBand="0" w:oddHBand="1" w:evenHBand="0" w:firstRowFirstColumn="0" w:firstRowLastColumn="0" w:lastRowFirstColumn="0" w:lastRowLastColumn="0"/>
              <w:rPr>
                <w:ins w:id="1016" w:author="Nguyen, Trinh@Wildlife" w:date="2021-12-14T17:56:00Z"/>
                <w:rFonts w:ascii="Arial" w:hAnsi="Arial" w:cs="Arial"/>
                <w:sz w:val="20"/>
                <w:szCs w:val="20"/>
              </w:rPr>
            </w:pPr>
            <w:ins w:id="1017" w:author="Nguyen, Trinh@Wildlife" w:date="2021-12-14T18:45:00Z">
              <w:r w:rsidRPr="00594314">
                <w:rPr>
                  <w:rFonts w:ascii="Arial" w:hAnsi="Arial" w:cs="Arial"/>
                  <w:sz w:val="20"/>
                  <w:szCs w:val="20"/>
                </w:rPr>
                <w:t>Station latitude in WGS 1984 Coordinate</w:t>
              </w:r>
            </w:ins>
          </w:p>
        </w:tc>
        <w:tc>
          <w:tcPr>
            <w:tcW w:w="2455" w:type="dxa"/>
            <w:tcBorders>
              <w:top w:val="single" w:sz="4" w:space="0" w:color="auto"/>
              <w:left w:val="single" w:sz="4" w:space="0" w:color="auto"/>
              <w:bottom w:val="single" w:sz="4" w:space="0" w:color="auto"/>
              <w:right w:val="single" w:sz="4" w:space="0" w:color="auto"/>
            </w:tcBorders>
          </w:tcPr>
          <w:p w14:paraId="0A892FDD" w14:textId="744C0193" w:rsidR="001E63A2" w:rsidRPr="00B95A6C" w:rsidRDefault="001E63A2" w:rsidP="001E63A2">
            <w:pPr>
              <w:cnfStyle w:val="000000100000" w:firstRow="0" w:lastRow="0" w:firstColumn="0" w:lastColumn="0" w:oddVBand="0" w:evenVBand="0" w:oddHBand="1" w:evenHBand="0" w:firstRowFirstColumn="0" w:firstRowLastColumn="0" w:lastRowFirstColumn="0" w:lastRowLastColumn="0"/>
              <w:rPr>
                <w:ins w:id="1018" w:author="Nguyen, Trinh@Wildlife" w:date="2021-12-14T17:56:00Z"/>
                <w:rFonts w:ascii="Arial" w:hAnsi="Arial" w:cs="Arial"/>
                <w:sz w:val="20"/>
                <w:szCs w:val="20"/>
              </w:rPr>
            </w:pPr>
            <w:ins w:id="1019" w:author="Nguyen, Trinh@Wildlife" w:date="2021-12-14T18:45:00Z">
              <w:r w:rsidRPr="00594314">
                <w:rPr>
                  <w:rFonts w:ascii="Arial" w:hAnsi="Arial" w:cs="Arial"/>
                  <w:sz w:val="20"/>
                  <w:szCs w:val="20"/>
                </w:rPr>
                <w:t>dd°mm’ss.s”</w:t>
              </w:r>
            </w:ins>
          </w:p>
        </w:tc>
        <w:tc>
          <w:tcPr>
            <w:tcW w:w="1424" w:type="dxa"/>
            <w:tcBorders>
              <w:top w:val="single" w:sz="4" w:space="0" w:color="auto"/>
              <w:left w:val="single" w:sz="4" w:space="0" w:color="auto"/>
              <w:bottom w:val="single" w:sz="4" w:space="0" w:color="auto"/>
              <w:right w:val="single" w:sz="4" w:space="0" w:color="auto"/>
            </w:tcBorders>
          </w:tcPr>
          <w:p w14:paraId="4BFDF146" w14:textId="22E5691A" w:rsidR="001E63A2" w:rsidRPr="00B95A6C" w:rsidRDefault="001E63A2" w:rsidP="001E63A2">
            <w:pPr>
              <w:cnfStyle w:val="000000100000" w:firstRow="0" w:lastRow="0" w:firstColumn="0" w:lastColumn="0" w:oddVBand="0" w:evenVBand="0" w:oddHBand="1" w:evenHBand="0" w:firstRowFirstColumn="0" w:firstRowLastColumn="0" w:lastRowFirstColumn="0" w:lastRowLastColumn="0"/>
              <w:rPr>
                <w:ins w:id="1020" w:author="Nguyen, Trinh@Wildlife" w:date="2021-12-14T17:56:00Z"/>
                <w:rFonts w:ascii="Arial" w:hAnsi="Arial" w:cs="Arial"/>
                <w:sz w:val="20"/>
                <w:szCs w:val="20"/>
              </w:rPr>
            </w:pPr>
            <w:ins w:id="1021" w:author="Nguyen, Trinh@Wildlife" w:date="2021-12-14T18:45:00Z">
              <w:r w:rsidRPr="00E8506B">
                <w:rPr>
                  <w:rFonts w:ascii="Arial" w:hAnsi="Arial" w:cs="Arial"/>
                  <w:sz w:val="20"/>
                  <w:szCs w:val="20"/>
                </w:rPr>
                <w:t>NA</w:t>
              </w:r>
            </w:ins>
          </w:p>
        </w:tc>
      </w:tr>
      <w:tr w:rsidR="00C11FD5" w:rsidRPr="00B95A6C" w14:paraId="2671F20C" w14:textId="77777777" w:rsidTr="00C11FD5">
        <w:trPr>
          <w:ins w:id="1022" w:author="Nguyen, Trinh@Wildlife" w:date="2021-12-14T18:45:00Z"/>
        </w:trPr>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7BBC7135" w14:textId="5D2A3CDC" w:rsidR="001E63A2" w:rsidRPr="00D251A5" w:rsidRDefault="001E63A2" w:rsidP="001E63A2">
            <w:pPr>
              <w:rPr>
                <w:ins w:id="1023" w:author="Nguyen, Trinh@Wildlife" w:date="2021-12-14T18:45:00Z"/>
                <w:rFonts w:ascii="Arial" w:hAnsi="Arial" w:cs="Arial"/>
                <w:b w:val="0"/>
                <w:sz w:val="20"/>
                <w:szCs w:val="20"/>
              </w:rPr>
            </w:pPr>
            <w:ins w:id="1024" w:author="Nguyen, Trinh@Wildlife" w:date="2021-12-14T18:45:00Z">
              <w:r w:rsidRPr="00D251A5">
                <w:rPr>
                  <w:rFonts w:ascii="Arial" w:hAnsi="Arial" w:cs="Arial"/>
                  <w:b w:val="0"/>
                  <w:sz w:val="20"/>
                  <w:szCs w:val="20"/>
                </w:rPr>
                <w:t>L</w:t>
              </w:r>
            </w:ins>
            <w:ins w:id="1025" w:author="Nguyen, Trinh@Wildlife" w:date="2021-12-14T18:46:00Z">
              <w:r>
                <w:rPr>
                  <w:rFonts w:ascii="Arial" w:hAnsi="Arial" w:cs="Arial"/>
                  <w:b w:val="0"/>
                  <w:sz w:val="20"/>
                  <w:szCs w:val="20"/>
                </w:rPr>
                <w:t>atDeg</w:t>
              </w:r>
            </w:ins>
          </w:p>
        </w:tc>
        <w:tc>
          <w:tcPr>
            <w:tcW w:w="5186" w:type="dxa"/>
            <w:tcBorders>
              <w:top w:val="single" w:sz="4" w:space="0" w:color="auto"/>
              <w:left w:val="single" w:sz="4" w:space="0" w:color="auto"/>
              <w:bottom w:val="single" w:sz="4" w:space="0" w:color="auto"/>
              <w:right w:val="single" w:sz="4" w:space="0" w:color="auto"/>
            </w:tcBorders>
          </w:tcPr>
          <w:p w14:paraId="074FED9A" w14:textId="785FA9DD" w:rsidR="001E63A2" w:rsidRPr="00B95A6C" w:rsidRDefault="001E63A2" w:rsidP="001E63A2">
            <w:pPr>
              <w:cnfStyle w:val="000000000000" w:firstRow="0" w:lastRow="0" w:firstColumn="0" w:lastColumn="0" w:oddVBand="0" w:evenVBand="0" w:oddHBand="0" w:evenHBand="0" w:firstRowFirstColumn="0" w:firstRowLastColumn="0" w:lastRowFirstColumn="0" w:lastRowLastColumn="0"/>
              <w:rPr>
                <w:ins w:id="1026" w:author="Nguyen, Trinh@Wildlife" w:date="2021-12-14T18:45:00Z"/>
                <w:rFonts w:ascii="Arial" w:hAnsi="Arial" w:cs="Arial"/>
                <w:sz w:val="20"/>
                <w:szCs w:val="20"/>
              </w:rPr>
            </w:pPr>
            <w:ins w:id="1027" w:author="Nguyen, Trinh@Wildlife" w:date="2021-12-14T18:45:00Z">
              <w:r w:rsidRPr="00594314">
                <w:rPr>
                  <w:rFonts w:ascii="Arial" w:hAnsi="Arial" w:cs="Arial"/>
                  <w:sz w:val="20"/>
                  <w:szCs w:val="20"/>
                </w:rPr>
                <w:t xml:space="preserve">Station </w:t>
              </w:r>
            </w:ins>
            <w:ins w:id="1028" w:author="Nguyen, Trinh@Wildlife" w:date="2021-12-14T18:47:00Z">
              <w:r w:rsidRPr="00594314">
                <w:rPr>
                  <w:rFonts w:ascii="Arial" w:hAnsi="Arial" w:cs="Arial"/>
                  <w:sz w:val="20"/>
                  <w:szCs w:val="20"/>
                </w:rPr>
                <w:t xml:space="preserve">latitude </w:t>
              </w:r>
            </w:ins>
            <w:ins w:id="1029" w:author="Nguyen, Trinh@Wildlife" w:date="2021-12-14T18:45:00Z">
              <w:r w:rsidRPr="00594314">
                <w:rPr>
                  <w:rFonts w:ascii="Arial" w:hAnsi="Arial" w:cs="Arial"/>
                  <w:sz w:val="20"/>
                  <w:szCs w:val="20"/>
                </w:rPr>
                <w:t>WGS 1984 Coordinate</w:t>
              </w:r>
            </w:ins>
            <w:ins w:id="1030" w:author="Nguyen, Trinh@Wildlife" w:date="2021-12-14T18:47:00Z">
              <w:r>
                <w:rPr>
                  <w:rFonts w:ascii="Arial" w:hAnsi="Arial" w:cs="Arial"/>
                  <w:sz w:val="20"/>
                  <w:szCs w:val="20"/>
                </w:rPr>
                <w:t>, degree</w:t>
              </w:r>
            </w:ins>
            <w:ins w:id="1031" w:author="Nguyen, Trinh@Wildlife" w:date="2021-12-14T18:48:00Z">
              <w:r>
                <w:rPr>
                  <w:rFonts w:ascii="Arial" w:hAnsi="Arial" w:cs="Arial"/>
                  <w:sz w:val="20"/>
                  <w:szCs w:val="20"/>
                </w:rPr>
                <w:t>s</w:t>
              </w:r>
            </w:ins>
            <w:ins w:id="1032" w:author="Nguyen, Trinh@Wildlife" w:date="2021-12-14T18:47:00Z">
              <w:r>
                <w:rPr>
                  <w:rFonts w:ascii="Arial" w:hAnsi="Arial" w:cs="Arial"/>
                  <w:sz w:val="20"/>
                  <w:szCs w:val="20"/>
                </w:rPr>
                <w:t xml:space="preserve"> only</w:t>
              </w:r>
            </w:ins>
          </w:p>
        </w:tc>
        <w:tc>
          <w:tcPr>
            <w:tcW w:w="2455" w:type="dxa"/>
            <w:tcBorders>
              <w:top w:val="single" w:sz="4" w:space="0" w:color="auto"/>
              <w:left w:val="single" w:sz="4" w:space="0" w:color="auto"/>
              <w:bottom w:val="single" w:sz="4" w:space="0" w:color="auto"/>
              <w:right w:val="single" w:sz="4" w:space="0" w:color="auto"/>
            </w:tcBorders>
          </w:tcPr>
          <w:p w14:paraId="205ADD6D" w14:textId="62895E28" w:rsidR="001E63A2" w:rsidRPr="00B95A6C" w:rsidRDefault="001E63A2" w:rsidP="001E63A2">
            <w:pPr>
              <w:cnfStyle w:val="000000000000" w:firstRow="0" w:lastRow="0" w:firstColumn="0" w:lastColumn="0" w:oddVBand="0" w:evenVBand="0" w:oddHBand="0" w:evenHBand="0" w:firstRowFirstColumn="0" w:firstRowLastColumn="0" w:lastRowFirstColumn="0" w:lastRowLastColumn="0"/>
              <w:rPr>
                <w:ins w:id="1033" w:author="Nguyen, Trinh@Wildlife" w:date="2021-12-14T18:45:00Z"/>
                <w:rFonts w:ascii="Arial" w:hAnsi="Arial" w:cs="Arial"/>
                <w:sz w:val="20"/>
                <w:szCs w:val="20"/>
              </w:rPr>
            </w:pPr>
            <w:ins w:id="1034" w:author="Nguyen, Trinh@Wildlife" w:date="2021-12-14T18:45:00Z">
              <w:r w:rsidRPr="00594314">
                <w:rPr>
                  <w:rFonts w:ascii="Arial" w:hAnsi="Arial" w:cs="Arial"/>
                  <w:sz w:val="20"/>
                  <w:szCs w:val="20"/>
                </w:rPr>
                <w:t>dd°</w:t>
              </w:r>
            </w:ins>
          </w:p>
        </w:tc>
        <w:tc>
          <w:tcPr>
            <w:tcW w:w="1424" w:type="dxa"/>
            <w:tcBorders>
              <w:top w:val="single" w:sz="4" w:space="0" w:color="auto"/>
              <w:left w:val="single" w:sz="4" w:space="0" w:color="auto"/>
              <w:bottom w:val="single" w:sz="4" w:space="0" w:color="auto"/>
              <w:right w:val="single" w:sz="4" w:space="0" w:color="auto"/>
            </w:tcBorders>
          </w:tcPr>
          <w:p w14:paraId="58ED6614" w14:textId="62F49895" w:rsidR="001E63A2" w:rsidRPr="00B95A6C" w:rsidRDefault="001E63A2" w:rsidP="001E63A2">
            <w:pPr>
              <w:cnfStyle w:val="000000000000" w:firstRow="0" w:lastRow="0" w:firstColumn="0" w:lastColumn="0" w:oddVBand="0" w:evenVBand="0" w:oddHBand="0" w:evenHBand="0" w:firstRowFirstColumn="0" w:firstRowLastColumn="0" w:lastRowFirstColumn="0" w:lastRowLastColumn="0"/>
              <w:rPr>
                <w:ins w:id="1035" w:author="Nguyen, Trinh@Wildlife" w:date="2021-12-14T18:45:00Z"/>
                <w:rFonts w:ascii="Arial" w:hAnsi="Arial" w:cs="Arial"/>
                <w:sz w:val="20"/>
                <w:szCs w:val="20"/>
              </w:rPr>
            </w:pPr>
            <w:ins w:id="1036" w:author="Nguyen, Trinh@Wildlife" w:date="2021-12-14T18:45:00Z">
              <w:r w:rsidRPr="00E8506B">
                <w:rPr>
                  <w:rFonts w:ascii="Arial" w:hAnsi="Arial" w:cs="Arial"/>
                  <w:sz w:val="20"/>
                  <w:szCs w:val="20"/>
                </w:rPr>
                <w:t>NA</w:t>
              </w:r>
            </w:ins>
          </w:p>
        </w:tc>
      </w:tr>
      <w:tr w:rsidR="00C11FD5" w:rsidRPr="00B95A6C" w14:paraId="2963FB4C" w14:textId="77777777" w:rsidTr="00C11FD5">
        <w:trPr>
          <w:cnfStyle w:val="000000100000" w:firstRow="0" w:lastRow="0" w:firstColumn="0" w:lastColumn="0" w:oddVBand="0" w:evenVBand="0" w:oddHBand="1" w:evenHBand="0" w:firstRowFirstColumn="0" w:firstRowLastColumn="0" w:lastRowFirstColumn="0" w:lastRowLastColumn="0"/>
          <w:ins w:id="1037" w:author="Nguyen, Trinh@Wildlife" w:date="2021-12-14T18:46:00Z"/>
        </w:trPr>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07DDAF28" w14:textId="036091D3" w:rsidR="001E63A2" w:rsidRPr="00703C00" w:rsidRDefault="001E63A2" w:rsidP="001E63A2">
            <w:pPr>
              <w:rPr>
                <w:ins w:id="1038" w:author="Nguyen, Trinh@Wildlife" w:date="2021-12-14T18:46:00Z"/>
                <w:rFonts w:ascii="Arial" w:hAnsi="Arial" w:cs="Arial"/>
                <w:b w:val="0"/>
                <w:bCs w:val="0"/>
                <w:sz w:val="20"/>
                <w:szCs w:val="20"/>
                <w:rPrChange w:id="1039" w:author="Nguyen, Trinh@Wildlife" w:date="2021-12-15T11:36:00Z">
                  <w:rPr>
                    <w:ins w:id="1040" w:author="Nguyen, Trinh@Wildlife" w:date="2021-12-14T18:46:00Z"/>
                    <w:rFonts w:ascii="Arial" w:hAnsi="Arial" w:cs="Arial"/>
                    <w:sz w:val="20"/>
                    <w:szCs w:val="20"/>
                  </w:rPr>
                </w:rPrChange>
              </w:rPr>
            </w:pPr>
            <w:ins w:id="1041" w:author="Nguyen, Trinh@Wildlife" w:date="2021-12-14T18:46:00Z">
              <w:r w:rsidRPr="00703C00">
                <w:rPr>
                  <w:rFonts w:ascii="Arial" w:hAnsi="Arial" w:cs="Arial"/>
                  <w:sz w:val="20"/>
                  <w:szCs w:val="20"/>
                </w:rPr>
                <w:lastRenderedPageBreak/>
                <w:t>LatMin</w:t>
              </w:r>
            </w:ins>
          </w:p>
        </w:tc>
        <w:tc>
          <w:tcPr>
            <w:tcW w:w="5186" w:type="dxa"/>
            <w:tcBorders>
              <w:top w:val="single" w:sz="4" w:space="0" w:color="auto"/>
              <w:left w:val="single" w:sz="4" w:space="0" w:color="auto"/>
              <w:bottom w:val="single" w:sz="4" w:space="0" w:color="auto"/>
              <w:right w:val="single" w:sz="4" w:space="0" w:color="auto"/>
            </w:tcBorders>
          </w:tcPr>
          <w:p w14:paraId="5E953BA4" w14:textId="3CFB5526" w:rsidR="001E63A2" w:rsidRPr="00594314" w:rsidRDefault="001E63A2" w:rsidP="001E63A2">
            <w:pPr>
              <w:cnfStyle w:val="000000100000" w:firstRow="0" w:lastRow="0" w:firstColumn="0" w:lastColumn="0" w:oddVBand="0" w:evenVBand="0" w:oddHBand="1" w:evenHBand="0" w:firstRowFirstColumn="0" w:firstRowLastColumn="0" w:lastRowFirstColumn="0" w:lastRowLastColumn="0"/>
              <w:rPr>
                <w:ins w:id="1042" w:author="Nguyen, Trinh@Wildlife" w:date="2021-12-14T18:46:00Z"/>
                <w:rFonts w:ascii="Arial" w:hAnsi="Arial" w:cs="Arial"/>
                <w:sz w:val="20"/>
                <w:szCs w:val="20"/>
              </w:rPr>
            </w:pPr>
            <w:ins w:id="1043" w:author="Nguyen, Trinh@Wildlife" w:date="2021-12-14T18:47:00Z">
              <w:r w:rsidRPr="00594314">
                <w:rPr>
                  <w:rFonts w:ascii="Arial" w:hAnsi="Arial" w:cs="Arial"/>
                  <w:sz w:val="20"/>
                  <w:szCs w:val="20"/>
                </w:rPr>
                <w:t>Station latitude WGS 1984 Coordinate</w:t>
              </w:r>
              <w:r>
                <w:rPr>
                  <w:rFonts w:ascii="Arial" w:hAnsi="Arial" w:cs="Arial"/>
                  <w:sz w:val="20"/>
                  <w:szCs w:val="20"/>
                </w:rPr>
                <w:t xml:space="preserve">, </w:t>
              </w:r>
            </w:ins>
            <w:ins w:id="1044" w:author="Nguyen, Trinh@Wildlife" w:date="2021-12-14T18:48:00Z">
              <w:r>
                <w:rPr>
                  <w:rFonts w:ascii="Arial" w:hAnsi="Arial" w:cs="Arial"/>
                  <w:sz w:val="20"/>
                  <w:szCs w:val="20"/>
                </w:rPr>
                <w:t>minutes</w:t>
              </w:r>
            </w:ins>
            <w:ins w:id="1045" w:author="Nguyen, Trinh@Wildlife" w:date="2021-12-14T18:47:00Z">
              <w:r>
                <w:rPr>
                  <w:rFonts w:ascii="Arial" w:hAnsi="Arial" w:cs="Arial"/>
                  <w:sz w:val="20"/>
                  <w:szCs w:val="20"/>
                </w:rPr>
                <w:t xml:space="preserve"> only</w:t>
              </w:r>
            </w:ins>
          </w:p>
        </w:tc>
        <w:tc>
          <w:tcPr>
            <w:tcW w:w="2455" w:type="dxa"/>
            <w:tcBorders>
              <w:top w:val="single" w:sz="4" w:space="0" w:color="auto"/>
              <w:left w:val="single" w:sz="4" w:space="0" w:color="auto"/>
              <w:bottom w:val="single" w:sz="4" w:space="0" w:color="auto"/>
              <w:right w:val="single" w:sz="4" w:space="0" w:color="auto"/>
            </w:tcBorders>
          </w:tcPr>
          <w:p w14:paraId="1E1DDF91" w14:textId="6880B2C1" w:rsidR="001E63A2" w:rsidRPr="00594314" w:rsidRDefault="001E63A2" w:rsidP="001E63A2">
            <w:pPr>
              <w:cnfStyle w:val="000000100000" w:firstRow="0" w:lastRow="0" w:firstColumn="0" w:lastColumn="0" w:oddVBand="0" w:evenVBand="0" w:oddHBand="1" w:evenHBand="0" w:firstRowFirstColumn="0" w:firstRowLastColumn="0" w:lastRowFirstColumn="0" w:lastRowLastColumn="0"/>
              <w:rPr>
                <w:ins w:id="1046" w:author="Nguyen, Trinh@Wildlife" w:date="2021-12-14T18:46:00Z"/>
                <w:rFonts w:ascii="Arial" w:hAnsi="Arial" w:cs="Arial"/>
                <w:sz w:val="20"/>
                <w:szCs w:val="20"/>
              </w:rPr>
            </w:pPr>
            <w:ins w:id="1047" w:author="Nguyen, Trinh@Wildlife" w:date="2021-12-14T18:49:00Z">
              <w:r>
                <w:rPr>
                  <w:rFonts w:ascii="Arial" w:hAnsi="Arial" w:cs="Arial"/>
                  <w:sz w:val="20"/>
                  <w:szCs w:val="20"/>
                </w:rPr>
                <w:t>mm'</w:t>
              </w:r>
            </w:ins>
          </w:p>
        </w:tc>
        <w:tc>
          <w:tcPr>
            <w:tcW w:w="1424" w:type="dxa"/>
            <w:tcBorders>
              <w:top w:val="single" w:sz="4" w:space="0" w:color="auto"/>
              <w:left w:val="single" w:sz="4" w:space="0" w:color="auto"/>
              <w:bottom w:val="single" w:sz="4" w:space="0" w:color="auto"/>
              <w:right w:val="single" w:sz="4" w:space="0" w:color="auto"/>
            </w:tcBorders>
          </w:tcPr>
          <w:p w14:paraId="7B16811C" w14:textId="77777777" w:rsidR="001E63A2" w:rsidRPr="00E8506B" w:rsidRDefault="001E63A2" w:rsidP="001E63A2">
            <w:pPr>
              <w:cnfStyle w:val="000000100000" w:firstRow="0" w:lastRow="0" w:firstColumn="0" w:lastColumn="0" w:oddVBand="0" w:evenVBand="0" w:oddHBand="1" w:evenHBand="0" w:firstRowFirstColumn="0" w:firstRowLastColumn="0" w:lastRowFirstColumn="0" w:lastRowLastColumn="0"/>
              <w:rPr>
                <w:ins w:id="1048" w:author="Nguyen, Trinh@Wildlife" w:date="2021-12-14T18:46:00Z"/>
                <w:rFonts w:ascii="Arial" w:hAnsi="Arial" w:cs="Arial"/>
                <w:sz w:val="20"/>
                <w:szCs w:val="20"/>
              </w:rPr>
            </w:pPr>
          </w:p>
        </w:tc>
      </w:tr>
      <w:tr w:rsidR="00C11FD5" w:rsidRPr="00B95A6C" w14:paraId="1DA95408" w14:textId="77777777" w:rsidTr="00C11FD5">
        <w:trPr>
          <w:ins w:id="1049" w:author="Nguyen, Trinh@Wildlife" w:date="2021-12-14T18:46:00Z"/>
        </w:trPr>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268C7B2F" w14:textId="340C111C" w:rsidR="001E63A2" w:rsidRPr="00703C00" w:rsidRDefault="001E63A2" w:rsidP="001E63A2">
            <w:pPr>
              <w:rPr>
                <w:ins w:id="1050" w:author="Nguyen, Trinh@Wildlife" w:date="2021-12-14T18:46:00Z"/>
                <w:rFonts w:ascii="Arial" w:hAnsi="Arial" w:cs="Arial"/>
                <w:b w:val="0"/>
                <w:bCs w:val="0"/>
                <w:sz w:val="20"/>
                <w:szCs w:val="20"/>
                <w:rPrChange w:id="1051" w:author="Nguyen, Trinh@Wildlife" w:date="2021-12-15T11:36:00Z">
                  <w:rPr>
                    <w:ins w:id="1052" w:author="Nguyen, Trinh@Wildlife" w:date="2021-12-14T18:46:00Z"/>
                    <w:rFonts w:ascii="Arial" w:hAnsi="Arial" w:cs="Arial"/>
                    <w:sz w:val="20"/>
                    <w:szCs w:val="20"/>
                  </w:rPr>
                </w:rPrChange>
              </w:rPr>
            </w:pPr>
            <w:ins w:id="1053" w:author="Nguyen, Trinh@Wildlife" w:date="2021-12-14T18:46:00Z">
              <w:r w:rsidRPr="00703C00">
                <w:rPr>
                  <w:rFonts w:ascii="Arial" w:hAnsi="Arial" w:cs="Arial"/>
                  <w:sz w:val="20"/>
                  <w:szCs w:val="20"/>
                </w:rPr>
                <w:t>LatSec</w:t>
              </w:r>
            </w:ins>
          </w:p>
        </w:tc>
        <w:tc>
          <w:tcPr>
            <w:tcW w:w="5186" w:type="dxa"/>
            <w:tcBorders>
              <w:top w:val="single" w:sz="4" w:space="0" w:color="auto"/>
              <w:left w:val="single" w:sz="4" w:space="0" w:color="auto"/>
              <w:bottom w:val="single" w:sz="4" w:space="0" w:color="auto"/>
              <w:right w:val="single" w:sz="4" w:space="0" w:color="auto"/>
            </w:tcBorders>
          </w:tcPr>
          <w:p w14:paraId="765E7977" w14:textId="3C3EDF9D" w:rsidR="001E63A2" w:rsidRPr="00594314" w:rsidRDefault="001E63A2" w:rsidP="001E63A2">
            <w:pPr>
              <w:cnfStyle w:val="000000000000" w:firstRow="0" w:lastRow="0" w:firstColumn="0" w:lastColumn="0" w:oddVBand="0" w:evenVBand="0" w:oddHBand="0" w:evenHBand="0" w:firstRowFirstColumn="0" w:firstRowLastColumn="0" w:lastRowFirstColumn="0" w:lastRowLastColumn="0"/>
              <w:rPr>
                <w:ins w:id="1054" w:author="Nguyen, Trinh@Wildlife" w:date="2021-12-14T18:46:00Z"/>
                <w:rFonts w:ascii="Arial" w:hAnsi="Arial" w:cs="Arial"/>
                <w:sz w:val="20"/>
                <w:szCs w:val="20"/>
              </w:rPr>
            </w:pPr>
            <w:ins w:id="1055" w:author="Nguyen, Trinh@Wildlife" w:date="2021-12-14T18:47:00Z">
              <w:r w:rsidRPr="00594314">
                <w:rPr>
                  <w:rFonts w:ascii="Arial" w:hAnsi="Arial" w:cs="Arial"/>
                  <w:sz w:val="20"/>
                  <w:szCs w:val="20"/>
                </w:rPr>
                <w:t>Station latitude WGS 1984 Coordinate</w:t>
              </w:r>
              <w:r>
                <w:rPr>
                  <w:rFonts w:ascii="Arial" w:hAnsi="Arial" w:cs="Arial"/>
                  <w:sz w:val="20"/>
                  <w:szCs w:val="20"/>
                </w:rPr>
                <w:t xml:space="preserve">, </w:t>
              </w:r>
            </w:ins>
            <w:ins w:id="1056" w:author="Nguyen, Trinh@Wildlife" w:date="2021-12-14T18:48:00Z">
              <w:r>
                <w:rPr>
                  <w:rFonts w:ascii="Arial" w:hAnsi="Arial" w:cs="Arial"/>
                  <w:sz w:val="20"/>
                  <w:szCs w:val="20"/>
                </w:rPr>
                <w:t>seconds</w:t>
              </w:r>
            </w:ins>
            <w:ins w:id="1057" w:author="Nguyen, Trinh@Wildlife" w:date="2021-12-14T18:47:00Z">
              <w:r>
                <w:rPr>
                  <w:rFonts w:ascii="Arial" w:hAnsi="Arial" w:cs="Arial"/>
                  <w:sz w:val="20"/>
                  <w:szCs w:val="20"/>
                </w:rPr>
                <w:t xml:space="preserve"> only</w:t>
              </w:r>
            </w:ins>
          </w:p>
        </w:tc>
        <w:tc>
          <w:tcPr>
            <w:tcW w:w="2455" w:type="dxa"/>
            <w:tcBorders>
              <w:top w:val="single" w:sz="4" w:space="0" w:color="auto"/>
              <w:left w:val="single" w:sz="4" w:space="0" w:color="auto"/>
              <w:bottom w:val="single" w:sz="4" w:space="0" w:color="auto"/>
              <w:right w:val="single" w:sz="4" w:space="0" w:color="auto"/>
            </w:tcBorders>
          </w:tcPr>
          <w:p w14:paraId="2166AE56" w14:textId="65DD17D8" w:rsidR="001E63A2" w:rsidRPr="00594314" w:rsidRDefault="001E63A2" w:rsidP="001E63A2">
            <w:pPr>
              <w:cnfStyle w:val="000000000000" w:firstRow="0" w:lastRow="0" w:firstColumn="0" w:lastColumn="0" w:oddVBand="0" w:evenVBand="0" w:oddHBand="0" w:evenHBand="0" w:firstRowFirstColumn="0" w:firstRowLastColumn="0" w:lastRowFirstColumn="0" w:lastRowLastColumn="0"/>
              <w:rPr>
                <w:ins w:id="1058" w:author="Nguyen, Trinh@Wildlife" w:date="2021-12-14T18:46:00Z"/>
                <w:rFonts w:ascii="Arial" w:hAnsi="Arial" w:cs="Arial"/>
                <w:sz w:val="20"/>
                <w:szCs w:val="20"/>
              </w:rPr>
            </w:pPr>
            <w:ins w:id="1059" w:author="Nguyen, Trinh@Wildlife" w:date="2021-12-14T18:50:00Z">
              <w:r>
                <w:rPr>
                  <w:rFonts w:ascii="Arial" w:hAnsi="Arial" w:cs="Arial"/>
                  <w:sz w:val="20"/>
                  <w:szCs w:val="20"/>
                </w:rPr>
                <w:t>ss.s”</w:t>
              </w:r>
            </w:ins>
          </w:p>
        </w:tc>
        <w:tc>
          <w:tcPr>
            <w:tcW w:w="1424" w:type="dxa"/>
            <w:tcBorders>
              <w:top w:val="single" w:sz="4" w:space="0" w:color="auto"/>
              <w:left w:val="single" w:sz="4" w:space="0" w:color="auto"/>
              <w:bottom w:val="single" w:sz="4" w:space="0" w:color="auto"/>
              <w:right w:val="single" w:sz="4" w:space="0" w:color="auto"/>
            </w:tcBorders>
          </w:tcPr>
          <w:p w14:paraId="7B3AE67D" w14:textId="77777777" w:rsidR="001E63A2" w:rsidRPr="00E8506B" w:rsidRDefault="001E63A2" w:rsidP="001E63A2">
            <w:pPr>
              <w:cnfStyle w:val="000000000000" w:firstRow="0" w:lastRow="0" w:firstColumn="0" w:lastColumn="0" w:oddVBand="0" w:evenVBand="0" w:oddHBand="0" w:evenHBand="0" w:firstRowFirstColumn="0" w:firstRowLastColumn="0" w:lastRowFirstColumn="0" w:lastRowLastColumn="0"/>
              <w:rPr>
                <w:ins w:id="1060" w:author="Nguyen, Trinh@Wildlife" w:date="2021-12-14T18:46:00Z"/>
                <w:rFonts w:ascii="Arial" w:hAnsi="Arial" w:cs="Arial"/>
                <w:sz w:val="20"/>
                <w:szCs w:val="20"/>
              </w:rPr>
            </w:pPr>
          </w:p>
        </w:tc>
      </w:tr>
      <w:tr w:rsidR="00C11FD5" w:rsidRPr="00B95A6C" w14:paraId="3C6A925C" w14:textId="77777777" w:rsidTr="00C11FD5">
        <w:trPr>
          <w:cnfStyle w:val="000000100000" w:firstRow="0" w:lastRow="0" w:firstColumn="0" w:lastColumn="0" w:oddVBand="0" w:evenVBand="0" w:oddHBand="1" w:evenHBand="0" w:firstRowFirstColumn="0" w:firstRowLastColumn="0" w:lastRowFirstColumn="0" w:lastRowLastColumn="0"/>
          <w:ins w:id="1061" w:author="Nguyen, Trinh@Wildlife" w:date="2021-12-14T18:45:00Z"/>
        </w:trPr>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0F21DD6C" w14:textId="6CAEB835" w:rsidR="001E63A2" w:rsidRPr="00703C00" w:rsidRDefault="001E63A2" w:rsidP="001E63A2">
            <w:pPr>
              <w:rPr>
                <w:ins w:id="1062" w:author="Nguyen, Trinh@Wildlife" w:date="2021-12-14T18:45:00Z"/>
                <w:rFonts w:ascii="Arial" w:hAnsi="Arial" w:cs="Arial"/>
                <w:b w:val="0"/>
                <w:bCs w:val="0"/>
                <w:sz w:val="20"/>
                <w:szCs w:val="20"/>
              </w:rPr>
            </w:pPr>
            <w:ins w:id="1063" w:author="Nguyen, Trinh@Wildlife" w:date="2021-12-14T18:45:00Z">
              <w:r w:rsidRPr="00703C00">
                <w:rPr>
                  <w:rFonts w:ascii="Arial" w:hAnsi="Arial" w:cs="Arial"/>
                  <w:b w:val="0"/>
                  <w:bCs w:val="0"/>
                  <w:sz w:val="20"/>
                  <w:szCs w:val="20"/>
                </w:rPr>
                <w:t>Long</w:t>
              </w:r>
            </w:ins>
          </w:p>
        </w:tc>
        <w:tc>
          <w:tcPr>
            <w:tcW w:w="5186" w:type="dxa"/>
            <w:tcBorders>
              <w:top w:val="single" w:sz="4" w:space="0" w:color="auto"/>
              <w:left w:val="single" w:sz="4" w:space="0" w:color="auto"/>
              <w:bottom w:val="single" w:sz="4" w:space="0" w:color="auto"/>
              <w:right w:val="single" w:sz="4" w:space="0" w:color="auto"/>
            </w:tcBorders>
          </w:tcPr>
          <w:p w14:paraId="21383C0C" w14:textId="6B3197E5" w:rsidR="001E63A2" w:rsidRPr="00B95A6C" w:rsidRDefault="001E63A2" w:rsidP="001E63A2">
            <w:pPr>
              <w:cnfStyle w:val="000000100000" w:firstRow="0" w:lastRow="0" w:firstColumn="0" w:lastColumn="0" w:oddVBand="0" w:evenVBand="0" w:oddHBand="1" w:evenHBand="0" w:firstRowFirstColumn="0" w:firstRowLastColumn="0" w:lastRowFirstColumn="0" w:lastRowLastColumn="0"/>
              <w:rPr>
                <w:ins w:id="1064" w:author="Nguyen, Trinh@Wildlife" w:date="2021-12-14T18:45:00Z"/>
                <w:rFonts w:ascii="Arial" w:hAnsi="Arial" w:cs="Arial"/>
                <w:sz w:val="20"/>
                <w:szCs w:val="20"/>
              </w:rPr>
            </w:pPr>
            <w:ins w:id="1065" w:author="Nguyen, Trinh@Wildlife" w:date="2021-12-14T18:45:00Z">
              <w:r w:rsidRPr="00594314">
                <w:rPr>
                  <w:rFonts w:ascii="Arial" w:hAnsi="Arial" w:cs="Arial"/>
                  <w:sz w:val="20"/>
                  <w:szCs w:val="20"/>
                </w:rPr>
                <w:t>Station longitude WGS 1984 Coordinate</w:t>
              </w:r>
            </w:ins>
          </w:p>
        </w:tc>
        <w:tc>
          <w:tcPr>
            <w:tcW w:w="2455" w:type="dxa"/>
            <w:tcBorders>
              <w:top w:val="single" w:sz="4" w:space="0" w:color="auto"/>
              <w:left w:val="single" w:sz="4" w:space="0" w:color="auto"/>
              <w:bottom w:val="single" w:sz="4" w:space="0" w:color="auto"/>
              <w:right w:val="single" w:sz="4" w:space="0" w:color="auto"/>
            </w:tcBorders>
          </w:tcPr>
          <w:p w14:paraId="05645A9A" w14:textId="25086766" w:rsidR="001E63A2" w:rsidRPr="00B95A6C" w:rsidRDefault="001E63A2" w:rsidP="001E63A2">
            <w:pPr>
              <w:cnfStyle w:val="000000100000" w:firstRow="0" w:lastRow="0" w:firstColumn="0" w:lastColumn="0" w:oddVBand="0" w:evenVBand="0" w:oddHBand="1" w:evenHBand="0" w:firstRowFirstColumn="0" w:firstRowLastColumn="0" w:lastRowFirstColumn="0" w:lastRowLastColumn="0"/>
              <w:rPr>
                <w:ins w:id="1066" w:author="Nguyen, Trinh@Wildlife" w:date="2021-12-14T18:45:00Z"/>
                <w:rFonts w:ascii="Arial" w:hAnsi="Arial" w:cs="Arial"/>
                <w:sz w:val="20"/>
                <w:szCs w:val="20"/>
              </w:rPr>
            </w:pPr>
            <w:ins w:id="1067" w:author="Nguyen, Trinh@Wildlife" w:date="2021-12-14T18:45:00Z">
              <w:r w:rsidRPr="00594314">
                <w:rPr>
                  <w:rFonts w:ascii="Arial" w:hAnsi="Arial" w:cs="Arial"/>
                  <w:sz w:val="20"/>
                  <w:szCs w:val="20"/>
                </w:rPr>
                <w:t>dd°mm’ss.s”</w:t>
              </w:r>
            </w:ins>
          </w:p>
        </w:tc>
        <w:tc>
          <w:tcPr>
            <w:tcW w:w="1424" w:type="dxa"/>
            <w:tcBorders>
              <w:top w:val="single" w:sz="4" w:space="0" w:color="auto"/>
              <w:left w:val="single" w:sz="4" w:space="0" w:color="auto"/>
              <w:bottom w:val="single" w:sz="4" w:space="0" w:color="auto"/>
              <w:right w:val="single" w:sz="4" w:space="0" w:color="auto"/>
            </w:tcBorders>
          </w:tcPr>
          <w:p w14:paraId="75F468EF" w14:textId="4E7376BE" w:rsidR="001E63A2" w:rsidRPr="00B95A6C" w:rsidRDefault="001E63A2" w:rsidP="001E63A2">
            <w:pPr>
              <w:cnfStyle w:val="000000100000" w:firstRow="0" w:lastRow="0" w:firstColumn="0" w:lastColumn="0" w:oddVBand="0" w:evenVBand="0" w:oddHBand="1" w:evenHBand="0" w:firstRowFirstColumn="0" w:firstRowLastColumn="0" w:lastRowFirstColumn="0" w:lastRowLastColumn="0"/>
              <w:rPr>
                <w:ins w:id="1068" w:author="Nguyen, Trinh@Wildlife" w:date="2021-12-14T18:45:00Z"/>
                <w:rFonts w:ascii="Arial" w:hAnsi="Arial" w:cs="Arial"/>
                <w:sz w:val="20"/>
                <w:szCs w:val="20"/>
              </w:rPr>
            </w:pPr>
            <w:ins w:id="1069" w:author="Nguyen, Trinh@Wildlife" w:date="2021-12-14T18:45:00Z">
              <w:r w:rsidRPr="00E8506B">
                <w:rPr>
                  <w:rFonts w:ascii="Arial" w:hAnsi="Arial" w:cs="Arial"/>
                  <w:sz w:val="20"/>
                  <w:szCs w:val="20"/>
                </w:rPr>
                <w:t>NA</w:t>
              </w:r>
            </w:ins>
          </w:p>
        </w:tc>
      </w:tr>
      <w:tr w:rsidR="00C11FD5" w:rsidRPr="00B95A6C" w14:paraId="3A6EB6F8" w14:textId="77777777" w:rsidTr="00C11FD5">
        <w:trPr>
          <w:ins w:id="1070" w:author="Nguyen, Trinh@Wildlife" w:date="2021-12-14T18:46:00Z"/>
        </w:trPr>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24075C2A" w14:textId="29C4D088" w:rsidR="001E63A2" w:rsidRPr="00703C00" w:rsidRDefault="001E63A2" w:rsidP="001E63A2">
            <w:pPr>
              <w:rPr>
                <w:ins w:id="1071" w:author="Nguyen, Trinh@Wildlife" w:date="2021-12-14T18:46:00Z"/>
                <w:rFonts w:ascii="Arial" w:hAnsi="Arial" w:cs="Arial"/>
                <w:b w:val="0"/>
                <w:bCs w:val="0"/>
                <w:sz w:val="20"/>
                <w:szCs w:val="20"/>
                <w:rPrChange w:id="1072" w:author="Nguyen, Trinh@Wildlife" w:date="2021-12-15T11:36:00Z">
                  <w:rPr>
                    <w:ins w:id="1073" w:author="Nguyen, Trinh@Wildlife" w:date="2021-12-14T18:46:00Z"/>
                    <w:rFonts w:ascii="Arial" w:hAnsi="Arial" w:cs="Arial"/>
                    <w:sz w:val="20"/>
                    <w:szCs w:val="20"/>
                  </w:rPr>
                </w:rPrChange>
              </w:rPr>
            </w:pPr>
            <w:ins w:id="1074" w:author="Nguyen, Trinh@Wildlife" w:date="2021-12-14T18:46:00Z">
              <w:r w:rsidRPr="00703C00">
                <w:rPr>
                  <w:rFonts w:ascii="Arial" w:hAnsi="Arial" w:cs="Arial"/>
                  <w:sz w:val="20"/>
                  <w:szCs w:val="20"/>
                </w:rPr>
                <w:t>LongDeg</w:t>
              </w:r>
            </w:ins>
          </w:p>
        </w:tc>
        <w:tc>
          <w:tcPr>
            <w:tcW w:w="5186" w:type="dxa"/>
            <w:tcBorders>
              <w:top w:val="single" w:sz="4" w:space="0" w:color="auto"/>
              <w:left w:val="single" w:sz="4" w:space="0" w:color="auto"/>
              <w:bottom w:val="single" w:sz="4" w:space="0" w:color="auto"/>
              <w:right w:val="single" w:sz="4" w:space="0" w:color="auto"/>
            </w:tcBorders>
          </w:tcPr>
          <w:p w14:paraId="496772C0" w14:textId="239DFA29" w:rsidR="001E63A2" w:rsidRPr="00594314" w:rsidRDefault="001E63A2" w:rsidP="001E63A2">
            <w:pPr>
              <w:cnfStyle w:val="000000000000" w:firstRow="0" w:lastRow="0" w:firstColumn="0" w:lastColumn="0" w:oddVBand="0" w:evenVBand="0" w:oddHBand="0" w:evenHBand="0" w:firstRowFirstColumn="0" w:firstRowLastColumn="0" w:lastRowFirstColumn="0" w:lastRowLastColumn="0"/>
              <w:rPr>
                <w:ins w:id="1075" w:author="Nguyen, Trinh@Wildlife" w:date="2021-12-14T18:46:00Z"/>
                <w:rFonts w:ascii="Arial" w:hAnsi="Arial" w:cs="Arial"/>
                <w:sz w:val="20"/>
                <w:szCs w:val="20"/>
              </w:rPr>
            </w:pPr>
            <w:ins w:id="1076" w:author="Nguyen, Trinh@Wildlife" w:date="2021-12-14T18:48:00Z">
              <w:r w:rsidRPr="00594314">
                <w:rPr>
                  <w:rFonts w:ascii="Arial" w:hAnsi="Arial" w:cs="Arial"/>
                  <w:sz w:val="20"/>
                  <w:szCs w:val="20"/>
                </w:rPr>
                <w:t>Station longitude WGS 1984 Coordinate</w:t>
              </w:r>
              <w:r>
                <w:rPr>
                  <w:rFonts w:ascii="Arial" w:hAnsi="Arial" w:cs="Arial"/>
                  <w:sz w:val="20"/>
                  <w:szCs w:val="20"/>
                </w:rPr>
                <w:t>, degrees</w:t>
              </w:r>
            </w:ins>
            <w:ins w:id="1077" w:author="Nguyen, Trinh@Wildlife" w:date="2021-12-14T18:49:00Z">
              <w:r>
                <w:rPr>
                  <w:rFonts w:ascii="Arial" w:hAnsi="Arial" w:cs="Arial"/>
                  <w:sz w:val="20"/>
                  <w:szCs w:val="20"/>
                </w:rPr>
                <w:t xml:space="preserve"> </w:t>
              </w:r>
            </w:ins>
            <w:ins w:id="1078" w:author="Nguyen, Trinh@Wildlife" w:date="2021-12-14T18:48:00Z">
              <w:r>
                <w:rPr>
                  <w:rFonts w:ascii="Arial" w:hAnsi="Arial" w:cs="Arial"/>
                  <w:sz w:val="20"/>
                  <w:szCs w:val="20"/>
                </w:rPr>
                <w:t>only</w:t>
              </w:r>
            </w:ins>
          </w:p>
        </w:tc>
        <w:tc>
          <w:tcPr>
            <w:tcW w:w="2455" w:type="dxa"/>
            <w:tcBorders>
              <w:top w:val="single" w:sz="4" w:space="0" w:color="auto"/>
              <w:left w:val="single" w:sz="4" w:space="0" w:color="auto"/>
              <w:bottom w:val="single" w:sz="4" w:space="0" w:color="auto"/>
              <w:right w:val="single" w:sz="4" w:space="0" w:color="auto"/>
            </w:tcBorders>
          </w:tcPr>
          <w:p w14:paraId="20AA1222" w14:textId="01D92C42" w:rsidR="001E63A2" w:rsidRPr="00594314" w:rsidRDefault="001E63A2" w:rsidP="001E63A2">
            <w:pPr>
              <w:cnfStyle w:val="000000000000" w:firstRow="0" w:lastRow="0" w:firstColumn="0" w:lastColumn="0" w:oddVBand="0" w:evenVBand="0" w:oddHBand="0" w:evenHBand="0" w:firstRowFirstColumn="0" w:firstRowLastColumn="0" w:lastRowFirstColumn="0" w:lastRowLastColumn="0"/>
              <w:rPr>
                <w:ins w:id="1079" w:author="Nguyen, Trinh@Wildlife" w:date="2021-12-14T18:46:00Z"/>
                <w:rFonts w:ascii="Arial" w:hAnsi="Arial" w:cs="Arial"/>
                <w:sz w:val="20"/>
                <w:szCs w:val="20"/>
              </w:rPr>
            </w:pPr>
            <w:ins w:id="1080" w:author="Nguyen, Trinh@Wildlife" w:date="2021-12-14T18:50:00Z">
              <w:r w:rsidRPr="00594314">
                <w:rPr>
                  <w:rFonts w:ascii="Arial" w:hAnsi="Arial" w:cs="Arial"/>
                  <w:sz w:val="20"/>
                  <w:szCs w:val="20"/>
                </w:rPr>
                <w:t>dd°</w:t>
              </w:r>
            </w:ins>
          </w:p>
        </w:tc>
        <w:tc>
          <w:tcPr>
            <w:tcW w:w="1424" w:type="dxa"/>
            <w:tcBorders>
              <w:top w:val="single" w:sz="4" w:space="0" w:color="auto"/>
              <w:left w:val="single" w:sz="4" w:space="0" w:color="auto"/>
              <w:bottom w:val="single" w:sz="4" w:space="0" w:color="auto"/>
              <w:right w:val="single" w:sz="4" w:space="0" w:color="auto"/>
            </w:tcBorders>
          </w:tcPr>
          <w:p w14:paraId="378668C9" w14:textId="77777777" w:rsidR="001E63A2" w:rsidRPr="00E8506B" w:rsidRDefault="001E63A2" w:rsidP="001E63A2">
            <w:pPr>
              <w:cnfStyle w:val="000000000000" w:firstRow="0" w:lastRow="0" w:firstColumn="0" w:lastColumn="0" w:oddVBand="0" w:evenVBand="0" w:oddHBand="0" w:evenHBand="0" w:firstRowFirstColumn="0" w:firstRowLastColumn="0" w:lastRowFirstColumn="0" w:lastRowLastColumn="0"/>
              <w:rPr>
                <w:ins w:id="1081" w:author="Nguyen, Trinh@Wildlife" w:date="2021-12-14T18:46:00Z"/>
                <w:rFonts w:ascii="Arial" w:hAnsi="Arial" w:cs="Arial"/>
                <w:sz w:val="20"/>
                <w:szCs w:val="20"/>
              </w:rPr>
            </w:pPr>
          </w:p>
        </w:tc>
      </w:tr>
      <w:tr w:rsidR="00C11FD5" w:rsidRPr="00B95A6C" w14:paraId="6A1EEDA4" w14:textId="77777777" w:rsidTr="00C11FD5">
        <w:trPr>
          <w:cnfStyle w:val="000000100000" w:firstRow="0" w:lastRow="0" w:firstColumn="0" w:lastColumn="0" w:oddVBand="0" w:evenVBand="0" w:oddHBand="1" w:evenHBand="0" w:firstRowFirstColumn="0" w:firstRowLastColumn="0" w:lastRowFirstColumn="0" w:lastRowLastColumn="0"/>
          <w:ins w:id="1082" w:author="Nguyen, Trinh@Wildlife" w:date="2021-12-14T18:46:00Z"/>
        </w:trPr>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39483622" w14:textId="4C46AAC7" w:rsidR="001E63A2" w:rsidRPr="00703C00" w:rsidRDefault="001E63A2" w:rsidP="001E63A2">
            <w:pPr>
              <w:rPr>
                <w:ins w:id="1083" w:author="Nguyen, Trinh@Wildlife" w:date="2021-12-14T18:46:00Z"/>
                <w:rFonts w:ascii="Arial" w:hAnsi="Arial" w:cs="Arial"/>
                <w:b w:val="0"/>
                <w:bCs w:val="0"/>
                <w:sz w:val="20"/>
                <w:szCs w:val="20"/>
                <w:rPrChange w:id="1084" w:author="Nguyen, Trinh@Wildlife" w:date="2021-12-15T11:36:00Z">
                  <w:rPr>
                    <w:ins w:id="1085" w:author="Nguyen, Trinh@Wildlife" w:date="2021-12-14T18:46:00Z"/>
                    <w:rFonts w:ascii="Arial" w:hAnsi="Arial" w:cs="Arial"/>
                    <w:sz w:val="20"/>
                    <w:szCs w:val="20"/>
                  </w:rPr>
                </w:rPrChange>
              </w:rPr>
            </w:pPr>
            <w:ins w:id="1086" w:author="Nguyen, Trinh@Wildlife" w:date="2021-12-14T18:46:00Z">
              <w:r w:rsidRPr="00703C00">
                <w:rPr>
                  <w:rFonts w:ascii="Arial" w:hAnsi="Arial" w:cs="Arial"/>
                  <w:sz w:val="20"/>
                  <w:szCs w:val="20"/>
                </w:rPr>
                <w:t>LongMin</w:t>
              </w:r>
            </w:ins>
          </w:p>
        </w:tc>
        <w:tc>
          <w:tcPr>
            <w:tcW w:w="5186" w:type="dxa"/>
            <w:tcBorders>
              <w:top w:val="single" w:sz="4" w:space="0" w:color="auto"/>
              <w:left w:val="single" w:sz="4" w:space="0" w:color="auto"/>
              <w:bottom w:val="single" w:sz="4" w:space="0" w:color="auto"/>
              <w:right w:val="single" w:sz="4" w:space="0" w:color="auto"/>
            </w:tcBorders>
          </w:tcPr>
          <w:p w14:paraId="225187BA" w14:textId="3BA055B3" w:rsidR="001E63A2" w:rsidRPr="00594314" w:rsidRDefault="001E63A2" w:rsidP="001E63A2">
            <w:pPr>
              <w:cnfStyle w:val="000000100000" w:firstRow="0" w:lastRow="0" w:firstColumn="0" w:lastColumn="0" w:oddVBand="0" w:evenVBand="0" w:oddHBand="1" w:evenHBand="0" w:firstRowFirstColumn="0" w:firstRowLastColumn="0" w:lastRowFirstColumn="0" w:lastRowLastColumn="0"/>
              <w:rPr>
                <w:ins w:id="1087" w:author="Nguyen, Trinh@Wildlife" w:date="2021-12-14T18:46:00Z"/>
                <w:rFonts w:ascii="Arial" w:hAnsi="Arial" w:cs="Arial"/>
                <w:sz w:val="20"/>
                <w:szCs w:val="20"/>
              </w:rPr>
            </w:pPr>
            <w:ins w:id="1088" w:author="Nguyen, Trinh@Wildlife" w:date="2021-12-14T18:48:00Z">
              <w:r w:rsidRPr="00594314">
                <w:rPr>
                  <w:rFonts w:ascii="Arial" w:hAnsi="Arial" w:cs="Arial"/>
                  <w:sz w:val="20"/>
                  <w:szCs w:val="20"/>
                </w:rPr>
                <w:t>Station longitude WGS 1984 Coordinate</w:t>
              </w:r>
              <w:r>
                <w:rPr>
                  <w:rFonts w:ascii="Arial" w:hAnsi="Arial" w:cs="Arial"/>
                  <w:sz w:val="20"/>
                  <w:szCs w:val="20"/>
                </w:rPr>
                <w:t>, minute</w:t>
              </w:r>
            </w:ins>
            <w:ins w:id="1089" w:author="Nguyen, Trinh@Wildlife" w:date="2021-12-14T18:49:00Z">
              <w:r>
                <w:rPr>
                  <w:rFonts w:ascii="Arial" w:hAnsi="Arial" w:cs="Arial"/>
                  <w:sz w:val="20"/>
                  <w:szCs w:val="20"/>
                </w:rPr>
                <w:t>s</w:t>
              </w:r>
            </w:ins>
            <w:ins w:id="1090" w:author="Nguyen, Trinh@Wildlife" w:date="2021-12-14T18:48:00Z">
              <w:r>
                <w:rPr>
                  <w:rFonts w:ascii="Arial" w:hAnsi="Arial" w:cs="Arial"/>
                  <w:sz w:val="20"/>
                  <w:szCs w:val="20"/>
                </w:rPr>
                <w:t xml:space="preserve"> only</w:t>
              </w:r>
            </w:ins>
          </w:p>
        </w:tc>
        <w:tc>
          <w:tcPr>
            <w:tcW w:w="2455" w:type="dxa"/>
            <w:tcBorders>
              <w:top w:val="single" w:sz="4" w:space="0" w:color="auto"/>
              <w:left w:val="single" w:sz="4" w:space="0" w:color="auto"/>
              <w:bottom w:val="single" w:sz="4" w:space="0" w:color="auto"/>
              <w:right w:val="single" w:sz="4" w:space="0" w:color="auto"/>
            </w:tcBorders>
          </w:tcPr>
          <w:p w14:paraId="2CD0A817" w14:textId="3FACF64E" w:rsidR="001E63A2" w:rsidRPr="00594314" w:rsidRDefault="001E63A2" w:rsidP="001E63A2">
            <w:pPr>
              <w:cnfStyle w:val="000000100000" w:firstRow="0" w:lastRow="0" w:firstColumn="0" w:lastColumn="0" w:oddVBand="0" w:evenVBand="0" w:oddHBand="1" w:evenHBand="0" w:firstRowFirstColumn="0" w:firstRowLastColumn="0" w:lastRowFirstColumn="0" w:lastRowLastColumn="0"/>
              <w:rPr>
                <w:ins w:id="1091" w:author="Nguyen, Trinh@Wildlife" w:date="2021-12-14T18:46:00Z"/>
                <w:rFonts w:ascii="Arial" w:hAnsi="Arial" w:cs="Arial"/>
                <w:sz w:val="20"/>
                <w:szCs w:val="20"/>
              </w:rPr>
            </w:pPr>
            <w:ins w:id="1092" w:author="Nguyen, Trinh@Wildlife" w:date="2021-12-14T18:50:00Z">
              <w:r>
                <w:rPr>
                  <w:rFonts w:ascii="Arial" w:hAnsi="Arial" w:cs="Arial"/>
                  <w:sz w:val="20"/>
                  <w:szCs w:val="20"/>
                </w:rPr>
                <w:t>mm'</w:t>
              </w:r>
            </w:ins>
          </w:p>
        </w:tc>
        <w:tc>
          <w:tcPr>
            <w:tcW w:w="1424" w:type="dxa"/>
            <w:tcBorders>
              <w:top w:val="single" w:sz="4" w:space="0" w:color="auto"/>
              <w:left w:val="single" w:sz="4" w:space="0" w:color="auto"/>
              <w:bottom w:val="single" w:sz="4" w:space="0" w:color="auto"/>
              <w:right w:val="single" w:sz="4" w:space="0" w:color="auto"/>
            </w:tcBorders>
          </w:tcPr>
          <w:p w14:paraId="5BCD32B3" w14:textId="77777777" w:rsidR="001E63A2" w:rsidRPr="00E8506B" w:rsidRDefault="001E63A2" w:rsidP="001E63A2">
            <w:pPr>
              <w:cnfStyle w:val="000000100000" w:firstRow="0" w:lastRow="0" w:firstColumn="0" w:lastColumn="0" w:oddVBand="0" w:evenVBand="0" w:oddHBand="1" w:evenHBand="0" w:firstRowFirstColumn="0" w:firstRowLastColumn="0" w:lastRowFirstColumn="0" w:lastRowLastColumn="0"/>
              <w:rPr>
                <w:ins w:id="1093" w:author="Nguyen, Trinh@Wildlife" w:date="2021-12-14T18:46:00Z"/>
                <w:rFonts w:ascii="Arial" w:hAnsi="Arial" w:cs="Arial"/>
                <w:sz w:val="20"/>
                <w:szCs w:val="20"/>
              </w:rPr>
            </w:pPr>
          </w:p>
        </w:tc>
      </w:tr>
      <w:tr w:rsidR="00C11FD5" w:rsidRPr="00B95A6C" w14:paraId="53284278" w14:textId="77777777" w:rsidTr="00C11FD5">
        <w:trPr>
          <w:ins w:id="1094" w:author="Nguyen, Trinh@Wildlife" w:date="2021-12-14T18:45:00Z"/>
        </w:trPr>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5D06E988" w14:textId="61C8DCCD" w:rsidR="001E63A2" w:rsidRPr="00D251A5" w:rsidRDefault="001E63A2" w:rsidP="001E63A2">
            <w:pPr>
              <w:rPr>
                <w:ins w:id="1095" w:author="Nguyen, Trinh@Wildlife" w:date="2021-12-14T18:45:00Z"/>
                <w:rFonts w:ascii="Arial" w:hAnsi="Arial" w:cs="Arial"/>
                <w:b w:val="0"/>
                <w:sz w:val="20"/>
                <w:szCs w:val="20"/>
              </w:rPr>
            </w:pPr>
            <w:ins w:id="1096" w:author="Nguyen, Trinh@Wildlife" w:date="2021-12-14T18:46:00Z">
              <w:r>
                <w:rPr>
                  <w:rFonts w:ascii="Arial" w:hAnsi="Arial" w:cs="Arial"/>
                  <w:b w:val="0"/>
                  <w:sz w:val="20"/>
                  <w:szCs w:val="20"/>
                </w:rPr>
                <w:t>LongSec</w:t>
              </w:r>
            </w:ins>
          </w:p>
        </w:tc>
        <w:tc>
          <w:tcPr>
            <w:tcW w:w="5186" w:type="dxa"/>
            <w:tcBorders>
              <w:top w:val="single" w:sz="4" w:space="0" w:color="auto"/>
              <w:left w:val="single" w:sz="4" w:space="0" w:color="auto"/>
              <w:bottom w:val="single" w:sz="4" w:space="0" w:color="auto"/>
              <w:right w:val="single" w:sz="4" w:space="0" w:color="auto"/>
            </w:tcBorders>
          </w:tcPr>
          <w:p w14:paraId="6D39DF6B" w14:textId="3C835702" w:rsidR="001E63A2" w:rsidRPr="00B95A6C" w:rsidRDefault="001E63A2" w:rsidP="001E63A2">
            <w:pPr>
              <w:cnfStyle w:val="000000000000" w:firstRow="0" w:lastRow="0" w:firstColumn="0" w:lastColumn="0" w:oddVBand="0" w:evenVBand="0" w:oddHBand="0" w:evenHBand="0" w:firstRowFirstColumn="0" w:firstRowLastColumn="0" w:lastRowFirstColumn="0" w:lastRowLastColumn="0"/>
              <w:rPr>
                <w:ins w:id="1097" w:author="Nguyen, Trinh@Wildlife" w:date="2021-12-14T18:45:00Z"/>
                <w:rFonts w:ascii="Arial" w:hAnsi="Arial" w:cs="Arial"/>
                <w:sz w:val="20"/>
                <w:szCs w:val="20"/>
              </w:rPr>
            </w:pPr>
            <w:ins w:id="1098" w:author="Nguyen, Trinh@Wildlife" w:date="2021-12-14T18:48:00Z">
              <w:r w:rsidRPr="00594314">
                <w:rPr>
                  <w:rFonts w:ascii="Arial" w:hAnsi="Arial" w:cs="Arial"/>
                  <w:sz w:val="20"/>
                  <w:szCs w:val="20"/>
                </w:rPr>
                <w:t>Station longitude WGS 1984 Coordinate</w:t>
              </w:r>
              <w:r>
                <w:rPr>
                  <w:rFonts w:ascii="Arial" w:hAnsi="Arial" w:cs="Arial"/>
                  <w:sz w:val="20"/>
                  <w:szCs w:val="20"/>
                </w:rPr>
                <w:t>, second</w:t>
              </w:r>
            </w:ins>
            <w:ins w:id="1099" w:author="Nguyen, Trinh@Wildlife" w:date="2021-12-14T18:49:00Z">
              <w:r>
                <w:rPr>
                  <w:rFonts w:ascii="Arial" w:hAnsi="Arial" w:cs="Arial"/>
                  <w:sz w:val="20"/>
                  <w:szCs w:val="20"/>
                </w:rPr>
                <w:t>s</w:t>
              </w:r>
            </w:ins>
            <w:ins w:id="1100" w:author="Nguyen, Trinh@Wildlife" w:date="2021-12-14T18:48:00Z">
              <w:r>
                <w:rPr>
                  <w:rFonts w:ascii="Arial" w:hAnsi="Arial" w:cs="Arial"/>
                  <w:sz w:val="20"/>
                  <w:szCs w:val="20"/>
                </w:rPr>
                <w:t xml:space="preserve"> only</w:t>
              </w:r>
            </w:ins>
          </w:p>
        </w:tc>
        <w:tc>
          <w:tcPr>
            <w:tcW w:w="2455" w:type="dxa"/>
            <w:tcBorders>
              <w:top w:val="single" w:sz="4" w:space="0" w:color="auto"/>
              <w:left w:val="single" w:sz="4" w:space="0" w:color="auto"/>
              <w:bottom w:val="single" w:sz="4" w:space="0" w:color="auto"/>
              <w:right w:val="single" w:sz="4" w:space="0" w:color="auto"/>
            </w:tcBorders>
          </w:tcPr>
          <w:p w14:paraId="603D03FB" w14:textId="1E71368E" w:rsidR="001E63A2" w:rsidRPr="00B95A6C" w:rsidRDefault="001E63A2" w:rsidP="001E63A2">
            <w:pPr>
              <w:cnfStyle w:val="000000000000" w:firstRow="0" w:lastRow="0" w:firstColumn="0" w:lastColumn="0" w:oddVBand="0" w:evenVBand="0" w:oddHBand="0" w:evenHBand="0" w:firstRowFirstColumn="0" w:firstRowLastColumn="0" w:lastRowFirstColumn="0" w:lastRowLastColumn="0"/>
              <w:rPr>
                <w:ins w:id="1101" w:author="Nguyen, Trinh@Wildlife" w:date="2021-12-14T18:45:00Z"/>
                <w:rFonts w:ascii="Arial" w:hAnsi="Arial" w:cs="Arial"/>
                <w:sz w:val="20"/>
                <w:szCs w:val="20"/>
              </w:rPr>
            </w:pPr>
            <w:ins w:id="1102" w:author="Nguyen, Trinh@Wildlife" w:date="2021-12-14T18:50:00Z">
              <w:r>
                <w:rPr>
                  <w:rFonts w:ascii="Arial" w:hAnsi="Arial" w:cs="Arial"/>
                  <w:sz w:val="20"/>
                  <w:szCs w:val="20"/>
                </w:rPr>
                <w:t>ss.s”</w:t>
              </w:r>
            </w:ins>
          </w:p>
        </w:tc>
        <w:tc>
          <w:tcPr>
            <w:tcW w:w="1424" w:type="dxa"/>
            <w:tcBorders>
              <w:top w:val="single" w:sz="4" w:space="0" w:color="auto"/>
              <w:left w:val="single" w:sz="4" w:space="0" w:color="auto"/>
              <w:bottom w:val="single" w:sz="4" w:space="0" w:color="auto"/>
              <w:right w:val="single" w:sz="4" w:space="0" w:color="auto"/>
            </w:tcBorders>
          </w:tcPr>
          <w:p w14:paraId="1FCE949E" w14:textId="77777777" w:rsidR="001E63A2" w:rsidRPr="00B95A6C" w:rsidRDefault="001E63A2" w:rsidP="001E63A2">
            <w:pPr>
              <w:cnfStyle w:val="000000000000" w:firstRow="0" w:lastRow="0" w:firstColumn="0" w:lastColumn="0" w:oddVBand="0" w:evenVBand="0" w:oddHBand="0" w:evenHBand="0" w:firstRowFirstColumn="0" w:firstRowLastColumn="0" w:lastRowFirstColumn="0" w:lastRowLastColumn="0"/>
              <w:rPr>
                <w:ins w:id="1103" w:author="Nguyen, Trinh@Wildlife" w:date="2021-12-14T18:45:00Z"/>
                <w:rFonts w:ascii="Arial" w:hAnsi="Arial" w:cs="Arial"/>
                <w:sz w:val="20"/>
                <w:szCs w:val="20"/>
              </w:rPr>
            </w:pPr>
          </w:p>
        </w:tc>
      </w:tr>
      <w:tr w:rsidR="00C11FD5" w:rsidRPr="00B95A6C" w14:paraId="7C34B384" w14:textId="77777777" w:rsidTr="00C11FD5">
        <w:trPr>
          <w:cnfStyle w:val="000000100000" w:firstRow="0" w:lastRow="0" w:firstColumn="0" w:lastColumn="0" w:oddVBand="0" w:evenVBand="0" w:oddHBand="1" w:evenHBand="0" w:firstRowFirstColumn="0" w:firstRowLastColumn="0" w:lastRowFirstColumn="0" w:lastRowLastColumn="0"/>
          <w:ins w:id="1104" w:author="Nguyen, Trinh@Wildlife" w:date="2021-12-14T18:46:00Z"/>
        </w:trPr>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4AAFDFE7" w14:textId="725809B6" w:rsidR="001E63A2" w:rsidRDefault="001E63A2" w:rsidP="001E63A2">
            <w:pPr>
              <w:rPr>
                <w:ins w:id="1105" w:author="Nguyen, Trinh@Wildlife" w:date="2021-12-14T18:46:00Z"/>
                <w:rFonts w:ascii="Arial" w:hAnsi="Arial" w:cs="Arial"/>
                <w:b w:val="0"/>
                <w:sz w:val="20"/>
                <w:szCs w:val="20"/>
              </w:rPr>
            </w:pPr>
            <w:ins w:id="1106" w:author="Nguyen, Trinh@Wildlife" w:date="2021-12-14T18:46:00Z">
              <w:r>
                <w:rPr>
                  <w:rFonts w:ascii="Arial" w:hAnsi="Arial" w:cs="Arial"/>
                  <w:b w:val="0"/>
                  <w:sz w:val="20"/>
                  <w:szCs w:val="20"/>
                </w:rPr>
                <w:t>Comments</w:t>
              </w:r>
            </w:ins>
          </w:p>
        </w:tc>
        <w:tc>
          <w:tcPr>
            <w:tcW w:w="5186" w:type="dxa"/>
            <w:tcBorders>
              <w:top w:val="single" w:sz="4" w:space="0" w:color="auto"/>
              <w:left w:val="single" w:sz="4" w:space="0" w:color="auto"/>
              <w:bottom w:val="single" w:sz="4" w:space="0" w:color="auto"/>
              <w:right w:val="single" w:sz="4" w:space="0" w:color="auto"/>
            </w:tcBorders>
          </w:tcPr>
          <w:p w14:paraId="582D82C7" w14:textId="59658D4B" w:rsidR="001E63A2" w:rsidRPr="00B95A6C" w:rsidRDefault="001E63A2" w:rsidP="001E63A2">
            <w:pPr>
              <w:cnfStyle w:val="000000100000" w:firstRow="0" w:lastRow="0" w:firstColumn="0" w:lastColumn="0" w:oddVBand="0" w:evenVBand="0" w:oddHBand="1" w:evenHBand="0" w:firstRowFirstColumn="0" w:firstRowLastColumn="0" w:lastRowFirstColumn="0" w:lastRowLastColumn="0"/>
              <w:rPr>
                <w:ins w:id="1107" w:author="Nguyen, Trinh@Wildlife" w:date="2021-12-14T18:46:00Z"/>
                <w:rFonts w:ascii="Arial" w:hAnsi="Arial" w:cs="Arial"/>
                <w:sz w:val="20"/>
                <w:szCs w:val="20"/>
              </w:rPr>
            </w:pPr>
            <w:ins w:id="1108" w:author="Nguyen, Trinh@Wildlife" w:date="2021-12-14T18:49:00Z">
              <w:r>
                <w:rPr>
                  <w:rFonts w:ascii="Arial" w:hAnsi="Arial" w:cs="Arial"/>
                  <w:sz w:val="20"/>
                  <w:szCs w:val="20"/>
                </w:rPr>
                <w:t>Comments pertaining to the station</w:t>
              </w:r>
            </w:ins>
          </w:p>
        </w:tc>
        <w:tc>
          <w:tcPr>
            <w:tcW w:w="2455" w:type="dxa"/>
            <w:tcBorders>
              <w:top w:val="single" w:sz="4" w:space="0" w:color="auto"/>
              <w:left w:val="single" w:sz="4" w:space="0" w:color="auto"/>
              <w:bottom w:val="single" w:sz="4" w:space="0" w:color="auto"/>
              <w:right w:val="single" w:sz="4" w:space="0" w:color="auto"/>
            </w:tcBorders>
          </w:tcPr>
          <w:p w14:paraId="64FEDF50" w14:textId="41D38A71" w:rsidR="001E63A2" w:rsidRPr="00B95A6C" w:rsidRDefault="001E63A2" w:rsidP="001E63A2">
            <w:pPr>
              <w:cnfStyle w:val="000000100000" w:firstRow="0" w:lastRow="0" w:firstColumn="0" w:lastColumn="0" w:oddVBand="0" w:evenVBand="0" w:oddHBand="1" w:evenHBand="0" w:firstRowFirstColumn="0" w:firstRowLastColumn="0" w:lastRowFirstColumn="0" w:lastRowLastColumn="0"/>
              <w:rPr>
                <w:ins w:id="1109" w:author="Nguyen, Trinh@Wildlife" w:date="2021-12-14T18:46:00Z"/>
                <w:rFonts w:ascii="Arial" w:hAnsi="Arial" w:cs="Arial"/>
                <w:sz w:val="20"/>
                <w:szCs w:val="20"/>
              </w:rPr>
            </w:pPr>
            <w:ins w:id="1110" w:author="Nguyen, Trinh@Wildlife" w:date="2021-12-14T18:50:00Z">
              <w:r>
                <w:rPr>
                  <w:rFonts w:ascii="Arial" w:hAnsi="Arial" w:cs="Arial"/>
                  <w:sz w:val="20"/>
                  <w:szCs w:val="20"/>
                </w:rPr>
                <w:t>String</w:t>
              </w:r>
            </w:ins>
          </w:p>
        </w:tc>
        <w:tc>
          <w:tcPr>
            <w:tcW w:w="1424" w:type="dxa"/>
            <w:tcBorders>
              <w:top w:val="single" w:sz="4" w:space="0" w:color="auto"/>
              <w:left w:val="single" w:sz="4" w:space="0" w:color="auto"/>
              <w:bottom w:val="single" w:sz="4" w:space="0" w:color="auto"/>
              <w:right w:val="single" w:sz="4" w:space="0" w:color="auto"/>
            </w:tcBorders>
          </w:tcPr>
          <w:p w14:paraId="20C9E3CB" w14:textId="77777777" w:rsidR="001E63A2" w:rsidRPr="00B95A6C" w:rsidRDefault="001E63A2" w:rsidP="001E63A2">
            <w:pPr>
              <w:cnfStyle w:val="000000100000" w:firstRow="0" w:lastRow="0" w:firstColumn="0" w:lastColumn="0" w:oddVBand="0" w:evenVBand="0" w:oddHBand="1" w:evenHBand="0" w:firstRowFirstColumn="0" w:firstRowLastColumn="0" w:lastRowFirstColumn="0" w:lastRowLastColumn="0"/>
              <w:rPr>
                <w:ins w:id="1111" w:author="Nguyen, Trinh@Wildlife" w:date="2021-12-14T18:46:00Z"/>
                <w:rFonts w:ascii="Arial" w:hAnsi="Arial" w:cs="Arial"/>
                <w:sz w:val="20"/>
                <w:szCs w:val="20"/>
              </w:rPr>
            </w:pPr>
          </w:p>
        </w:tc>
      </w:tr>
      <w:tr w:rsidR="00C11FD5" w:rsidRPr="00B95A6C" w14:paraId="53BC6045" w14:textId="77777777" w:rsidTr="00C11FD5">
        <w:trPr>
          <w:ins w:id="1112" w:author="Nguyen, Trinh@Wildlife" w:date="2021-12-14T18:46:00Z"/>
        </w:trPr>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32CFE6AD" w14:textId="0C7BBA30" w:rsidR="001E63A2" w:rsidRDefault="001E63A2" w:rsidP="001E63A2">
            <w:pPr>
              <w:rPr>
                <w:ins w:id="1113" w:author="Nguyen, Trinh@Wildlife" w:date="2021-12-14T18:46:00Z"/>
                <w:rFonts w:ascii="Arial" w:hAnsi="Arial" w:cs="Arial"/>
                <w:b w:val="0"/>
                <w:sz w:val="20"/>
                <w:szCs w:val="20"/>
              </w:rPr>
            </w:pPr>
            <w:ins w:id="1114" w:author="Nguyen, Trinh@Wildlife" w:date="2021-12-14T18:46:00Z">
              <w:r>
                <w:rPr>
                  <w:rFonts w:ascii="Arial" w:hAnsi="Arial" w:cs="Arial"/>
                  <w:b w:val="0"/>
                  <w:sz w:val="20"/>
                  <w:szCs w:val="20"/>
                </w:rPr>
                <w:t>JustEdited</w:t>
              </w:r>
            </w:ins>
          </w:p>
        </w:tc>
        <w:tc>
          <w:tcPr>
            <w:tcW w:w="5186" w:type="dxa"/>
            <w:tcBorders>
              <w:top w:val="single" w:sz="4" w:space="0" w:color="auto"/>
              <w:left w:val="single" w:sz="4" w:space="0" w:color="auto"/>
              <w:bottom w:val="single" w:sz="4" w:space="0" w:color="auto"/>
              <w:right w:val="single" w:sz="4" w:space="0" w:color="auto"/>
            </w:tcBorders>
          </w:tcPr>
          <w:p w14:paraId="6CD13C1C" w14:textId="4C51F682" w:rsidR="001E63A2" w:rsidRPr="00B95A6C" w:rsidRDefault="001E63A2" w:rsidP="001E63A2">
            <w:pPr>
              <w:cnfStyle w:val="000000000000" w:firstRow="0" w:lastRow="0" w:firstColumn="0" w:lastColumn="0" w:oddVBand="0" w:evenVBand="0" w:oddHBand="0" w:evenHBand="0" w:firstRowFirstColumn="0" w:firstRowLastColumn="0" w:lastRowFirstColumn="0" w:lastRowLastColumn="0"/>
              <w:rPr>
                <w:ins w:id="1115" w:author="Nguyen, Trinh@Wildlife" w:date="2021-12-14T18:46:00Z"/>
                <w:rFonts w:ascii="Arial" w:hAnsi="Arial" w:cs="Arial"/>
                <w:sz w:val="20"/>
                <w:szCs w:val="20"/>
              </w:rPr>
            </w:pPr>
            <w:ins w:id="1116" w:author="Nguyen, Trinh@Wildlife" w:date="2021-12-14T18:49:00Z">
              <w:r>
                <w:rPr>
                  <w:rFonts w:ascii="Arial" w:hAnsi="Arial" w:cs="Arial"/>
                  <w:sz w:val="20"/>
                  <w:szCs w:val="20"/>
                </w:rPr>
                <w:t>Yes/No field if edits were made to be uploaded to tier 3</w:t>
              </w:r>
            </w:ins>
          </w:p>
        </w:tc>
        <w:tc>
          <w:tcPr>
            <w:tcW w:w="2455" w:type="dxa"/>
            <w:tcBorders>
              <w:top w:val="single" w:sz="4" w:space="0" w:color="auto"/>
              <w:left w:val="single" w:sz="4" w:space="0" w:color="auto"/>
              <w:bottom w:val="single" w:sz="4" w:space="0" w:color="auto"/>
              <w:right w:val="single" w:sz="4" w:space="0" w:color="auto"/>
            </w:tcBorders>
          </w:tcPr>
          <w:p w14:paraId="31FBE008" w14:textId="77777777" w:rsidR="001E63A2" w:rsidRPr="00B95A6C" w:rsidRDefault="001E63A2" w:rsidP="001E63A2">
            <w:pPr>
              <w:cnfStyle w:val="000000000000" w:firstRow="0" w:lastRow="0" w:firstColumn="0" w:lastColumn="0" w:oddVBand="0" w:evenVBand="0" w:oddHBand="0" w:evenHBand="0" w:firstRowFirstColumn="0" w:firstRowLastColumn="0" w:lastRowFirstColumn="0" w:lastRowLastColumn="0"/>
              <w:rPr>
                <w:ins w:id="1117" w:author="Nguyen, Trinh@Wildlife" w:date="2021-12-14T18:46:00Z"/>
                <w:rFonts w:ascii="Arial" w:hAnsi="Arial" w:cs="Arial"/>
                <w:sz w:val="20"/>
                <w:szCs w:val="20"/>
              </w:rPr>
            </w:pPr>
          </w:p>
        </w:tc>
        <w:tc>
          <w:tcPr>
            <w:tcW w:w="1424" w:type="dxa"/>
            <w:tcBorders>
              <w:top w:val="single" w:sz="4" w:space="0" w:color="auto"/>
              <w:left w:val="single" w:sz="4" w:space="0" w:color="auto"/>
              <w:bottom w:val="single" w:sz="4" w:space="0" w:color="auto"/>
              <w:right w:val="single" w:sz="4" w:space="0" w:color="auto"/>
            </w:tcBorders>
          </w:tcPr>
          <w:p w14:paraId="26CE4F13" w14:textId="77777777" w:rsidR="001E63A2" w:rsidRPr="00B95A6C" w:rsidRDefault="001E63A2" w:rsidP="001E63A2">
            <w:pPr>
              <w:cnfStyle w:val="000000000000" w:firstRow="0" w:lastRow="0" w:firstColumn="0" w:lastColumn="0" w:oddVBand="0" w:evenVBand="0" w:oddHBand="0" w:evenHBand="0" w:firstRowFirstColumn="0" w:firstRowLastColumn="0" w:lastRowFirstColumn="0" w:lastRowLastColumn="0"/>
              <w:rPr>
                <w:ins w:id="1118" w:author="Nguyen, Trinh@Wildlife" w:date="2021-12-14T18:46:00Z"/>
                <w:rFonts w:ascii="Arial" w:hAnsi="Arial" w:cs="Arial"/>
                <w:sz w:val="20"/>
                <w:szCs w:val="20"/>
              </w:rPr>
            </w:pPr>
          </w:p>
        </w:tc>
      </w:tr>
      <w:tr w:rsidR="00C11FD5" w:rsidRPr="00B95A6C" w14:paraId="33C88F9E" w14:textId="77777777" w:rsidTr="00C11FD5">
        <w:trPr>
          <w:cnfStyle w:val="000000100000" w:firstRow="0" w:lastRow="0" w:firstColumn="0" w:lastColumn="0" w:oddVBand="0" w:evenVBand="0" w:oddHBand="1" w:evenHBand="0" w:firstRowFirstColumn="0" w:firstRowLastColumn="0" w:lastRowFirstColumn="0" w:lastRowLastColumn="0"/>
          <w:ins w:id="1119" w:author="Nguyen, Trinh@Wildlife" w:date="2021-12-14T18:46:00Z"/>
        </w:trPr>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6783AD71" w14:textId="34F2B69F" w:rsidR="001E63A2" w:rsidRDefault="001E63A2" w:rsidP="001E63A2">
            <w:pPr>
              <w:rPr>
                <w:ins w:id="1120" w:author="Nguyen, Trinh@Wildlife" w:date="2021-12-14T18:46:00Z"/>
                <w:rFonts w:ascii="Arial" w:hAnsi="Arial" w:cs="Arial"/>
                <w:b w:val="0"/>
                <w:sz w:val="20"/>
                <w:szCs w:val="20"/>
              </w:rPr>
            </w:pPr>
            <w:commentRangeStart w:id="1121"/>
            <w:commentRangeStart w:id="1122"/>
            <w:commentRangeStart w:id="1123"/>
            <w:ins w:id="1124" w:author="Nguyen, Trinh@Wildlife" w:date="2021-12-14T18:46:00Z">
              <w:r>
                <w:rPr>
                  <w:rFonts w:ascii="Arial" w:hAnsi="Arial" w:cs="Arial"/>
                  <w:b w:val="0"/>
                  <w:sz w:val="20"/>
                  <w:szCs w:val="20"/>
                </w:rPr>
                <w:t>Wat</w:t>
              </w:r>
            </w:ins>
            <w:ins w:id="1125" w:author="Nguyen, Trinh@Wildlife" w:date="2021-12-14T18:47:00Z">
              <w:r>
                <w:rPr>
                  <w:rFonts w:ascii="Arial" w:hAnsi="Arial" w:cs="Arial"/>
                  <w:b w:val="0"/>
                  <w:sz w:val="20"/>
                  <w:szCs w:val="20"/>
                </w:rPr>
                <w:t>erInfoID</w:t>
              </w:r>
            </w:ins>
          </w:p>
        </w:tc>
        <w:commentRangeEnd w:id="1121"/>
        <w:tc>
          <w:tcPr>
            <w:tcW w:w="5186" w:type="dxa"/>
            <w:tcBorders>
              <w:top w:val="single" w:sz="4" w:space="0" w:color="auto"/>
              <w:left w:val="single" w:sz="4" w:space="0" w:color="auto"/>
              <w:bottom w:val="single" w:sz="4" w:space="0" w:color="auto"/>
              <w:right w:val="single" w:sz="4" w:space="0" w:color="auto"/>
            </w:tcBorders>
          </w:tcPr>
          <w:p w14:paraId="41A1ABB5" w14:textId="7F56743E" w:rsidR="001E63A2" w:rsidRPr="00B95A6C" w:rsidRDefault="001E63A2" w:rsidP="001E63A2">
            <w:pPr>
              <w:cnfStyle w:val="000000100000" w:firstRow="0" w:lastRow="0" w:firstColumn="0" w:lastColumn="0" w:oddVBand="0" w:evenVBand="0" w:oddHBand="1" w:evenHBand="0" w:firstRowFirstColumn="0" w:firstRowLastColumn="0" w:lastRowFirstColumn="0" w:lastRowLastColumn="0"/>
              <w:rPr>
                <w:ins w:id="1126" w:author="Nguyen, Trinh@Wildlife" w:date="2021-12-14T18:46:00Z"/>
                <w:rFonts w:ascii="Arial" w:hAnsi="Arial" w:cs="Arial"/>
                <w:sz w:val="20"/>
                <w:szCs w:val="20"/>
              </w:rPr>
            </w:pPr>
            <w:ins w:id="1127" w:author="Nguyen, Trinh@Wildlife" w:date="2021-12-14T18:47:00Z">
              <w:r>
                <w:rPr>
                  <w:rStyle w:val="CommentReference"/>
                </w:rPr>
                <w:commentReference w:id="1121"/>
              </w:r>
            </w:ins>
            <w:r w:rsidR="00283CD0">
              <w:rPr>
                <w:rStyle w:val="CommentReference"/>
              </w:rPr>
              <w:commentReference w:id="1122"/>
            </w:r>
            <w:r w:rsidR="00091A7A">
              <w:rPr>
                <w:rStyle w:val="CommentReference"/>
              </w:rPr>
              <w:commentReference w:id="1123"/>
            </w:r>
            <w:ins w:id="1128" w:author="Nguyen, Trinh@Wildlife" w:date="2021-12-14T18:49:00Z">
              <w:r>
                <w:rPr>
                  <w:rFonts w:ascii="Arial" w:hAnsi="Arial" w:cs="Arial"/>
                  <w:sz w:val="20"/>
                  <w:szCs w:val="20"/>
                </w:rPr>
                <w:t>Auto number</w:t>
              </w:r>
            </w:ins>
          </w:p>
        </w:tc>
        <w:tc>
          <w:tcPr>
            <w:tcW w:w="2455" w:type="dxa"/>
            <w:tcBorders>
              <w:top w:val="single" w:sz="4" w:space="0" w:color="auto"/>
              <w:left w:val="single" w:sz="4" w:space="0" w:color="auto"/>
              <w:bottom w:val="single" w:sz="4" w:space="0" w:color="auto"/>
              <w:right w:val="single" w:sz="4" w:space="0" w:color="auto"/>
            </w:tcBorders>
          </w:tcPr>
          <w:p w14:paraId="7245088E" w14:textId="77777777" w:rsidR="001E63A2" w:rsidRPr="00B95A6C" w:rsidRDefault="001E63A2" w:rsidP="001E63A2">
            <w:pPr>
              <w:cnfStyle w:val="000000100000" w:firstRow="0" w:lastRow="0" w:firstColumn="0" w:lastColumn="0" w:oddVBand="0" w:evenVBand="0" w:oddHBand="1" w:evenHBand="0" w:firstRowFirstColumn="0" w:firstRowLastColumn="0" w:lastRowFirstColumn="0" w:lastRowLastColumn="0"/>
              <w:rPr>
                <w:ins w:id="1129" w:author="Nguyen, Trinh@Wildlife" w:date="2021-12-14T18:46:00Z"/>
                <w:rFonts w:ascii="Arial" w:hAnsi="Arial" w:cs="Arial"/>
                <w:sz w:val="20"/>
                <w:szCs w:val="20"/>
              </w:rPr>
            </w:pPr>
          </w:p>
        </w:tc>
        <w:tc>
          <w:tcPr>
            <w:tcW w:w="1424" w:type="dxa"/>
            <w:tcBorders>
              <w:top w:val="single" w:sz="4" w:space="0" w:color="auto"/>
              <w:left w:val="single" w:sz="4" w:space="0" w:color="auto"/>
              <w:bottom w:val="single" w:sz="4" w:space="0" w:color="auto"/>
              <w:right w:val="single" w:sz="4" w:space="0" w:color="auto"/>
            </w:tcBorders>
          </w:tcPr>
          <w:p w14:paraId="5D662C91" w14:textId="77777777" w:rsidR="001E63A2" w:rsidRPr="00B95A6C" w:rsidRDefault="001E63A2" w:rsidP="001E63A2">
            <w:pPr>
              <w:cnfStyle w:val="000000100000" w:firstRow="0" w:lastRow="0" w:firstColumn="0" w:lastColumn="0" w:oddVBand="0" w:evenVBand="0" w:oddHBand="1" w:evenHBand="0" w:firstRowFirstColumn="0" w:firstRowLastColumn="0" w:lastRowFirstColumn="0" w:lastRowLastColumn="0"/>
              <w:rPr>
                <w:ins w:id="1130" w:author="Nguyen, Trinh@Wildlife" w:date="2021-12-14T18:46:00Z"/>
                <w:rFonts w:ascii="Arial" w:hAnsi="Arial" w:cs="Arial"/>
                <w:sz w:val="20"/>
                <w:szCs w:val="20"/>
              </w:rPr>
            </w:pPr>
          </w:p>
        </w:tc>
      </w:tr>
      <w:commentRangeEnd w:id="1122"/>
      <w:commentRangeEnd w:id="1123"/>
    </w:tbl>
    <w:p w14:paraId="6A855892" w14:textId="77777777" w:rsidR="001E63A2" w:rsidRPr="000938E8" w:rsidRDefault="001E63A2" w:rsidP="00A16021">
      <w:pPr>
        <w:rPr>
          <w:ins w:id="1131" w:author="Nguyen, Trinh@Wildlife" w:date="2021-12-14T16:10:00Z"/>
          <w:rFonts w:ascii="Arial" w:hAnsi="Arial" w:cs="Arial"/>
          <w:rPrChange w:id="1132" w:author="Nguyen, Trinh@Wildlife" w:date="2021-12-14T16:14:00Z">
            <w:rPr>
              <w:ins w:id="1133" w:author="Nguyen, Trinh@Wildlife" w:date="2021-12-14T16:10:00Z"/>
              <w:rFonts w:ascii="Arial" w:hAnsi="Arial" w:cs="Arial"/>
              <w:b/>
              <w:bCs/>
              <w:sz w:val="28"/>
              <w:szCs w:val="28"/>
            </w:rPr>
          </w:rPrChange>
        </w:rPr>
      </w:pPr>
    </w:p>
    <w:p w14:paraId="273BE034" w14:textId="409E280F" w:rsidR="000938E8" w:rsidRDefault="00A3792E" w:rsidP="00A16021">
      <w:pPr>
        <w:rPr>
          <w:ins w:id="1134" w:author="Nguyen, Trinh@Wildlife" w:date="2021-12-14T18:51:00Z"/>
          <w:rFonts w:ascii="Arial" w:hAnsi="Arial" w:cs="Arial"/>
        </w:rPr>
      </w:pPr>
      <w:ins w:id="1135" w:author="Nguyen, Trinh@Wildlife" w:date="2021-12-14T18:50:00Z">
        <w:r w:rsidRPr="00A3792E">
          <w:rPr>
            <w:rFonts w:ascii="Arial" w:hAnsi="Arial" w:cs="Arial"/>
            <w:rPrChange w:id="1136" w:author="Nguyen, Trinh@Wildlife" w:date="2021-12-14T18:51:00Z">
              <w:rPr>
                <w:rFonts w:ascii="Arial" w:hAnsi="Arial" w:cs="Arial"/>
                <w:b/>
                <w:bCs/>
                <w:sz w:val="28"/>
                <w:szCs w:val="28"/>
              </w:rPr>
            </w:rPrChange>
          </w:rPr>
          <w:t>SLS.csv: j</w:t>
        </w:r>
      </w:ins>
      <w:ins w:id="1137" w:author="Nguyen, Trinh@Wildlife" w:date="2021-12-14T18:51:00Z">
        <w:r w:rsidRPr="00A3792E">
          <w:rPr>
            <w:rFonts w:ascii="Arial" w:hAnsi="Arial" w:cs="Arial"/>
            <w:rPrChange w:id="1138" w:author="Nguyen, Trinh@Wildlife" w:date="2021-12-14T18:51:00Z">
              <w:rPr>
                <w:rFonts w:ascii="Arial" w:hAnsi="Arial" w:cs="Arial"/>
                <w:b/>
                <w:bCs/>
                <w:sz w:val="28"/>
                <w:szCs w:val="28"/>
              </w:rPr>
            </w:rPrChange>
          </w:rPr>
          <w:t xml:space="preserve">oined long formatted data frame of </w:t>
        </w:r>
      </w:ins>
      <w:ins w:id="1139" w:author="Nguyen, Trinh@Wildlife" w:date="2021-12-15T10:35:00Z">
        <w:r w:rsidR="00703C00">
          <w:rPr>
            <w:rFonts w:ascii="Arial" w:hAnsi="Arial" w:cs="Arial"/>
          </w:rPr>
          <w:t>the</w:t>
        </w:r>
      </w:ins>
      <w:ins w:id="1140" w:author="Nguyen, Trinh@Wildlife" w:date="2021-12-14T18:51:00Z">
        <w:r w:rsidRPr="00A3792E">
          <w:rPr>
            <w:rFonts w:ascii="Arial" w:hAnsi="Arial" w:cs="Arial"/>
            <w:rPrChange w:id="1141" w:author="Nguyen, Trinh@Wildlife" w:date="2021-12-14T18:51:00Z">
              <w:rPr>
                <w:rFonts w:ascii="Arial" w:hAnsi="Arial" w:cs="Arial"/>
                <w:b/>
                <w:bCs/>
                <w:sz w:val="28"/>
                <w:szCs w:val="28"/>
              </w:rPr>
            </w:rPrChange>
          </w:rPr>
          <w:t xml:space="preserve"> base tables</w:t>
        </w:r>
      </w:ins>
      <w:ins w:id="1142" w:author="Nguyen, Trinh@Wildlife" w:date="2021-12-15T12:02:00Z">
        <w:r w:rsidR="00703C00">
          <w:rPr>
            <w:rFonts w:ascii="Arial" w:hAnsi="Arial" w:cs="Arial"/>
          </w:rPr>
          <w:t xml:space="preserve">. This </w:t>
        </w:r>
      </w:ins>
      <w:ins w:id="1143" w:author="Nguyen, Trinh@Wildlife" w:date="2021-12-15T12:03:00Z">
        <w:r w:rsidR="00703C00">
          <w:rPr>
            <w:rFonts w:ascii="Arial" w:hAnsi="Arial" w:cs="Arial"/>
          </w:rPr>
          <w:t>table</w:t>
        </w:r>
      </w:ins>
      <w:ins w:id="1144" w:author="Nguyen, Trinh@Wildlife" w:date="2021-12-15T12:02:00Z">
        <w:r w:rsidR="00703C00">
          <w:rPr>
            <w:rFonts w:ascii="Arial" w:hAnsi="Arial" w:cs="Arial"/>
          </w:rPr>
          <w:t xml:space="preserve"> </w:t>
        </w:r>
      </w:ins>
      <w:ins w:id="1145" w:author="Nguyen, Trinh@Wildlife" w:date="2021-12-15T12:03:00Z">
        <w:r w:rsidR="00703C00">
          <w:rPr>
            <w:rFonts w:ascii="Arial" w:hAnsi="Arial" w:cs="Arial"/>
          </w:rPr>
          <w:t>is produced from</w:t>
        </w:r>
      </w:ins>
      <w:ins w:id="1146" w:author="Nguyen, Trinh@Wildlife" w:date="2021-12-15T12:02:00Z">
        <w:r w:rsidR="00703C00">
          <w:rPr>
            <w:rFonts w:ascii="Arial" w:hAnsi="Arial" w:cs="Arial"/>
          </w:rPr>
          <w:t xml:space="preserve"> the LTMRdata package</w:t>
        </w:r>
      </w:ins>
    </w:p>
    <w:p w14:paraId="09FB0B6F" w14:textId="05E6CFAA" w:rsidR="00A3792E" w:rsidRDefault="00A3792E" w:rsidP="00A16021">
      <w:pPr>
        <w:rPr>
          <w:ins w:id="1147" w:author="Nguyen, Trinh@Wildlife" w:date="2021-12-15T10:37:00Z"/>
          <w:rFonts w:ascii="Arial" w:hAnsi="Arial" w:cs="Arial"/>
        </w:rPr>
      </w:pPr>
    </w:p>
    <w:tbl>
      <w:tblPr>
        <w:tblStyle w:val="LightList-Accent1"/>
        <w:tblW w:w="10435" w:type="dxa"/>
        <w:tblInd w:w="-252" w:type="dxa"/>
        <w:tblLayout w:type="fixed"/>
        <w:tblLook w:val="04A0" w:firstRow="1" w:lastRow="0" w:firstColumn="1" w:lastColumn="0" w:noHBand="0" w:noVBand="1"/>
        <w:tblPrChange w:id="1148" w:author="Nguyen, Trinh@Wildlife" w:date="2021-12-16T12:03:00Z">
          <w:tblPr>
            <w:tblStyle w:val="LightList-Accent1"/>
            <w:tblW w:w="10890" w:type="dxa"/>
            <w:tblInd w:w="-252" w:type="dxa"/>
            <w:tblLayout w:type="fixed"/>
            <w:tblLook w:val="04A0" w:firstRow="1" w:lastRow="0" w:firstColumn="1" w:lastColumn="0" w:noHBand="0" w:noVBand="1"/>
          </w:tblPr>
        </w:tblPrChange>
      </w:tblPr>
      <w:tblGrid>
        <w:gridCol w:w="1828"/>
        <w:gridCol w:w="5079"/>
        <w:gridCol w:w="2495"/>
        <w:gridCol w:w="1033"/>
        <w:tblGridChange w:id="1149">
          <w:tblGrid>
            <w:gridCol w:w="1620"/>
            <w:gridCol w:w="4860"/>
            <w:gridCol w:w="2520"/>
            <w:gridCol w:w="1890"/>
          </w:tblGrid>
        </w:tblGridChange>
      </w:tblGrid>
      <w:tr w:rsidR="00703C00" w14:paraId="21F3717F" w14:textId="77777777" w:rsidTr="00C11FD5">
        <w:trPr>
          <w:cnfStyle w:val="100000000000" w:firstRow="1" w:lastRow="0" w:firstColumn="0" w:lastColumn="0" w:oddVBand="0" w:evenVBand="0" w:oddHBand="0" w:evenHBand="0" w:firstRowFirstColumn="0" w:firstRowLastColumn="0" w:lastRowFirstColumn="0" w:lastRowLastColumn="0"/>
          <w:ins w:id="1150" w:author="Nguyen, Trinh@Wildlife" w:date="2021-12-15T10:37:00Z"/>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Change w:id="1151" w:author="Nguyen, Trinh@Wildlife" w:date="2021-12-16T12:03:00Z">
              <w:tcPr>
                <w:tcW w:w="1620" w:type="dxa"/>
                <w:tcBorders>
                  <w:top w:val="single" w:sz="4" w:space="0" w:color="auto"/>
                  <w:left w:val="single" w:sz="4" w:space="0" w:color="auto"/>
                  <w:bottom w:val="single" w:sz="4" w:space="0" w:color="auto"/>
                  <w:right w:val="single" w:sz="4" w:space="0" w:color="auto"/>
                </w:tcBorders>
              </w:tcPr>
            </w:tcPrChange>
          </w:tcPr>
          <w:p w14:paraId="767F3552" w14:textId="77777777" w:rsidR="00703C00" w:rsidRPr="00B95A6C" w:rsidRDefault="00703C00" w:rsidP="0049646D">
            <w:pPr>
              <w:cnfStyle w:val="101000000000" w:firstRow="1" w:lastRow="0" w:firstColumn="1" w:lastColumn="0" w:oddVBand="0" w:evenVBand="0" w:oddHBand="0" w:evenHBand="0" w:firstRowFirstColumn="0" w:firstRowLastColumn="0" w:lastRowFirstColumn="0" w:lastRowLastColumn="0"/>
              <w:rPr>
                <w:ins w:id="1152" w:author="Nguyen, Trinh@Wildlife" w:date="2021-12-15T10:37:00Z"/>
                <w:rFonts w:ascii="Arial" w:hAnsi="Arial" w:cs="Arial"/>
                <w:b w:val="0"/>
                <w:sz w:val="20"/>
                <w:szCs w:val="20"/>
              </w:rPr>
            </w:pPr>
            <w:ins w:id="1153" w:author="Nguyen, Trinh@Wildlife" w:date="2021-12-15T10:37:00Z">
              <w:r>
                <w:rPr>
                  <w:rFonts w:ascii="Arial" w:hAnsi="Arial" w:cs="Arial"/>
                  <w:b w:val="0"/>
                  <w:sz w:val="20"/>
                  <w:szCs w:val="20"/>
                </w:rPr>
                <w:t>Column Name</w:t>
              </w:r>
            </w:ins>
          </w:p>
        </w:tc>
        <w:tc>
          <w:tcPr>
            <w:tcW w:w="5079" w:type="dxa"/>
            <w:tcBorders>
              <w:top w:val="single" w:sz="4" w:space="0" w:color="auto"/>
              <w:left w:val="single" w:sz="4" w:space="0" w:color="auto"/>
              <w:bottom w:val="single" w:sz="4" w:space="0" w:color="auto"/>
              <w:right w:val="single" w:sz="4" w:space="0" w:color="auto"/>
            </w:tcBorders>
            <w:tcPrChange w:id="1154" w:author="Nguyen, Trinh@Wildlife" w:date="2021-12-16T12:03:00Z">
              <w:tcPr>
                <w:tcW w:w="4860" w:type="dxa"/>
                <w:tcBorders>
                  <w:top w:val="single" w:sz="4" w:space="0" w:color="auto"/>
                  <w:left w:val="single" w:sz="4" w:space="0" w:color="auto"/>
                  <w:bottom w:val="single" w:sz="4" w:space="0" w:color="auto"/>
                  <w:right w:val="single" w:sz="4" w:space="0" w:color="auto"/>
                </w:tcBorders>
              </w:tcPr>
            </w:tcPrChange>
          </w:tcPr>
          <w:p w14:paraId="092D8F1E" w14:textId="77777777" w:rsidR="00703C00" w:rsidRPr="00B95A6C" w:rsidRDefault="00703C00" w:rsidP="0049646D">
            <w:pPr>
              <w:cnfStyle w:val="100000000000" w:firstRow="1" w:lastRow="0" w:firstColumn="0" w:lastColumn="0" w:oddVBand="0" w:evenVBand="0" w:oddHBand="0" w:evenHBand="0" w:firstRowFirstColumn="0" w:firstRowLastColumn="0" w:lastRowFirstColumn="0" w:lastRowLastColumn="0"/>
              <w:rPr>
                <w:ins w:id="1155" w:author="Nguyen, Trinh@Wildlife" w:date="2021-12-15T10:37:00Z"/>
                <w:rFonts w:ascii="Arial" w:hAnsi="Arial" w:cs="Arial"/>
                <w:b w:val="0"/>
                <w:sz w:val="20"/>
                <w:szCs w:val="20"/>
              </w:rPr>
            </w:pPr>
            <w:ins w:id="1156" w:author="Nguyen, Trinh@Wildlife" w:date="2021-12-15T10:37:00Z">
              <w:r>
                <w:rPr>
                  <w:rFonts w:ascii="Arial" w:hAnsi="Arial" w:cs="Arial"/>
                  <w:b w:val="0"/>
                  <w:sz w:val="20"/>
                  <w:szCs w:val="20"/>
                </w:rPr>
                <w:t>Description</w:t>
              </w:r>
            </w:ins>
          </w:p>
        </w:tc>
        <w:tc>
          <w:tcPr>
            <w:tcW w:w="2495" w:type="dxa"/>
            <w:tcBorders>
              <w:top w:val="single" w:sz="4" w:space="0" w:color="auto"/>
              <w:left w:val="single" w:sz="4" w:space="0" w:color="auto"/>
              <w:bottom w:val="single" w:sz="4" w:space="0" w:color="auto"/>
              <w:right w:val="single" w:sz="4" w:space="0" w:color="auto"/>
            </w:tcBorders>
            <w:tcPrChange w:id="1157" w:author="Nguyen, Trinh@Wildlife" w:date="2021-12-16T12:03:00Z">
              <w:tcPr>
                <w:tcW w:w="2520" w:type="dxa"/>
                <w:tcBorders>
                  <w:top w:val="single" w:sz="4" w:space="0" w:color="auto"/>
                  <w:left w:val="single" w:sz="4" w:space="0" w:color="auto"/>
                  <w:bottom w:val="single" w:sz="4" w:space="0" w:color="auto"/>
                  <w:right w:val="single" w:sz="4" w:space="0" w:color="auto"/>
                </w:tcBorders>
              </w:tcPr>
            </w:tcPrChange>
          </w:tcPr>
          <w:p w14:paraId="33D81CFC" w14:textId="77777777" w:rsidR="00703C00" w:rsidRPr="00B95A6C" w:rsidRDefault="00703C00" w:rsidP="0049646D">
            <w:pPr>
              <w:cnfStyle w:val="100000000000" w:firstRow="1" w:lastRow="0" w:firstColumn="0" w:lastColumn="0" w:oddVBand="0" w:evenVBand="0" w:oddHBand="0" w:evenHBand="0" w:firstRowFirstColumn="0" w:firstRowLastColumn="0" w:lastRowFirstColumn="0" w:lastRowLastColumn="0"/>
              <w:rPr>
                <w:ins w:id="1158" w:author="Nguyen, Trinh@Wildlife" w:date="2021-12-15T10:37:00Z"/>
                <w:rFonts w:ascii="Arial" w:hAnsi="Arial" w:cs="Arial"/>
                <w:b w:val="0"/>
                <w:sz w:val="20"/>
                <w:szCs w:val="20"/>
              </w:rPr>
            </w:pPr>
            <w:ins w:id="1159" w:author="Nguyen, Trinh@Wildlife" w:date="2021-12-15T10:37:00Z">
              <w:r>
                <w:rPr>
                  <w:rFonts w:ascii="Arial" w:hAnsi="Arial" w:cs="Arial"/>
                  <w:b w:val="0"/>
                  <w:sz w:val="20"/>
                  <w:szCs w:val="20"/>
                </w:rPr>
                <w:t>Unit or Code Explanation or Date Format</w:t>
              </w:r>
              <w:r w:rsidRPr="00B95A6C">
                <w:rPr>
                  <w:rFonts w:ascii="Arial" w:hAnsi="Arial" w:cs="Arial"/>
                  <w:b w:val="0"/>
                  <w:sz w:val="20"/>
                  <w:szCs w:val="20"/>
                </w:rPr>
                <w:t xml:space="preserve"> </w:t>
              </w:r>
            </w:ins>
          </w:p>
        </w:tc>
        <w:tc>
          <w:tcPr>
            <w:tcW w:w="1033" w:type="dxa"/>
            <w:tcBorders>
              <w:top w:val="single" w:sz="4" w:space="0" w:color="auto"/>
              <w:left w:val="single" w:sz="4" w:space="0" w:color="auto"/>
              <w:bottom w:val="single" w:sz="4" w:space="0" w:color="auto"/>
              <w:right w:val="single" w:sz="4" w:space="0" w:color="auto"/>
            </w:tcBorders>
            <w:tcPrChange w:id="1160" w:author="Nguyen, Trinh@Wildlife" w:date="2021-12-16T12:03:00Z">
              <w:tcPr>
                <w:tcW w:w="1890" w:type="dxa"/>
                <w:tcBorders>
                  <w:top w:val="single" w:sz="4" w:space="0" w:color="auto"/>
                  <w:left w:val="single" w:sz="4" w:space="0" w:color="auto"/>
                  <w:bottom w:val="single" w:sz="4" w:space="0" w:color="auto"/>
                  <w:right w:val="single" w:sz="4" w:space="0" w:color="auto"/>
                </w:tcBorders>
              </w:tcPr>
            </w:tcPrChange>
          </w:tcPr>
          <w:p w14:paraId="04DCB409" w14:textId="77777777" w:rsidR="00703C00" w:rsidRPr="00B95A6C" w:rsidRDefault="00703C00" w:rsidP="0049646D">
            <w:pPr>
              <w:cnfStyle w:val="100000000000" w:firstRow="1" w:lastRow="0" w:firstColumn="0" w:lastColumn="0" w:oddVBand="0" w:evenVBand="0" w:oddHBand="0" w:evenHBand="0" w:firstRowFirstColumn="0" w:firstRowLastColumn="0" w:lastRowFirstColumn="0" w:lastRowLastColumn="0"/>
              <w:rPr>
                <w:ins w:id="1161" w:author="Nguyen, Trinh@Wildlife" w:date="2021-12-15T10:37:00Z"/>
                <w:rFonts w:ascii="Arial" w:hAnsi="Arial" w:cs="Arial"/>
                <w:b w:val="0"/>
                <w:sz w:val="20"/>
                <w:szCs w:val="20"/>
              </w:rPr>
            </w:pPr>
            <w:ins w:id="1162" w:author="Nguyen, Trinh@Wildlife" w:date="2021-12-15T10:37:00Z">
              <w:r>
                <w:rPr>
                  <w:rFonts w:ascii="Arial" w:hAnsi="Arial" w:cs="Arial"/>
                  <w:b w:val="0"/>
                  <w:sz w:val="20"/>
                  <w:szCs w:val="20"/>
                </w:rPr>
                <w:t>Empty Value Code</w:t>
              </w:r>
            </w:ins>
          </w:p>
        </w:tc>
      </w:tr>
      <w:tr w:rsidR="00703C00" w:rsidRPr="00E32BD1" w14:paraId="075836E6" w14:textId="77777777" w:rsidTr="00C11FD5">
        <w:trPr>
          <w:cnfStyle w:val="000000100000" w:firstRow="0" w:lastRow="0" w:firstColumn="0" w:lastColumn="0" w:oddVBand="0" w:evenVBand="0" w:oddHBand="1" w:evenHBand="0" w:firstRowFirstColumn="0" w:firstRowLastColumn="0" w:lastRowFirstColumn="0" w:lastRowLastColumn="0"/>
          <w:ins w:id="1163" w:author="Nguyen, Trinh@Wildlife" w:date="2021-12-15T10:37:00Z"/>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Change w:id="1164" w:author="Nguyen, Trinh@Wildlife" w:date="2021-12-16T12:03:00Z">
              <w:tcPr>
                <w:tcW w:w="1620" w:type="dxa"/>
                <w:tcBorders>
                  <w:top w:val="single" w:sz="4" w:space="0" w:color="auto"/>
                  <w:left w:val="single" w:sz="4" w:space="0" w:color="auto"/>
                  <w:bottom w:val="single" w:sz="4" w:space="0" w:color="auto"/>
                  <w:right w:val="single" w:sz="4" w:space="0" w:color="auto"/>
                </w:tcBorders>
              </w:tcPr>
            </w:tcPrChange>
          </w:tcPr>
          <w:p w14:paraId="1355DFC5" w14:textId="35F2C763" w:rsidR="00703C00" w:rsidRPr="00D251A5" w:rsidRDefault="00703C00" w:rsidP="0049646D">
            <w:pPr>
              <w:cnfStyle w:val="001000100000" w:firstRow="0" w:lastRow="0" w:firstColumn="1" w:lastColumn="0" w:oddVBand="0" w:evenVBand="0" w:oddHBand="1" w:evenHBand="0" w:firstRowFirstColumn="0" w:firstRowLastColumn="0" w:lastRowFirstColumn="0" w:lastRowLastColumn="0"/>
              <w:rPr>
                <w:ins w:id="1165" w:author="Nguyen, Trinh@Wildlife" w:date="2021-12-15T10:37:00Z"/>
                <w:rFonts w:ascii="Arial" w:hAnsi="Arial" w:cs="Arial"/>
                <w:b w:val="0"/>
                <w:sz w:val="20"/>
                <w:szCs w:val="20"/>
              </w:rPr>
            </w:pPr>
            <w:ins w:id="1166" w:author="Nguyen, Trinh@Wildlife" w:date="2021-12-15T10:38:00Z">
              <w:r>
                <w:rPr>
                  <w:rFonts w:ascii="Arial" w:hAnsi="Arial" w:cs="Arial"/>
                  <w:b w:val="0"/>
                  <w:sz w:val="20"/>
                  <w:szCs w:val="20"/>
                </w:rPr>
                <w:t>Source</w:t>
              </w:r>
            </w:ins>
          </w:p>
        </w:tc>
        <w:tc>
          <w:tcPr>
            <w:tcW w:w="5079" w:type="dxa"/>
            <w:tcBorders>
              <w:top w:val="single" w:sz="4" w:space="0" w:color="auto"/>
              <w:left w:val="single" w:sz="4" w:space="0" w:color="auto"/>
              <w:bottom w:val="single" w:sz="4" w:space="0" w:color="auto"/>
              <w:right w:val="single" w:sz="4" w:space="0" w:color="auto"/>
            </w:tcBorders>
            <w:tcPrChange w:id="1167" w:author="Nguyen, Trinh@Wildlife" w:date="2021-12-16T12:03:00Z">
              <w:tcPr>
                <w:tcW w:w="4860" w:type="dxa"/>
                <w:tcBorders>
                  <w:top w:val="single" w:sz="4" w:space="0" w:color="auto"/>
                  <w:left w:val="single" w:sz="4" w:space="0" w:color="auto"/>
                  <w:bottom w:val="single" w:sz="4" w:space="0" w:color="auto"/>
                  <w:right w:val="single" w:sz="4" w:space="0" w:color="auto"/>
                </w:tcBorders>
              </w:tcPr>
            </w:tcPrChange>
          </w:tcPr>
          <w:p w14:paraId="607638BE" w14:textId="1F1A1D20" w:rsidR="00703C00" w:rsidRPr="00B95A6C" w:rsidRDefault="00703C00" w:rsidP="0049646D">
            <w:pPr>
              <w:cnfStyle w:val="000000100000" w:firstRow="0" w:lastRow="0" w:firstColumn="0" w:lastColumn="0" w:oddVBand="0" w:evenVBand="0" w:oddHBand="1" w:evenHBand="0" w:firstRowFirstColumn="0" w:firstRowLastColumn="0" w:lastRowFirstColumn="0" w:lastRowLastColumn="0"/>
              <w:rPr>
                <w:ins w:id="1168" w:author="Nguyen, Trinh@Wildlife" w:date="2021-12-15T10:37:00Z"/>
                <w:rFonts w:ascii="Arial" w:hAnsi="Arial" w:cs="Arial"/>
                <w:sz w:val="20"/>
                <w:szCs w:val="20"/>
              </w:rPr>
            </w:pPr>
            <w:ins w:id="1169" w:author="Nguyen, Trinh@Wildlife" w:date="2021-12-15T10:48:00Z">
              <w:r>
                <w:rPr>
                  <w:rFonts w:ascii="Arial" w:hAnsi="Arial" w:cs="Arial"/>
                  <w:sz w:val="20"/>
                  <w:szCs w:val="20"/>
                </w:rPr>
                <w:t>Data source, name of the survey</w:t>
              </w:r>
            </w:ins>
          </w:p>
        </w:tc>
        <w:tc>
          <w:tcPr>
            <w:tcW w:w="2495" w:type="dxa"/>
            <w:tcBorders>
              <w:top w:val="single" w:sz="4" w:space="0" w:color="auto"/>
              <w:left w:val="single" w:sz="4" w:space="0" w:color="auto"/>
              <w:bottom w:val="single" w:sz="4" w:space="0" w:color="auto"/>
              <w:right w:val="single" w:sz="4" w:space="0" w:color="auto"/>
            </w:tcBorders>
            <w:tcPrChange w:id="1170" w:author="Nguyen, Trinh@Wildlife" w:date="2021-12-16T12:03:00Z">
              <w:tcPr>
                <w:tcW w:w="2520" w:type="dxa"/>
                <w:tcBorders>
                  <w:top w:val="single" w:sz="4" w:space="0" w:color="auto"/>
                  <w:left w:val="single" w:sz="4" w:space="0" w:color="auto"/>
                  <w:bottom w:val="single" w:sz="4" w:space="0" w:color="auto"/>
                  <w:right w:val="single" w:sz="4" w:space="0" w:color="auto"/>
                </w:tcBorders>
              </w:tcPr>
            </w:tcPrChange>
          </w:tcPr>
          <w:p w14:paraId="326BC95C" w14:textId="5C2B3474" w:rsidR="00703C00" w:rsidRPr="00B95A6C" w:rsidRDefault="00703C00" w:rsidP="0049646D">
            <w:pPr>
              <w:cnfStyle w:val="000000100000" w:firstRow="0" w:lastRow="0" w:firstColumn="0" w:lastColumn="0" w:oddVBand="0" w:evenVBand="0" w:oddHBand="1" w:evenHBand="0" w:firstRowFirstColumn="0" w:firstRowLastColumn="0" w:lastRowFirstColumn="0" w:lastRowLastColumn="0"/>
              <w:rPr>
                <w:ins w:id="1171" w:author="Nguyen, Trinh@Wildlife" w:date="2021-12-15T10:37:00Z"/>
                <w:rFonts w:ascii="Arial" w:hAnsi="Arial" w:cs="Arial"/>
                <w:sz w:val="20"/>
                <w:szCs w:val="20"/>
              </w:rPr>
            </w:pPr>
            <w:ins w:id="1172" w:author="Nguyen, Trinh@Wildlife" w:date="2021-12-15T11:28:00Z">
              <w:r>
                <w:rPr>
                  <w:rFonts w:ascii="Arial" w:hAnsi="Arial" w:cs="Arial"/>
                  <w:sz w:val="20"/>
                  <w:szCs w:val="20"/>
                </w:rPr>
                <w:t>String</w:t>
              </w:r>
            </w:ins>
          </w:p>
        </w:tc>
        <w:tc>
          <w:tcPr>
            <w:tcW w:w="1033" w:type="dxa"/>
            <w:tcBorders>
              <w:top w:val="single" w:sz="4" w:space="0" w:color="auto"/>
              <w:left w:val="single" w:sz="4" w:space="0" w:color="auto"/>
              <w:bottom w:val="single" w:sz="4" w:space="0" w:color="auto"/>
              <w:right w:val="single" w:sz="4" w:space="0" w:color="auto"/>
            </w:tcBorders>
            <w:tcPrChange w:id="1173" w:author="Nguyen, Trinh@Wildlife" w:date="2021-12-16T12:03:00Z">
              <w:tcPr>
                <w:tcW w:w="1890" w:type="dxa"/>
                <w:tcBorders>
                  <w:top w:val="single" w:sz="4" w:space="0" w:color="auto"/>
                  <w:left w:val="single" w:sz="4" w:space="0" w:color="auto"/>
                  <w:bottom w:val="single" w:sz="4" w:space="0" w:color="auto"/>
                  <w:right w:val="single" w:sz="4" w:space="0" w:color="auto"/>
                </w:tcBorders>
              </w:tcPr>
            </w:tcPrChange>
          </w:tcPr>
          <w:p w14:paraId="6C189D52" w14:textId="77777777" w:rsidR="00703C00" w:rsidRPr="00B95A6C" w:rsidRDefault="00703C00" w:rsidP="0049646D">
            <w:pPr>
              <w:cnfStyle w:val="000000100000" w:firstRow="0" w:lastRow="0" w:firstColumn="0" w:lastColumn="0" w:oddVBand="0" w:evenVBand="0" w:oddHBand="1" w:evenHBand="0" w:firstRowFirstColumn="0" w:firstRowLastColumn="0" w:lastRowFirstColumn="0" w:lastRowLastColumn="0"/>
              <w:rPr>
                <w:ins w:id="1174" w:author="Nguyen, Trinh@Wildlife" w:date="2021-12-15T10:37:00Z"/>
                <w:rFonts w:ascii="Arial" w:hAnsi="Arial" w:cs="Arial"/>
                <w:sz w:val="20"/>
                <w:szCs w:val="20"/>
              </w:rPr>
            </w:pPr>
            <w:ins w:id="1175" w:author="Nguyen, Trinh@Wildlife" w:date="2021-12-15T10:37:00Z">
              <w:r>
                <w:rPr>
                  <w:rFonts w:ascii="Arial" w:hAnsi="Arial" w:cs="Arial"/>
                  <w:sz w:val="20"/>
                  <w:szCs w:val="20"/>
                </w:rPr>
                <w:t>NA</w:t>
              </w:r>
            </w:ins>
          </w:p>
        </w:tc>
      </w:tr>
      <w:tr w:rsidR="00703C00" w:rsidRPr="00E32BD1" w14:paraId="61720921" w14:textId="77777777" w:rsidTr="00C11FD5">
        <w:trPr>
          <w:ins w:id="1176" w:author="Nguyen, Trinh@Wildlife" w:date="2021-12-15T10:37:00Z"/>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Change w:id="1177" w:author="Nguyen, Trinh@Wildlife" w:date="2021-12-16T12:03:00Z">
              <w:tcPr>
                <w:tcW w:w="1620" w:type="dxa"/>
                <w:tcBorders>
                  <w:top w:val="single" w:sz="4" w:space="0" w:color="auto"/>
                  <w:left w:val="single" w:sz="4" w:space="0" w:color="auto"/>
                  <w:bottom w:val="single" w:sz="4" w:space="0" w:color="auto"/>
                  <w:right w:val="single" w:sz="4" w:space="0" w:color="auto"/>
                </w:tcBorders>
              </w:tcPr>
            </w:tcPrChange>
          </w:tcPr>
          <w:p w14:paraId="5E3EBC71" w14:textId="12CB8DF7" w:rsidR="00703C00" w:rsidRPr="00D251A5" w:rsidRDefault="00703C00" w:rsidP="0049646D">
            <w:pPr>
              <w:rPr>
                <w:ins w:id="1178" w:author="Nguyen, Trinh@Wildlife" w:date="2021-12-15T10:37:00Z"/>
                <w:rFonts w:ascii="Arial" w:hAnsi="Arial" w:cs="Arial"/>
                <w:b w:val="0"/>
                <w:sz w:val="20"/>
                <w:szCs w:val="20"/>
              </w:rPr>
            </w:pPr>
            <w:ins w:id="1179" w:author="Nguyen, Trinh@Wildlife" w:date="2021-12-15T10:39:00Z">
              <w:r>
                <w:rPr>
                  <w:rFonts w:ascii="Arial" w:hAnsi="Arial" w:cs="Arial"/>
                  <w:b w:val="0"/>
                  <w:sz w:val="20"/>
                  <w:szCs w:val="20"/>
                </w:rPr>
                <w:t>Station</w:t>
              </w:r>
            </w:ins>
          </w:p>
        </w:tc>
        <w:tc>
          <w:tcPr>
            <w:tcW w:w="5079" w:type="dxa"/>
            <w:tcBorders>
              <w:top w:val="single" w:sz="4" w:space="0" w:color="auto"/>
              <w:left w:val="single" w:sz="4" w:space="0" w:color="auto"/>
              <w:bottom w:val="single" w:sz="4" w:space="0" w:color="auto"/>
              <w:right w:val="single" w:sz="4" w:space="0" w:color="auto"/>
            </w:tcBorders>
            <w:tcPrChange w:id="1180" w:author="Nguyen, Trinh@Wildlife" w:date="2021-12-16T12:03:00Z">
              <w:tcPr>
                <w:tcW w:w="4860" w:type="dxa"/>
                <w:tcBorders>
                  <w:top w:val="single" w:sz="4" w:space="0" w:color="auto"/>
                  <w:left w:val="single" w:sz="4" w:space="0" w:color="auto"/>
                  <w:bottom w:val="single" w:sz="4" w:space="0" w:color="auto"/>
                  <w:right w:val="single" w:sz="4" w:space="0" w:color="auto"/>
                </w:tcBorders>
              </w:tcPr>
            </w:tcPrChange>
          </w:tcPr>
          <w:p w14:paraId="764DCE85" w14:textId="6B6D6F11" w:rsidR="00703C00" w:rsidRPr="00B95A6C" w:rsidRDefault="00703C00" w:rsidP="0049646D">
            <w:pPr>
              <w:cnfStyle w:val="000000000000" w:firstRow="0" w:lastRow="0" w:firstColumn="0" w:lastColumn="0" w:oddVBand="0" w:evenVBand="0" w:oddHBand="0" w:evenHBand="0" w:firstRowFirstColumn="0" w:firstRowLastColumn="0" w:lastRowFirstColumn="0" w:lastRowLastColumn="0"/>
              <w:rPr>
                <w:ins w:id="1181" w:author="Nguyen, Trinh@Wildlife" w:date="2021-12-15T10:37:00Z"/>
                <w:rFonts w:ascii="Arial" w:hAnsi="Arial" w:cs="Arial"/>
                <w:sz w:val="20"/>
                <w:szCs w:val="20"/>
              </w:rPr>
            </w:pPr>
            <w:ins w:id="1182" w:author="Nguyen, Trinh@Wildlife" w:date="2021-12-15T10:49:00Z">
              <w:r>
                <w:rPr>
                  <w:rFonts w:ascii="Arial" w:hAnsi="Arial" w:cs="Arial"/>
                  <w:sz w:val="20"/>
                  <w:szCs w:val="20"/>
                </w:rPr>
                <w:t>Project station number</w:t>
              </w:r>
            </w:ins>
          </w:p>
        </w:tc>
        <w:tc>
          <w:tcPr>
            <w:tcW w:w="2495" w:type="dxa"/>
            <w:tcBorders>
              <w:top w:val="single" w:sz="4" w:space="0" w:color="auto"/>
              <w:left w:val="single" w:sz="4" w:space="0" w:color="auto"/>
              <w:bottom w:val="single" w:sz="4" w:space="0" w:color="auto"/>
              <w:right w:val="single" w:sz="4" w:space="0" w:color="auto"/>
            </w:tcBorders>
            <w:tcPrChange w:id="1183" w:author="Nguyen, Trinh@Wildlife" w:date="2021-12-16T12:03:00Z">
              <w:tcPr>
                <w:tcW w:w="2520" w:type="dxa"/>
                <w:tcBorders>
                  <w:top w:val="single" w:sz="4" w:space="0" w:color="auto"/>
                  <w:left w:val="single" w:sz="4" w:space="0" w:color="auto"/>
                  <w:bottom w:val="single" w:sz="4" w:space="0" w:color="auto"/>
                  <w:right w:val="single" w:sz="4" w:space="0" w:color="auto"/>
                </w:tcBorders>
              </w:tcPr>
            </w:tcPrChange>
          </w:tcPr>
          <w:p w14:paraId="21F8C6B2" w14:textId="6F1E5B11" w:rsidR="00703C00" w:rsidRPr="00B95A6C" w:rsidRDefault="00703C00" w:rsidP="0049646D">
            <w:pPr>
              <w:cnfStyle w:val="000000000000" w:firstRow="0" w:lastRow="0" w:firstColumn="0" w:lastColumn="0" w:oddVBand="0" w:evenVBand="0" w:oddHBand="0" w:evenHBand="0" w:firstRowFirstColumn="0" w:firstRowLastColumn="0" w:lastRowFirstColumn="0" w:lastRowLastColumn="0"/>
              <w:rPr>
                <w:ins w:id="1184" w:author="Nguyen, Trinh@Wildlife" w:date="2021-12-15T10:37:00Z"/>
                <w:rFonts w:ascii="Arial" w:hAnsi="Arial" w:cs="Arial"/>
                <w:sz w:val="20"/>
                <w:szCs w:val="20"/>
              </w:rPr>
            </w:pPr>
            <w:ins w:id="1185" w:author="Nguyen, Trinh@Wildlife" w:date="2021-12-15T11:29:00Z">
              <w:r>
                <w:rPr>
                  <w:rFonts w:ascii="Arial" w:hAnsi="Arial" w:cs="Arial"/>
                  <w:sz w:val="20"/>
                  <w:szCs w:val="20"/>
                </w:rPr>
                <w:t>3 digit station identifier</w:t>
              </w:r>
            </w:ins>
          </w:p>
        </w:tc>
        <w:tc>
          <w:tcPr>
            <w:tcW w:w="1033" w:type="dxa"/>
            <w:tcBorders>
              <w:top w:val="single" w:sz="4" w:space="0" w:color="auto"/>
              <w:left w:val="single" w:sz="4" w:space="0" w:color="auto"/>
              <w:bottom w:val="single" w:sz="4" w:space="0" w:color="auto"/>
              <w:right w:val="single" w:sz="4" w:space="0" w:color="auto"/>
            </w:tcBorders>
            <w:tcPrChange w:id="1186" w:author="Nguyen, Trinh@Wildlife" w:date="2021-12-16T12:03:00Z">
              <w:tcPr>
                <w:tcW w:w="1890" w:type="dxa"/>
                <w:tcBorders>
                  <w:top w:val="single" w:sz="4" w:space="0" w:color="auto"/>
                  <w:left w:val="single" w:sz="4" w:space="0" w:color="auto"/>
                  <w:bottom w:val="single" w:sz="4" w:space="0" w:color="auto"/>
                  <w:right w:val="single" w:sz="4" w:space="0" w:color="auto"/>
                </w:tcBorders>
              </w:tcPr>
            </w:tcPrChange>
          </w:tcPr>
          <w:p w14:paraId="5FEB503C" w14:textId="63456684" w:rsidR="00703C00" w:rsidRPr="00B95A6C" w:rsidRDefault="00703C00" w:rsidP="0049646D">
            <w:pPr>
              <w:cnfStyle w:val="000000000000" w:firstRow="0" w:lastRow="0" w:firstColumn="0" w:lastColumn="0" w:oddVBand="0" w:evenVBand="0" w:oddHBand="0" w:evenHBand="0" w:firstRowFirstColumn="0" w:firstRowLastColumn="0" w:lastRowFirstColumn="0" w:lastRowLastColumn="0"/>
              <w:rPr>
                <w:ins w:id="1187" w:author="Nguyen, Trinh@Wildlife" w:date="2021-12-15T10:37:00Z"/>
                <w:rFonts w:ascii="Arial" w:hAnsi="Arial" w:cs="Arial"/>
                <w:sz w:val="20"/>
                <w:szCs w:val="20"/>
              </w:rPr>
            </w:pPr>
            <w:ins w:id="1188" w:author="Nguyen, Trinh@Wildlife" w:date="2021-12-15T11:50:00Z">
              <w:r>
                <w:rPr>
                  <w:rFonts w:ascii="Arial" w:hAnsi="Arial" w:cs="Arial"/>
                  <w:sz w:val="20"/>
                  <w:szCs w:val="20"/>
                </w:rPr>
                <w:t>NA</w:t>
              </w:r>
            </w:ins>
          </w:p>
        </w:tc>
      </w:tr>
      <w:tr w:rsidR="00703C00" w:rsidRPr="00E32BD1" w14:paraId="7846CDF4" w14:textId="77777777" w:rsidTr="00C11FD5">
        <w:trPr>
          <w:cnfStyle w:val="000000100000" w:firstRow="0" w:lastRow="0" w:firstColumn="0" w:lastColumn="0" w:oddVBand="0" w:evenVBand="0" w:oddHBand="1" w:evenHBand="0" w:firstRowFirstColumn="0" w:firstRowLastColumn="0" w:lastRowFirstColumn="0" w:lastRowLastColumn="0"/>
          <w:ins w:id="1189" w:author="Nguyen, Trinh@Wildlife" w:date="2021-12-15T10:37:00Z"/>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Change w:id="1190" w:author="Nguyen, Trinh@Wildlife" w:date="2021-12-16T12:03:00Z">
              <w:tcPr>
                <w:tcW w:w="1620" w:type="dxa"/>
                <w:tcBorders>
                  <w:top w:val="single" w:sz="4" w:space="0" w:color="auto"/>
                  <w:left w:val="single" w:sz="4" w:space="0" w:color="auto"/>
                  <w:bottom w:val="single" w:sz="4" w:space="0" w:color="auto"/>
                  <w:right w:val="single" w:sz="4" w:space="0" w:color="auto"/>
                </w:tcBorders>
              </w:tcPr>
            </w:tcPrChange>
          </w:tcPr>
          <w:p w14:paraId="6ED51013" w14:textId="63B0BFA5" w:rsidR="00703C00" w:rsidRPr="00D251A5" w:rsidRDefault="00703C00" w:rsidP="0049646D">
            <w:pPr>
              <w:cnfStyle w:val="001000100000" w:firstRow="0" w:lastRow="0" w:firstColumn="1" w:lastColumn="0" w:oddVBand="0" w:evenVBand="0" w:oddHBand="1" w:evenHBand="0" w:firstRowFirstColumn="0" w:firstRowLastColumn="0" w:lastRowFirstColumn="0" w:lastRowLastColumn="0"/>
              <w:rPr>
                <w:ins w:id="1191" w:author="Nguyen, Trinh@Wildlife" w:date="2021-12-15T10:37:00Z"/>
                <w:rFonts w:ascii="Arial" w:hAnsi="Arial" w:cs="Arial"/>
                <w:b w:val="0"/>
                <w:sz w:val="20"/>
                <w:szCs w:val="20"/>
              </w:rPr>
            </w:pPr>
            <w:ins w:id="1192" w:author="Nguyen, Trinh@Wildlife" w:date="2021-12-15T10:39:00Z">
              <w:r>
                <w:rPr>
                  <w:rFonts w:ascii="Arial" w:hAnsi="Arial" w:cs="Arial"/>
                  <w:b w:val="0"/>
                  <w:sz w:val="20"/>
                  <w:szCs w:val="20"/>
                </w:rPr>
                <w:t>Latitude</w:t>
              </w:r>
            </w:ins>
          </w:p>
        </w:tc>
        <w:tc>
          <w:tcPr>
            <w:tcW w:w="5079" w:type="dxa"/>
            <w:tcBorders>
              <w:top w:val="single" w:sz="4" w:space="0" w:color="auto"/>
              <w:left w:val="single" w:sz="4" w:space="0" w:color="auto"/>
              <w:bottom w:val="single" w:sz="4" w:space="0" w:color="auto"/>
              <w:right w:val="single" w:sz="4" w:space="0" w:color="auto"/>
            </w:tcBorders>
            <w:tcPrChange w:id="1193" w:author="Nguyen, Trinh@Wildlife" w:date="2021-12-16T12:03:00Z">
              <w:tcPr>
                <w:tcW w:w="4860" w:type="dxa"/>
                <w:tcBorders>
                  <w:top w:val="single" w:sz="4" w:space="0" w:color="auto"/>
                  <w:left w:val="single" w:sz="4" w:space="0" w:color="auto"/>
                  <w:bottom w:val="single" w:sz="4" w:space="0" w:color="auto"/>
                  <w:right w:val="single" w:sz="4" w:space="0" w:color="auto"/>
                </w:tcBorders>
              </w:tcPr>
            </w:tcPrChange>
          </w:tcPr>
          <w:p w14:paraId="7ED6A7FA" w14:textId="1102CA80" w:rsidR="00703C00" w:rsidRPr="00B95A6C" w:rsidRDefault="00703C00" w:rsidP="0049646D">
            <w:pPr>
              <w:cnfStyle w:val="000000100000" w:firstRow="0" w:lastRow="0" w:firstColumn="0" w:lastColumn="0" w:oddVBand="0" w:evenVBand="0" w:oddHBand="1" w:evenHBand="0" w:firstRowFirstColumn="0" w:firstRowLastColumn="0" w:lastRowFirstColumn="0" w:lastRowLastColumn="0"/>
              <w:rPr>
                <w:ins w:id="1194" w:author="Nguyen, Trinh@Wildlife" w:date="2021-12-15T10:37:00Z"/>
                <w:rFonts w:ascii="Arial" w:hAnsi="Arial" w:cs="Arial"/>
                <w:sz w:val="20"/>
                <w:szCs w:val="20"/>
              </w:rPr>
            </w:pPr>
            <w:ins w:id="1195" w:author="Nguyen, Trinh@Wildlife" w:date="2021-12-15T10:49:00Z">
              <w:r>
                <w:rPr>
                  <w:rFonts w:ascii="Arial" w:hAnsi="Arial" w:cs="Arial"/>
                  <w:sz w:val="20"/>
                  <w:szCs w:val="20"/>
                </w:rPr>
                <w:t>Station latitude</w:t>
              </w:r>
            </w:ins>
            <w:ins w:id="1196" w:author="Nguyen, Trinh@Wildlife" w:date="2021-12-15T10:50:00Z">
              <w:r>
                <w:rPr>
                  <w:rFonts w:ascii="Arial" w:hAnsi="Arial" w:cs="Arial"/>
                  <w:sz w:val="20"/>
                  <w:szCs w:val="20"/>
                </w:rPr>
                <w:t xml:space="preserve"> in WGS 1984 Coordinate</w:t>
              </w:r>
            </w:ins>
          </w:p>
        </w:tc>
        <w:tc>
          <w:tcPr>
            <w:tcW w:w="2495" w:type="dxa"/>
            <w:tcBorders>
              <w:top w:val="single" w:sz="4" w:space="0" w:color="auto"/>
              <w:left w:val="single" w:sz="4" w:space="0" w:color="auto"/>
              <w:bottom w:val="single" w:sz="4" w:space="0" w:color="auto"/>
              <w:right w:val="single" w:sz="4" w:space="0" w:color="auto"/>
            </w:tcBorders>
            <w:tcPrChange w:id="1197" w:author="Nguyen, Trinh@Wildlife" w:date="2021-12-16T12:03:00Z">
              <w:tcPr>
                <w:tcW w:w="2520" w:type="dxa"/>
                <w:tcBorders>
                  <w:top w:val="single" w:sz="4" w:space="0" w:color="auto"/>
                  <w:left w:val="single" w:sz="4" w:space="0" w:color="auto"/>
                  <w:bottom w:val="single" w:sz="4" w:space="0" w:color="auto"/>
                  <w:right w:val="single" w:sz="4" w:space="0" w:color="auto"/>
                </w:tcBorders>
              </w:tcPr>
            </w:tcPrChange>
          </w:tcPr>
          <w:p w14:paraId="0BF7246D" w14:textId="62A93FCF" w:rsidR="00703C00" w:rsidRPr="00B95A6C" w:rsidRDefault="00703C00" w:rsidP="0049646D">
            <w:pPr>
              <w:cnfStyle w:val="000000100000" w:firstRow="0" w:lastRow="0" w:firstColumn="0" w:lastColumn="0" w:oddVBand="0" w:evenVBand="0" w:oddHBand="1" w:evenHBand="0" w:firstRowFirstColumn="0" w:firstRowLastColumn="0" w:lastRowFirstColumn="0" w:lastRowLastColumn="0"/>
              <w:rPr>
                <w:ins w:id="1198" w:author="Nguyen, Trinh@Wildlife" w:date="2021-12-15T10:37:00Z"/>
                <w:rFonts w:ascii="Arial" w:hAnsi="Arial" w:cs="Arial"/>
                <w:sz w:val="20"/>
                <w:szCs w:val="20"/>
              </w:rPr>
            </w:pPr>
            <w:ins w:id="1199" w:author="Nguyen, Trinh@Wildlife" w:date="2021-12-15T11:30:00Z">
              <w:r>
                <w:rPr>
                  <w:rFonts w:ascii="Arial" w:hAnsi="Arial" w:cs="Arial"/>
                  <w:sz w:val="20"/>
                  <w:szCs w:val="20"/>
                </w:rPr>
                <w:t>Degree</w:t>
              </w:r>
            </w:ins>
          </w:p>
        </w:tc>
        <w:tc>
          <w:tcPr>
            <w:tcW w:w="1033" w:type="dxa"/>
            <w:tcBorders>
              <w:top w:val="single" w:sz="4" w:space="0" w:color="auto"/>
              <w:left w:val="single" w:sz="4" w:space="0" w:color="auto"/>
              <w:bottom w:val="single" w:sz="4" w:space="0" w:color="auto"/>
              <w:right w:val="single" w:sz="4" w:space="0" w:color="auto"/>
            </w:tcBorders>
            <w:tcPrChange w:id="1200" w:author="Nguyen, Trinh@Wildlife" w:date="2021-12-16T12:03:00Z">
              <w:tcPr>
                <w:tcW w:w="1890" w:type="dxa"/>
                <w:tcBorders>
                  <w:top w:val="single" w:sz="4" w:space="0" w:color="auto"/>
                  <w:left w:val="single" w:sz="4" w:space="0" w:color="auto"/>
                  <w:bottom w:val="single" w:sz="4" w:space="0" w:color="auto"/>
                  <w:right w:val="single" w:sz="4" w:space="0" w:color="auto"/>
                </w:tcBorders>
              </w:tcPr>
            </w:tcPrChange>
          </w:tcPr>
          <w:p w14:paraId="233D0DCA" w14:textId="3000235C" w:rsidR="00703C00" w:rsidRPr="00B95A6C" w:rsidRDefault="00703C00" w:rsidP="0049646D">
            <w:pPr>
              <w:cnfStyle w:val="000000100000" w:firstRow="0" w:lastRow="0" w:firstColumn="0" w:lastColumn="0" w:oddVBand="0" w:evenVBand="0" w:oddHBand="1" w:evenHBand="0" w:firstRowFirstColumn="0" w:firstRowLastColumn="0" w:lastRowFirstColumn="0" w:lastRowLastColumn="0"/>
              <w:rPr>
                <w:ins w:id="1201" w:author="Nguyen, Trinh@Wildlife" w:date="2021-12-15T10:37:00Z"/>
                <w:rFonts w:ascii="Arial" w:hAnsi="Arial" w:cs="Arial"/>
                <w:sz w:val="20"/>
                <w:szCs w:val="20"/>
              </w:rPr>
            </w:pPr>
            <w:ins w:id="1202" w:author="Nguyen, Trinh@Wildlife" w:date="2021-12-15T11:50:00Z">
              <w:r>
                <w:rPr>
                  <w:rFonts w:ascii="Arial" w:hAnsi="Arial" w:cs="Arial"/>
                  <w:sz w:val="20"/>
                  <w:szCs w:val="20"/>
                </w:rPr>
                <w:t>NA</w:t>
              </w:r>
            </w:ins>
          </w:p>
        </w:tc>
      </w:tr>
      <w:tr w:rsidR="00703C00" w:rsidRPr="00B95A6C" w14:paraId="720C7FCB" w14:textId="77777777" w:rsidTr="00C11FD5">
        <w:trPr>
          <w:ins w:id="1203" w:author="Nguyen, Trinh@Wildlife" w:date="2021-12-15T10:37:00Z"/>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Change w:id="1204" w:author="Nguyen, Trinh@Wildlife" w:date="2021-12-16T12:03:00Z">
              <w:tcPr>
                <w:tcW w:w="1620" w:type="dxa"/>
                <w:tcBorders>
                  <w:top w:val="single" w:sz="4" w:space="0" w:color="auto"/>
                  <w:left w:val="single" w:sz="4" w:space="0" w:color="auto"/>
                  <w:bottom w:val="single" w:sz="4" w:space="0" w:color="auto"/>
                  <w:right w:val="single" w:sz="4" w:space="0" w:color="auto"/>
                </w:tcBorders>
              </w:tcPr>
            </w:tcPrChange>
          </w:tcPr>
          <w:p w14:paraId="4F580619" w14:textId="54CC5D2A" w:rsidR="00703C00" w:rsidRPr="00D251A5" w:rsidRDefault="00703C00" w:rsidP="00703C00">
            <w:pPr>
              <w:rPr>
                <w:ins w:id="1205" w:author="Nguyen, Trinh@Wildlife" w:date="2021-12-15T10:37:00Z"/>
                <w:rFonts w:ascii="Arial" w:hAnsi="Arial" w:cs="Arial"/>
                <w:b w:val="0"/>
                <w:sz w:val="20"/>
                <w:szCs w:val="20"/>
              </w:rPr>
            </w:pPr>
            <w:ins w:id="1206" w:author="Nguyen, Trinh@Wildlife" w:date="2021-12-15T10:39:00Z">
              <w:r>
                <w:rPr>
                  <w:rFonts w:ascii="Arial" w:hAnsi="Arial" w:cs="Arial"/>
                  <w:b w:val="0"/>
                  <w:sz w:val="20"/>
                  <w:szCs w:val="20"/>
                </w:rPr>
                <w:t>Longitude</w:t>
              </w:r>
            </w:ins>
          </w:p>
        </w:tc>
        <w:tc>
          <w:tcPr>
            <w:tcW w:w="5079" w:type="dxa"/>
            <w:tcBorders>
              <w:top w:val="single" w:sz="4" w:space="0" w:color="auto"/>
              <w:left w:val="single" w:sz="4" w:space="0" w:color="auto"/>
              <w:bottom w:val="single" w:sz="4" w:space="0" w:color="auto"/>
              <w:right w:val="single" w:sz="4" w:space="0" w:color="auto"/>
            </w:tcBorders>
            <w:tcPrChange w:id="1207" w:author="Nguyen, Trinh@Wildlife" w:date="2021-12-16T12:03:00Z">
              <w:tcPr>
                <w:tcW w:w="4860" w:type="dxa"/>
                <w:tcBorders>
                  <w:top w:val="single" w:sz="4" w:space="0" w:color="auto"/>
                  <w:left w:val="single" w:sz="4" w:space="0" w:color="auto"/>
                  <w:bottom w:val="single" w:sz="4" w:space="0" w:color="auto"/>
                  <w:right w:val="single" w:sz="4" w:space="0" w:color="auto"/>
                </w:tcBorders>
              </w:tcPr>
            </w:tcPrChange>
          </w:tcPr>
          <w:p w14:paraId="7EEEBBAE" w14:textId="04306923"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ins w:id="1208" w:author="Nguyen, Trinh@Wildlife" w:date="2021-12-15T10:37:00Z"/>
                <w:rFonts w:ascii="Arial" w:hAnsi="Arial" w:cs="Arial"/>
                <w:sz w:val="20"/>
                <w:szCs w:val="20"/>
              </w:rPr>
            </w:pPr>
            <w:ins w:id="1209" w:author="Nguyen, Trinh@Wildlife" w:date="2021-12-15T10:50:00Z">
              <w:r>
                <w:rPr>
                  <w:rFonts w:ascii="Arial" w:hAnsi="Arial" w:cs="Arial"/>
                  <w:sz w:val="20"/>
                  <w:szCs w:val="20"/>
                </w:rPr>
                <w:t>Station longitude in WGS 1984 Coordinate</w:t>
              </w:r>
            </w:ins>
          </w:p>
        </w:tc>
        <w:tc>
          <w:tcPr>
            <w:tcW w:w="2495" w:type="dxa"/>
            <w:tcBorders>
              <w:top w:val="single" w:sz="4" w:space="0" w:color="auto"/>
              <w:left w:val="single" w:sz="4" w:space="0" w:color="auto"/>
              <w:bottom w:val="single" w:sz="4" w:space="0" w:color="auto"/>
              <w:right w:val="single" w:sz="4" w:space="0" w:color="auto"/>
            </w:tcBorders>
            <w:tcPrChange w:id="1210" w:author="Nguyen, Trinh@Wildlife" w:date="2021-12-16T12:03:00Z">
              <w:tcPr>
                <w:tcW w:w="2520" w:type="dxa"/>
                <w:tcBorders>
                  <w:top w:val="single" w:sz="4" w:space="0" w:color="auto"/>
                  <w:left w:val="single" w:sz="4" w:space="0" w:color="auto"/>
                  <w:bottom w:val="single" w:sz="4" w:space="0" w:color="auto"/>
                  <w:right w:val="single" w:sz="4" w:space="0" w:color="auto"/>
                </w:tcBorders>
              </w:tcPr>
            </w:tcPrChange>
          </w:tcPr>
          <w:p w14:paraId="27A2F0CF" w14:textId="4506DB28"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ins w:id="1211" w:author="Nguyen, Trinh@Wildlife" w:date="2021-12-15T10:37:00Z"/>
                <w:rFonts w:ascii="Arial" w:hAnsi="Arial" w:cs="Arial"/>
                <w:sz w:val="20"/>
                <w:szCs w:val="20"/>
              </w:rPr>
            </w:pPr>
            <w:ins w:id="1212" w:author="Nguyen, Trinh@Wildlife" w:date="2021-12-15T11:30:00Z">
              <w:r>
                <w:rPr>
                  <w:rFonts w:ascii="Arial" w:hAnsi="Arial" w:cs="Arial"/>
                  <w:sz w:val="20"/>
                  <w:szCs w:val="20"/>
                </w:rPr>
                <w:t>Degree</w:t>
              </w:r>
            </w:ins>
          </w:p>
        </w:tc>
        <w:tc>
          <w:tcPr>
            <w:tcW w:w="1033" w:type="dxa"/>
            <w:tcBorders>
              <w:top w:val="single" w:sz="4" w:space="0" w:color="auto"/>
              <w:left w:val="single" w:sz="4" w:space="0" w:color="auto"/>
              <w:bottom w:val="single" w:sz="4" w:space="0" w:color="auto"/>
              <w:right w:val="single" w:sz="4" w:space="0" w:color="auto"/>
            </w:tcBorders>
            <w:tcPrChange w:id="1213" w:author="Nguyen, Trinh@Wildlife" w:date="2021-12-16T12:03:00Z">
              <w:tcPr>
                <w:tcW w:w="1890" w:type="dxa"/>
                <w:tcBorders>
                  <w:top w:val="single" w:sz="4" w:space="0" w:color="auto"/>
                  <w:left w:val="single" w:sz="4" w:space="0" w:color="auto"/>
                  <w:bottom w:val="single" w:sz="4" w:space="0" w:color="auto"/>
                  <w:right w:val="single" w:sz="4" w:space="0" w:color="auto"/>
                </w:tcBorders>
              </w:tcPr>
            </w:tcPrChange>
          </w:tcPr>
          <w:p w14:paraId="30FCEC93" w14:textId="0D7D6B00"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ins w:id="1214" w:author="Nguyen, Trinh@Wildlife" w:date="2021-12-15T10:37:00Z"/>
                <w:rFonts w:ascii="Arial" w:hAnsi="Arial" w:cs="Arial"/>
                <w:sz w:val="20"/>
                <w:szCs w:val="20"/>
              </w:rPr>
            </w:pPr>
            <w:ins w:id="1215" w:author="Nguyen, Trinh@Wildlife" w:date="2021-12-15T11:50:00Z">
              <w:r w:rsidRPr="00F73181">
                <w:rPr>
                  <w:rFonts w:ascii="Arial" w:hAnsi="Arial" w:cs="Arial"/>
                  <w:sz w:val="20"/>
                  <w:szCs w:val="20"/>
                </w:rPr>
                <w:t>NA</w:t>
              </w:r>
            </w:ins>
          </w:p>
        </w:tc>
      </w:tr>
      <w:tr w:rsidR="00703C00" w:rsidRPr="00B95A6C" w14:paraId="32F6A960" w14:textId="77777777" w:rsidTr="00C11FD5">
        <w:trPr>
          <w:cnfStyle w:val="000000100000" w:firstRow="0" w:lastRow="0" w:firstColumn="0" w:lastColumn="0" w:oddVBand="0" w:evenVBand="0" w:oddHBand="1" w:evenHBand="0" w:firstRowFirstColumn="0" w:firstRowLastColumn="0" w:lastRowFirstColumn="0" w:lastRowLastColumn="0"/>
          <w:ins w:id="1216" w:author="Nguyen, Trinh@Wildlife" w:date="2021-12-15T10:37:00Z"/>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Change w:id="1217" w:author="Nguyen, Trinh@Wildlife" w:date="2021-12-16T12:03:00Z">
              <w:tcPr>
                <w:tcW w:w="1620" w:type="dxa"/>
                <w:tcBorders>
                  <w:top w:val="single" w:sz="4" w:space="0" w:color="auto"/>
                  <w:left w:val="single" w:sz="4" w:space="0" w:color="auto"/>
                  <w:bottom w:val="single" w:sz="4" w:space="0" w:color="auto"/>
                  <w:right w:val="single" w:sz="4" w:space="0" w:color="auto"/>
                </w:tcBorders>
              </w:tcPr>
            </w:tcPrChange>
          </w:tcPr>
          <w:p w14:paraId="648F7805" w14:textId="5AEF8B03" w:rsidR="00703C00" w:rsidRPr="00D251A5" w:rsidRDefault="00703C00" w:rsidP="00703C00">
            <w:pPr>
              <w:cnfStyle w:val="001000100000" w:firstRow="0" w:lastRow="0" w:firstColumn="1" w:lastColumn="0" w:oddVBand="0" w:evenVBand="0" w:oddHBand="1" w:evenHBand="0" w:firstRowFirstColumn="0" w:firstRowLastColumn="0" w:lastRowFirstColumn="0" w:lastRowLastColumn="0"/>
              <w:rPr>
                <w:ins w:id="1218" w:author="Nguyen, Trinh@Wildlife" w:date="2021-12-15T10:37:00Z"/>
                <w:rFonts w:ascii="Arial" w:hAnsi="Arial" w:cs="Arial"/>
                <w:b w:val="0"/>
                <w:sz w:val="20"/>
                <w:szCs w:val="20"/>
              </w:rPr>
            </w:pPr>
            <w:ins w:id="1219" w:author="Nguyen, Trinh@Wildlife" w:date="2021-12-15T10:39:00Z">
              <w:r>
                <w:rPr>
                  <w:rFonts w:ascii="Arial" w:hAnsi="Arial" w:cs="Arial"/>
                  <w:b w:val="0"/>
                  <w:sz w:val="20"/>
                  <w:szCs w:val="20"/>
                </w:rPr>
                <w:t>Date</w:t>
              </w:r>
            </w:ins>
          </w:p>
        </w:tc>
        <w:tc>
          <w:tcPr>
            <w:tcW w:w="5079" w:type="dxa"/>
            <w:tcBorders>
              <w:top w:val="single" w:sz="4" w:space="0" w:color="auto"/>
              <w:left w:val="single" w:sz="4" w:space="0" w:color="auto"/>
              <w:bottom w:val="single" w:sz="4" w:space="0" w:color="auto"/>
              <w:right w:val="single" w:sz="4" w:space="0" w:color="auto"/>
            </w:tcBorders>
            <w:tcPrChange w:id="1220" w:author="Nguyen, Trinh@Wildlife" w:date="2021-12-16T12:03:00Z">
              <w:tcPr>
                <w:tcW w:w="4860" w:type="dxa"/>
                <w:tcBorders>
                  <w:top w:val="single" w:sz="4" w:space="0" w:color="auto"/>
                  <w:left w:val="single" w:sz="4" w:space="0" w:color="auto"/>
                  <w:bottom w:val="single" w:sz="4" w:space="0" w:color="auto"/>
                  <w:right w:val="single" w:sz="4" w:space="0" w:color="auto"/>
                </w:tcBorders>
              </w:tcPr>
            </w:tcPrChange>
          </w:tcPr>
          <w:p w14:paraId="6EFC3998" w14:textId="04F10E0C"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ins w:id="1221" w:author="Nguyen, Trinh@Wildlife" w:date="2021-12-15T10:37:00Z"/>
                <w:rFonts w:ascii="Arial" w:hAnsi="Arial" w:cs="Arial"/>
                <w:sz w:val="20"/>
                <w:szCs w:val="20"/>
              </w:rPr>
            </w:pPr>
            <w:ins w:id="1222" w:author="Nguyen, Trinh@Wildlife" w:date="2021-12-15T10:50:00Z">
              <w:r>
                <w:rPr>
                  <w:rFonts w:ascii="Arial" w:hAnsi="Arial" w:cs="Arial"/>
                  <w:sz w:val="20"/>
                  <w:szCs w:val="20"/>
                </w:rPr>
                <w:t>Date when sampling occurred</w:t>
              </w:r>
            </w:ins>
          </w:p>
        </w:tc>
        <w:tc>
          <w:tcPr>
            <w:tcW w:w="2495" w:type="dxa"/>
            <w:tcBorders>
              <w:top w:val="single" w:sz="4" w:space="0" w:color="auto"/>
              <w:left w:val="single" w:sz="4" w:space="0" w:color="auto"/>
              <w:bottom w:val="single" w:sz="4" w:space="0" w:color="auto"/>
              <w:right w:val="single" w:sz="4" w:space="0" w:color="auto"/>
            </w:tcBorders>
            <w:tcPrChange w:id="1223" w:author="Nguyen, Trinh@Wildlife" w:date="2021-12-16T12:03:00Z">
              <w:tcPr>
                <w:tcW w:w="2520" w:type="dxa"/>
                <w:tcBorders>
                  <w:top w:val="single" w:sz="4" w:space="0" w:color="auto"/>
                  <w:left w:val="single" w:sz="4" w:space="0" w:color="auto"/>
                  <w:bottom w:val="single" w:sz="4" w:space="0" w:color="auto"/>
                  <w:right w:val="single" w:sz="4" w:space="0" w:color="auto"/>
                </w:tcBorders>
              </w:tcPr>
            </w:tcPrChange>
          </w:tcPr>
          <w:p w14:paraId="5D3A7DFE" w14:textId="0486F398"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ins w:id="1224" w:author="Nguyen, Trinh@Wildlife" w:date="2021-12-15T10:37:00Z"/>
                <w:rFonts w:ascii="Arial" w:hAnsi="Arial" w:cs="Arial"/>
                <w:sz w:val="20"/>
                <w:szCs w:val="20"/>
              </w:rPr>
            </w:pPr>
            <w:ins w:id="1225" w:author="Nguyen, Trinh@Wildlife" w:date="2021-12-15T11:30:00Z">
              <w:r>
                <w:rPr>
                  <w:rFonts w:ascii="Arial" w:hAnsi="Arial" w:cs="Arial"/>
                  <w:sz w:val="20"/>
                  <w:szCs w:val="20"/>
                </w:rPr>
                <w:t>MM/DD/YYYY</w:t>
              </w:r>
            </w:ins>
          </w:p>
        </w:tc>
        <w:tc>
          <w:tcPr>
            <w:tcW w:w="1033" w:type="dxa"/>
            <w:tcBorders>
              <w:top w:val="single" w:sz="4" w:space="0" w:color="auto"/>
              <w:left w:val="single" w:sz="4" w:space="0" w:color="auto"/>
              <w:bottom w:val="single" w:sz="4" w:space="0" w:color="auto"/>
              <w:right w:val="single" w:sz="4" w:space="0" w:color="auto"/>
            </w:tcBorders>
            <w:tcPrChange w:id="1226" w:author="Nguyen, Trinh@Wildlife" w:date="2021-12-16T12:03:00Z">
              <w:tcPr>
                <w:tcW w:w="1890" w:type="dxa"/>
                <w:tcBorders>
                  <w:top w:val="single" w:sz="4" w:space="0" w:color="auto"/>
                  <w:left w:val="single" w:sz="4" w:space="0" w:color="auto"/>
                  <w:bottom w:val="single" w:sz="4" w:space="0" w:color="auto"/>
                  <w:right w:val="single" w:sz="4" w:space="0" w:color="auto"/>
                </w:tcBorders>
              </w:tcPr>
            </w:tcPrChange>
          </w:tcPr>
          <w:p w14:paraId="28006A31" w14:textId="1F7E910E"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ins w:id="1227" w:author="Nguyen, Trinh@Wildlife" w:date="2021-12-15T10:37:00Z"/>
                <w:rFonts w:ascii="Arial" w:hAnsi="Arial" w:cs="Arial"/>
                <w:sz w:val="20"/>
                <w:szCs w:val="20"/>
              </w:rPr>
            </w:pPr>
            <w:ins w:id="1228" w:author="Nguyen, Trinh@Wildlife" w:date="2021-12-15T11:50:00Z">
              <w:r w:rsidRPr="00F73181">
                <w:rPr>
                  <w:rFonts w:ascii="Arial" w:hAnsi="Arial" w:cs="Arial"/>
                  <w:sz w:val="20"/>
                  <w:szCs w:val="20"/>
                </w:rPr>
                <w:t>NA</w:t>
              </w:r>
            </w:ins>
          </w:p>
        </w:tc>
      </w:tr>
      <w:tr w:rsidR="00703C00" w:rsidRPr="00B95A6C" w14:paraId="366AE5A7" w14:textId="77777777" w:rsidTr="00C11FD5">
        <w:trPr>
          <w:ins w:id="1229" w:author="Nguyen, Trinh@Wildlife" w:date="2021-12-15T10:37:00Z"/>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Change w:id="1230" w:author="Nguyen, Trinh@Wildlife" w:date="2021-12-16T12:03:00Z">
              <w:tcPr>
                <w:tcW w:w="1620" w:type="dxa"/>
                <w:tcBorders>
                  <w:top w:val="single" w:sz="4" w:space="0" w:color="auto"/>
                  <w:left w:val="single" w:sz="4" w:space="0" w:color="auto"/>
                  <w:bottom w:val="single" w:sz="4" w:space="0" w:color="auto"/>
                  <w:right w:val="single" w:sz="4" w:space="0" w:color="auto"/>
                </w:tcBorders>
              </w:tcPr>
            </w:tcPrChange>
          </w:tcPr>
          <w:p w14:paraId="3BCC9DF8" w14:textId="70B94E82" w:rsidR="00703C00" w:rsidRPr="00D251A5" w:rsidRDefault="00703C00" w:rsidP="00703C00">
            <w:pPr>
              <w:rPr>
                <w:ins w:id="1231" w:author="Nguyen, Trinh@Wildlife" w:date="2021-12-15T10:37:00Z"/>
                <w:rFonts w:ascii="Arial" w:hAnsi="Arial" w:cs="Arial"/>
                <w:b w:val="0"/>
                <w:sz w:val="20"/>
                <w:szCs w:val="20"/>
              </w:rPr>
            </w:pPr>
            <w:ins w:id="1232" w:author="Nguyen, Trinh@Wildlife" w:date="2021-12-15T10:39:00Z">
              <w:r>
                <w:rPr>
                  <w:rFonts w:ascii="Arial" w:hAnsi="Arial" w:cs="Arial"/>
                  <w:b w:val="0"/>
                  <w:sz w:val="20"/>
                  <w:szCs w:val="20"/>
                </w:rPr>
                <w:t>Datetime</w:t>
              </w:r>
            </w:ins>
          </w:p>
        </w:tc>
        <w:tc>
          <w:tcPr>
            <w:tcW w:w="5079" w:type="dxa"/>
            <w:tcBorders>
              <w:top w:val="single" w:sz="4" w:space="0" w:color="auto"/>
              <w:left w:val="single" w:sz="4" w:space="0" w:color="auto"/>
              <w:bottom w:val="single" w:sz="4" w:space="0" w:color="auto"/>
              <w:right w:val="single" w:sz="4" w:space="0" w:color="auto"/>
            </w:tcBorders>
            <w:tcPrChange w:id="1233" w:author="Nguyen, Trinh@Wildlife" w:date="2021-12-16T12:03:00Z">
              <w:tcPr>
                <w:tcW w:w="4860" w:type="dxa"/>
                <w:tcBorders>
                  <w:top w:val="single" w:sz="4" w:space="0" w:color="auto"/>
                  <w:left w:val="single" w:sz="4" w:space="0" w:color="auto"/>
                  <w:bottom w:val="single" w:sz="4" w:space="0" w:color="auto"/>
                  <w:right w:val="single" w:sz="4" w:space="0" w:color="auto"/>
                </w:tcBorders>
              </w:tcPr>
            </w:tcPrChange>
          </w:tcPr>
          <w:p w14:paraId="33D5019F" w14:textId="06666062"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ins w:id="1234" w:author="Nguyen, Trinh@Wildlife" w:date="2021-12-15T10:37:00Z"/>
                <w:rFonts w:ascii="Arial" w:hAnsi="Arial" w:cs="Arial"/>
                <w:sz w:val="20"/>
                <w:szCs w:val="20"/>
              </w:rPr>
            </w:pPr>
            <w:ins w:id="1235" w:author="Nguyen, Trinh@Wildlife" w:date="2021-12-15T10:51:00Z">
              <w:r>
                <w:rPr>
                  <w:rFonts w:ascii="Arial" w:hAnsi="Arial" w:cs="Arial"/>
                  <w:sz w:val="20"/>
                  <w:szCs w:val="20"/>
                </w:rPr>
                <w:t>Date and time when sampling occurred</w:t>
              </w:r>
            </w:ins>
          </w:p>
        </w:tc>
        <w:tc>
          <w:tcPr>
            <w:tcW w:w="2495" w:type="dxa"/>
            <w:tcBorders>
              <w:top w:val="single" w:sz="4" w:space="0" w:color="auto"/>
              <w:left w:val="single" w:sz="4" w:space="0" w:color="auto"/>
              <w:bottom w:val="single" w:sz="4" w:space="0" w:color="auto"/>
              <w:right w:val="single" w:sz="4" w:space="0" w:color="auto"/>
            </w:tcBorders>
            <w:tcPrChange w:id="1236" w:author="Nguyen, Trinh@Wildlife" w:date="2021-12-16T12:03:00Z">
              <w:tcPr>
                <w:tcW w:w="2520" w:type="dxa"/>
                <w:tcBorders>
                  <w:top w:val="single" w:sz="4" w:space="0" w:color="auto"/>
                  <w:left w:val="single" w:sz="4" w:space="0" w:color="auto"/>
                  <w:bottom w:val="single" w:sz="4" w:space="0" w:color="auto"/>
                  <w:right w:val="single" w:sz="4" w:space="0" w:color="auto"/>
                </w:tcBorders>
              </w:tcPr>
            </w:tcPrChange>
          </w:tcPr>
          <w:p w14:paraId="0DABF207" w14:textId="5D60CAB8"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ins w:id="1237" w:author="Nguyen, Trinh@Wildlife" w:date="2021-12-15T10:37:00Z"/>
                <w:rFonts w:ascii="Arial" w:hAnsi="Arial" w:cs="Arial"/>
                <w:sz w:val="20"/>
                <w:szCs w:val="20"/>
              </w:rPr>
            </w:pPr>
            <w:ins w:id="1238" w:author="Nguyen, Trinh@Wildlife" w:date="2021-12-15T11:30:00Z">
              <w:r>
                <w:rPr>
                  <w:rFonts w:ascii="Arial" w:hAnsi="Arial" w:cs="Arial"/>
                  <w:sz w:val="20"/>
                  <w:szCs w:val="20"/>
                </w:rPr>
                <w:t>MM/DD</w:t>
              </w:r>
            </w:ins>
            <w:ins w:id="1239" w:author="Nguyen, Trinh@Wildlife" w:date="2021-12-15T11:31:00Z">
              <w:r>
                <w:rPr>
                  <w:rFonts w:ascii="Arial" w:hAnsi="Arial" w:cs="Arial"/>
                  <w:sz w:val="20"/>
                  <w:szCs w:val="20"/>
                </w:rPr>
                <w:t>/YYYY H:M:S</w:t>
              </w:r>
            </w:ins>
          </w:p>
        </w:tc>
        <w:tc>
          <w:tcPr>
            <w:tcW w:w="1033" w:type="dxa"/>
            <w:tcBorders>
              <w:top w:val="single" w:sz="4" w:space="0" w:color="auto"/>
              <w:left w:val="single" w:sz="4" w:space="0" w:color="auto"/>
              <w:bottom w:val="single" w:sz="4" w:space="0" w:color="auto"/>
              <w:right w:val="single" w:sz="4" w:space="0" w:color="auto"/>
            </w:tcBorders>
            <w:tcPrChange w:id="1240" w:author="Nguyen, Trinh@Wildlife" w:date="2021-12-16T12:03:00Z">
              <w:tcPr>
                <w:tcW w:w="1890" w:type="dxa"/>
                <w:tcBorders>
                  <w:top w:val="single" w:sz="4" w:space="0" w:color="auto"/>
                  <w:left w:val="single" w:sz="4" w:space="0" w:color="auto"/>
                  <w:bottom w:val="single" w:sz="4" w:space="0" w:color="auto"/>
                  <w:right w:val="single" w:sz="4" w:space="0" w:color="auto"/>
                </w:tcBorders>
              </w:tcPr>
            </w:tcPrChange>
          </w:tcPr>
          <w:p w14:paraId="1870B20A" w14:textId="558F8673"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ins w:id="1241" w:author="Nguyen, Trinh@Wildlife" w:date="2021-12-15T10:37:00Z"/>
                <w:rFonts w:ascii="Arial" w:hAnsi="Arial" w:cs="Arial"/>
                <w:sz w:val="20"/>
                <w:szCs w:val="20"/>
              </w:rPr>
            </w:pPr>
            <w:ins w:id="1242" w:author="Nguyen, Trinh@Wildlife" w:date="2021-12-15T11:50:00Z">
              <w:r w:rsidRPr="00F73181">
                <w:rPr>
                  <w:rFonts w:ascii="Arial" w:hAnsi="Arial" w:cs="Arial"/>
                  <w:sz w:val="20"/>
                  <w:szCs w:val="20"/>
                </w:rPr>
                <w:t>NA</w:t>
              </w:r>
            </w:ins>
          </w:p>
        </w:tc>
      </w:tr>
      <w:tr w:rsidR="00703C00" w:rsidRPr="00B95A6C" w14:paraId="5B3D0342" w14:textId="77777777" w:rsidTr="00C11FD5">
        <w:trPr>
          <w:cnfStyle w:val="000000100000" w:firstRow="0" w:lastRow="0" w:firstColumn="0" w:lastColumn="0" w:oddVBand="0" w:evenVBand="0" w:oddHBand="1" w:evenHBand="0" w:firstRowFirstColumn="0" w:firstRowLastColumn="0" w:lastRowFirstColumn="0" w:lastRowLastColumn="0"/>
          <w:ins w:id="1243" w:author="Nguyen, Trinh@Wildlife" w:date="2021-12-15T10:37:00Z"/>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Change w:id="1244" w:author="Nguyen, Trinh@Wildlife" w:date="2021-12-16T12:03:00Z">
              <w:tcPr>
                <w:tcW w:w="1620" w:type="dxa"/>
                <w:tcBorders>
                  <w:top w:val="single" w:sz="4" w:space="0" w:color="auto"/>
                  <w:left w:val="single" w:sz="4" w:space="0" w:color="auto"/>
                  <w:bottom w:val="single" w:sz="4" w:space="0" w:color="auto"/>
                  <w:right w:val="single" w:sz="4" w:space="0" w:color="auto"/>
                </w:tcBorders>
              </w:tcPr>
            </w:tcPrChange>
          </w:tcPr>
          <w:p w14:paraId="3DF8FE1A" w14:textId="268ACBA6" w:rsidR="00703C00" w:rsidRPr="00D251A5" w:rsidRDefault="00703C00" w:rsidP="00703C00">
            <w:pPr>
              <w:cnfStyle w:val="001000100000" w:firstRow="0" w:lastRow="0" w:firstColumn="1" w:lastColumn="0" w:oddVBand="0" w:evenVBand="0" w:oddHBand="1" w:evenHBand="0" w:firstRowFirstColumn="0" w:firstRowLastColumn="0" w:lastRowFirstColumn="0" w:lastRowLastColumn="0"/>
              <w:rPr>
                <w:ins w:id="1245" w:author="Nguyen, Trinh@Wildlife" w:date="2021-12-15T10:37:00Z"/>
                <w:rFonts w:ascii="Arial" w:hAnsi="Arial" w:cs="Arial"/>
                <w:b w:val="0"/>
                <w:sz w:val="20"/>
                <w:szCs w:val="20"/>
              </w:rPr>
            </w:pPr>
            <w:ins w:id="1246" w:author="Nguyen, Trinh@Wildlife" w:date="2021-12-15T10:39:00Z">
              <w:r>
                <w:rPr>
                  <w:rFonts w:ascii="Arial" w:hAnsi="Arial" w:cs="Arial"/>
                  <w:b w:val="0"/>
                  <w:sz w:val="20"/>
                  <w:szCs w:val="20"/>
                </w:rPr>
                <w:t>Survey</w:t>
              </w:r>
            </w:ins>
          </w:p>
        </w:tc>
        <w:tc>
          <w:tcPr>
            <w:tcW w:w="5079" w:type="dxa"/>
            <w:tcBorders>
              <w:top w:val="single" w:sz="4" w:space="0" w:color="auto"/>
              <w:left w:val="single" w:sz="4" w:space="0" w:color="auto"/>
              <w:bottom w:val="single" w:sz="4" w:space="0" w:color="auto"/>
              <w:right w:val="single" w:sz="4" w:space="0" w:color="auto"/>
            </w:tcBorders>
            <w:tcPrChange w:id="1247" w:author="Nguyen, Trinh@Wildlife" w:date="2021-12-16T12:03:00Z">
              <w:tcPr>
                <w:tcW w:w="4860" w:type="dxa"/>
                <w:tcBorders>
                  <w:top w:val="single" w:sz="4" w:space="0" w:color="auto"/>
                  <w:left w:val="single" w:sz="4" w:space="0" w:color="auto"/>
                  <w:bottom w:val="single" w:sz="4" w:space="0" w:color="auto"/>
                  <w:right w:val="single" w:sz="4" w:space="0" w:color="auto"/>
                </w:tcBorders>
              </w:tcPr>
            </w:tcPrChange>
          </w:tcPr>
          <w:p w14:paraId="1438FB66" w14:textId="3D71C693"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ins w:id="1248" w:author="Nguyen, Trinh@Wildlife" w:date="2021-12-15T10:37:00Z"/>
                <w:rFonts w:ascii="Arial" w:hAnsi="Arial" w:cs="Arial"/>
                <w:sz w:val="20"/>
                <w:szCs w:val="20"/>
              </w:rPr>
            </w:pPr>
            <w:ins w:id="1249" w:author="Nguyen, Trinh@Wildlife" w:date="2021-12-15T10:51:00Z">
              <w:r>
                <w:rPr>
                  <w:rFonts w:ascii="Arial" w:hAnsi="Arial" w:cs="Arial"/>
                  <w:sz w:val="20"/>
                  <w:szCs w:val="20"/>
                </w:rPr>
                <w:t>A sequential number indicating the completion of all or most stations in the study area on a bi-weekly basis</w:t>
              </w:r>
            </w:ins>
          </w:p>
        </w:tc>
        <w:tc>
          <w:tcPr>
            <w:tcW w:w="2495" w:type="dxa"/>
            <w:tcBorders>
              <w:top w:val="single" w:sz="4" w:space="0" w:color="auto"/>
              <w:left w:val="single" w:sz="4" w:space="0" w:color="auto"/>
              <w:bottom w:val="single" w:sz="4" w:space="0" w:color="auto"/>
              <w:right w:val="single" w:sz="4" w:space="0" w:color="auto"/>
            </w:tcBorders>
            <w:tcPrChange w:id="1250" w:author="Nguyen, Trinh@Wildlife" w:date="2021-12-16T12:03:00Z">
              <w:tcPr>
                <w:tcW w:w="2520" w:type="dxa"/>
                <w:tcBorders>
                  <w:top w:val="single" w:sz="4" w:space="0" w:color="auto"/>
                  <w:left w:val="single" w:sz="4" w:space="0" w:color="auto"/>
                  <w:bottom w:val="single" w:sz="4" w:space="0" w:color="auto"/>
                  <w:right w:val="single" w:sz="4" w:space="0" w:color="auto"/>
                </w:tcBorders>
              </w:tcPr>
            </w:tcPrChange>
          </w:tcPr>
          <w:p w14:paraId="69112443" w14:textId="3D0F9FD5"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ins w:id="1251" w:author="Nguyen, Trinh@Wildlife" w:date="2021-12-15T10:37:00Z"/>
                <w:rFonts w:ascii="Arial" w:hAnsi="Arial" w:cs="Arial"/>
                <w:sz w:val="20"/>
                <w:szCs w:val="20"/>
              </w:rPr>
            </w:pPr>
            <w:ins w:id="1252" w:author="Nguyen, Trinh@Wildlife" w:date="2021-12-15T11:35:00Z">
              <w:r>
                <w:rPr>
                  <w:rFonts w:ascii="Arial" w:hAnsi="Arial" w:cs="Arial"/>
                  <w:sz w:val="20"/>
                  <w:szCs w:val="20"/>
                </w:rPr>
                <w:t>Cardinal integers</w:t>
              </w:r>
            </w:ins>
          </w:p>
        </w:tc>
        <w:tc>
          <w:tcPr>
            <w:tcW w:w="1033" w:type="dxa"/>
            <w:tcBorders>
              <w:top w:val="single" w:sz="4" w:space="0" w:color="auto"/>
              <w:left w:val="single" w:sz="4" w:space="0" w:color="auto"/>
              <w:bottom w:val="single" w:sz="4" w:space="0" w:color="auto"/>
              <w:right w:val="single" w:sz="4" w:space="0" w:color="auto"/>
            </w:tcBorders>
            <w:tcPrChange w:id="1253" w:author="Nguyen, Trinh@Wildlife" w:date="2021-12-16T12:03:00Z">
              <w:tcPr>
                <w:tcW w:w="1890" w:type="dxa"/>
                <w:tcBorders>
                  <w:top w:val="single" w:sz="4" w:space="0" w:color="auto"/>
                  <w:left w:val="single" w:sz="4" w:space="0" w:color="auto"/>
                  <w:bottom w:val="single" w:sz="4" w:space="0" w:color="auto"/>
                  <w:right w:val="single" w:sz="4" w:space="0" w:color="auto"/>
                </w:tcBorders>
              </w:tcPr>
            </w:tcPrChange>
          </w:tcPr>
          <w:p w14:paraId="51A8FE9F" w14:textId="7E25C4BD"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ins w:id="1254" w:author="Nguyen, Trinh@Wildlife" w:date="2021-12-15T10:37:00Z"/>
                <w:rFonts w:ascii="Arial" w:hAnsi="Arial" w:cs="Arial"/>
                <w:sz w:val="20"/>
                <w:szCs w:val="20"/>
              </w:rPr>
            </w:pPr>
            <w:ins w:id="1255" w:author="Nguyen, Trinh@Wildlife" w:date="2021-12-15T11:50:00Z">
              <w:r w:rsidRPr="00F73181">
                <w:rPr>
                  <w:rFonts w:ascii="Arial" w:hAnsi="Arial" w:cs="Arial"/>
                  <w:sz w:val="20"/>
                  <w:szCs w:val="20"/>
                </w:rPr>
                <w:t>NA</w:t>
              </w:r>
            </w:ins>
          </w:p>
        </w:tc>
      </w:tr>
      <w:tr w:rsidR="00703C00" w:rsidRPr="00B95A6C" w14:paraId="5FD73205" w14:textId="77777777" w:rsidTr="00C11FD5">
        <w:trPr>
          <w:ins w:id="1256" w:author="Nguyen, Trinh@Wildlife" w:date="2021-12-15T10:37:00Z"/>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Change w:id="1257" w:author="Nguyen, Trinh@Wildlife" w:date="2021-12-16T12:03:00Z">
              <w:tcPr>
                <w:tcW w:w="1620" w:type="dxa"/>
                <w:tcBorders>
                  <w:top w:val="single" w:sz="4" w:space="0" w:color="auto"/>
                  <w:left w:val="single" w:sz="4" w:space="0" w:color="auto"/>
                  <w:bottom w:val="single" w:sz="4" w:space="0" w:color="auto"/>
                  <w:right w:val="single" w:sz="4" w:space="0" w:color="auto"/>
                </w:tcBorders>
              </w:tcPr>
            </w:tcPrChange>
          </w:tcPr>
          <w:p w14:paraId="4EB2F196" w14:textId="5F82C428" w:rsidR="00703C00" w:rsidRPr="00D251A5" w:rsidRDefault="00703C00" w:rsidP="00703C00">
            <w:pPr>
              <w:rPr>
                <w:ins w:id="1258" w:author="Nguyen, Trinh@Wildlife" w:date="2021-12-15T10:37:00Z"/>
                <w:rFonts w:ascii="Arial" w:hAnsi="Arial" w:cs="Arial"/>
                <w:b w:val="0"/>
                <w:sz w:val="20"/>
                <w:szCs w:val="20"/>
              </w:rPr>
            </w:pPr>
            <w:ins w:id="1259" w:author="Nguyen, Trinh@Wildlife" w:date="2021-12-15T10:39:00Z">
              <w:r>
                <w:rPr>
                  <w:rFonts w:ascii="Arial" w:hAnsi="Arial" w:cs="Arial"/>
                  <w:b w:val="0"/>
                  <w:sz w:val="20"/>
                  <w:szCs w:val="20"/>
                </w:rPr>
                <w:t>Depth</w:t>
              </w:r>
            </w:ins>
          </w:p>
        </w:tc>
        <w:tc>
          <w:tcPr>
            <w:tcW w:w="5079" w:type="dxa"/>
            <w:tcBorders>
              <w:top w:val="single" w:sz="4" w:space="0" w:color="auto"/>
              <w:left w:val="single" w:sz="4" w:space="0" w:color="auto"/>
              <w:bottom w:val="single" w:sz="4" w:space="0" w:color="auto"/>
              <w:right w:val="single" w:sz="4" w:space="0" w:color="auto"/>
            </w:tcBorders>
            <w:tcPrChange w:id="1260" w:author="Nguyen, Trinh@Wildlife" w:date="2021-12-16T12:03:00Z">
              <w:tcPr>
                <w:tcW w:w="4860" w:type="dxa"/>
                <w:tcBorders>
                  <w:top w:val="single" w:sz="4" w:space="0" w:color="auto"/>
                  <w:left w:val="single" w:sz="4" w:space="0" w:color="auto"/>
                  <w:bottom w:val="single" w:sz="4" w:space="0" w:color="auto"/>
                  <w:right w:val="single" w:sz="4" w:space="0" w:color="auto"/>
                </w:tcBorders>
              </w:tcPr>
            </w:tcPrChange>
          </w:tcPr>
          <w:p w14:paraId="41EAF5F0" w14:textId="331F61AD"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ins w:id="1261" w:author="Nguyen, Trinh@Wildlife" w:date="2021-12-15T10:37:00Z"/>
                <w:rFonts w:ascii="Arial" w:hAnsi="Arial" w:cs="Arial"/>
                <w:sz w:val="20"/>
                <w:szCs w:val="20"/>
              </w:rPr>
            </w:pPr>
            <w:ins w:id="1262" w:author="Nguyen, Trinh@Wildlife" w:date="2021-12-15T10:52:00Z">
              <w:r>
                <w:rPr>
                  <w:rFonts w:ascii="Arial" w:hAnsi="Arial" w:cs="Arial"/>
                  <w:sz w:val="20"/>
                  <w:szCs w:val="20"/>
                </w:rPr>
                <w:t>Water depth of station</w:t>
              </w:r>
            </w:ins>
          </w:p>
        </w:tc>
        <w:tc>
          <w:tcPr>
            <w:tcW w:w="2495" w:type="dxa"/>
            <w:tcBorders>
              <w:top w:val="single" w:sz="4" w:space="0" w:color="auto"/>
              <w:left w:val="single" w:sz="4" w:space="0" w:color="auto"/>
              <w:bottom w:val="single" w:sz="4" w:space="0" w:color="auto"/>
              <w:right w:val="single" w:sz="4" w:space="0" w:color="auto"/>
            </w:tcBorders>
            <w:tcPrChange w:id="1263" w:author="Nguyen, Trinh@Wildlife" w:date="2021-12-16T12:03:00Z">
              <w:tcPr>
                <w:tcW w:w="2520" w:type="dxa"/>
                <w:tcBorders>
                  <w:top w:val="single" w:sz="4" w:space="0" w:color="auto"/>
                  <w:left w:val="single" w:sz="4" w:space="0" w:color="auto"/>
                  <w:bottom w:val="single" w:sz="4" w:space="0" w:color="auto"/>
                  <w:right w:val="single" w:sz="4" w:space="0" w:color="auto"/>
                </w:tcBorders>
              </w:tcPr>
            </w:tcPrChange>
          </w:tcPr>
          <w:p w14:paraId="6DE9C7FC" w14:textId="6F0CC042"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ins w:id="1264" w:author="Nguyen, Trinh@Wildlife" w:date="2021-12-15T10:37:00Z"/>
                <w:rFonts w:ascii="Arial" w:hAnsi="Arial" w:cs="Arial"/>
                <w:sz w:val="20"/>
                <w:szCs w:val="20"/>
              </w:rPr>
            </w:pPr>
            <w:ins w:id="1265" w:author="Nguyen, Trinh@Wildlife" w:date="2021-12-15T11:36:00Z">
              <w:r>
                <w:rPr>
                  <w:rFonts w:ascii="Arial" w:hAnsi="Arial" w:cs="Arial"/>
                  <w:sz w:val="20"/>
                  <w:szCs w:val="20"/>
                </w:rPr>
                <w:t>Meter</w:t>
              </w:r>
            </w:ins>
          </w:p>
        </w:tc>
        <w:tc>
          <w:tcPr>
            <w:tcW w:w="1033" w:type="dxa"/>
            <w:tcBorders>
              <w:top w:val="single" w:sz="4" w:space="0" w:color="auto"/>
              <w:left w:val="single" w:sz="4" w:space="0" w:color="auto"/>
              <w:bottom w:val="single" w:sz="4" w:space="0" w:color="auto"/>
              <w:right w:val="single" w:sz="4" w:space="0" w:color="auto"/>
            </w:tcBorders>
            <w:tcPrChange w:id="1266" w:author="Nguyen, Trinh@Wildlife" w:date="2021-12-16T12:03:00Z">
              <w:tcPr>
                <w:tcW w:w="1890" w:type="dxa"/>
                <w:tcBorders>
                  <w:top w:val="single" w:sz="4" w:space="0" w:color="auto"/>
                  <w:left w:val="single" w:sz="4" w:space="0" w:color="auto"/>
                  <w:bottom w:val="single" w:sz="4" w:space="0" w:color="auto"/>
                  <w:right w:val="single" w:sz="4" w:space="0" w:color="auto"/>
                </w:tcBorders>
              </w:tcPr>
            </w:tcPrChange>
          </w:tcPr>
          <w:p w14:paraId="3CA9F98C" w14:textId="09F97422"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ins w:id="1267" w:author="Nguyen, Trinh@Wildlife" w:date="2021-12-15T10:37:00Z"/>
                <w:rFonts w:ascii="Arial" w:hAnsi="Arial" w:cs="Arial"/>
                <w:sz w:val="20"/>
                <w:szCs w:val="20"/>
              </w:rPr>
            </w:pPr>
            <w:ins w:id="1268" w:author="Nguyen, Trinh@Wildlife" w:date="2021-12-15T11:50:00Z">
              <w:r w:rsidRPr="00F73181">
                <w:rPr>
                  <w:rFonts w:ascii="Arial" w:hAnsi="Arial" w:cs="Arial"/>
                  <w:sz w:val="20"/>
                  <w:szCs w:val="20"/>
                </w:rPr>
                <w:t>NA</w:t>
              </w:r>
            </w:ins>
          </w:p>
        </w:tc>
      </w:tr>
      <w:tr w:rsidR="00703C00" w:rsidRPr="00B95A6C" w14:paraId="5E3A0D5C" w14:textId="77777777" w:rsidTr="00C11FD5">
        <w:trPr>
          <w:cnfStyle w:val="000000100000" w:firstRow="0" w:lastRow="0" w:firstColumn="0" w:lastColumn="0" w:oddVBand="0" w:evenVBand="0" w:oddHBand="1" w:evenHBand="0" w:firstRowFirstColumn="0" w:firstRowLastColumn="0" w:lastRowFirstColumn="0" w:lastRowLastColumn="0"/>
          <w:ins w:id="1269" w:author="Nguyen, Trinh@Wildlife" w:date="2021-12-15T10:37:00Z"/>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Change w:id="1270" w:author="Nguyen, Trinh@Wildlife" w:date="2021-12-16T12:03:00Z">
              <w:tcPr>
                <w:tcW w:w="1620" w:type="dxa"/>
                <w:tcBorders>
                  <w:top w:val="single" w:sz="4" w:space="0" w:color="auto"/>
                  <w:left w:val="single" w:sz="4" w:space="0" w:color="auto"/>
                  <w:bottom w:val="single" w:sz="4" w:space="0" w:color="auto"/>
                  <w:right w:val="single" w:sz="4" w:space="0" w:color="auto"/>
                </w:tcBorders>
              </w:tcPr>
            </w:tcPrChange>
          </w:tcPr>
          <w:p w14:paraId="5DA6D291" w14:textId="2A2F3E53" w:rsidR="00703C00" w:rsidRPr="00D251A5" w:rsidRDefault="00703C00" w:rsidP="00703C00">
            <w:pPr>
              <w:cnfStyle w:val="001000100000" w:firstRow="0" w:lastRow="0" w:firstColumn="1" w:lastColumn="0" w:oddVBand="0" w:evenVBand="0" w:oddHBand="1" w:evenHBand="0" w:firstRowFirstColumn="0" w:firstRowLastColumn="0" w:lastRowFirstColumn="0" w:lastRowLastColumn="0"/>
              <w:rPr>
                <w:ins w:id="1271" w:author="Nguyen, Trinh@Wildlife" w:date="2021-12-15T10:37:00Z"/>
                <w:rFonts w:ascii="Arial" w:hAnsi="Arial" w:cs="Arial"/>
                <w:b w:val="0"/>
                <w:sz w:val="20"/>
                <w:szCs w:val="20"/>
              </w:rPr>
            </w:pPr>
            <w:ins w:id="1272" w:author="Nguyen, Trinh@Wildlife" w:date="2021-12-15T10:39:00Z">
              <w:r>
                <w:rPr>
                  <w:rFonts w:ascii="Arial" w:hAnsi="Arial" w:cs="Arial"/>
                  <w:b w:val="0"/>
                  <w:sz w:val="20"/>
                  <w:szCs w:val="20"/>
                </w:rPr>
                <w:t>SampleID</w:t>
              </w:r>
            </w:ins>
          </w:p>
        </w:tc>
        <w:tc>
          <w:tcPr>
            <w:tcW w:w="5079" w:type="dxa"/>
            <w:tcBorders>
              <w:top w:val="single" w:sz="4" w:space="0" w:color="auto"/>
              <w:left w:val="single" w:sz="4" w:space="0" w:color="auto"/>
              <w:bottom w:val="single" w:sz="4" w:space="0" w:color="auto"/>
              <w:right w:val="single" w:sz="4" w:space="0" w:color="auto"/>
            </w:tcBorders>
            <w:tcPrChange w:id="1273" w:author="Nguyen, Trinh@Wildlife" w:date="2021-12-16T12:03:00Z">
              <w:tcPr>
                <w:tcW w:w="4860" w:type="dxa"/>
                <w:tcBorders>
                  <w:top w:val="single" w:sz="4" w:space="0" w:color="auto"/>
                  <w:left w:val="single" w:sz="4" w:space="0" w:color="auto"/>
                  <w:bottom w:val="single" w:sz="4" w:space="0" w:color="auto"/>
                  <w:right w:val="single" w:sz="4" w:space="0" w:color="auto"/>
                </w:tcBorders>
              </w:tcPr>
            </w:tcPrChange>
          </w:tcPr>
          <w:p w14:paraId="63E8DBF7" w14:textId="50A47B91"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ins w:id="1274" w:author="Nguyen, Trinh@Wildlife" w:date="2021-12-15T10:37:00Z"/>
                <w:rFonts w:ascii="Arial" w:hAnsi="Arial" w:cs="Arial"/>
                <w:sz w:val="20"/>
                <w:szCs w:val="20"/>
              </w:rPr>
            </w:pPr>
            <w:ins w:id="1275" w:author="Nguyen, Trinh@Wildlife" w:date="2021-12-15T10:53:00Z">
              <w:r>
                <w:rPr>
                  <w:rFonts w:ascii="Arial" w:hAnsi="Arial" w:cs="Arial"/>
                  <w:sz w:val="20"/>
                  <w:szCs w:val="20"/>
                </w:rPr>
                <w:t>Unique identifier string composed of the Source, Date, Station, and Tow #</w:t>
              </w:r>
            </w:ins>
          </w:p>
        </w:tc>
        <w:tc>
          <w:tcPr>
            <w:tcW w:w="2495" w:type="dxa"/>
            <w:tcBorders>
              <w:top w:val="single" w:sz="4" w:space="0" w:color="auto"/>
              <w:left w:val="single" w:sz="4" w:space="0" w:color="auto"/>
              <w:bottom w:val="single" w:sz="4" w:space="0" w:color="auto"/>
              <w:right w:val="single" w:sz="4" w:space="0" w:color="auto"/>
            </w:tcBorders>
            <w:tcPrChange w:id="1276" w:author="Nguyen, Trinh@Wildlife" w:date="2021-12-16T12:03:00Z">
              <w:tcPr>
                <w:tcW w:w="2520" w:type="dxa"/>
                <w:tcBorders>
                  <w:top w:val="single" w:sz="4" w:space="0" w:color="auto"/>
                  <w:left w:val="single" w:sz="4" w:space="0" w:color="auto"/>
                  <w:bottom w:val="single" w:sz="4" w:space="0" w:color="auto"/>
                  <w:right w:val="single" w:sz="4" w:space="0" w:color="auto"/>
                </w:tcBorders>
              </w:tcPr>
            </w:tcPrChange>
          </w:tcPr>
          <w:p w14:paraId="774B8405" w14:textId="1E9B5474"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ins w:id="1277" w:author="Nguyen, Trinh@Wildlife" w:date="2021-12-15T10:37:00Z"/>
                <w:rFonts w:ascii="Arial" w:hAnsi="Arial" w:cs="Arial"/>
                <w:sz w:val="20"/>
                <w:szCs w:val="20"/>
              </w:rPr>
            </w:pPr>
            <w:ins w:id="1278" w:author="Nguyen, Trinh@Wildlife" w:date="2021-12-15T11:37:00Z">
              <w:r>
                <w:rPr>
                  <w:rFonts w:ascii="Arial" w:hAnsi="Arial" w:cs="Arial"/>
                  <w:sz w:val="20"/>
                  <w:szCs w:val="20"/>
                </w:rPr>
                <w:t>String</w:t>
              </w:r>
            </w:ins>
          </w:p>
        </w:tc>
        <w:tc>
          <w:tcPr>
            <w:tcW w:w="1033" w:type="dxa"/>
            <w:tcBorders>
              <w:top w:val="single" w:sz="4" w:space="0" w:color="auto"/>
              <w:left w:val="single" w:sz="4" w:space="0" w:color="auto"/>
              <w:bottom w:val="single" w:sz="4" w:space="0" w:color="auto"/>
              <w:right w:val="single" w:sz="4" w:space="0" w:color="auto"/>
            </w:tcBorders>
            <w:tcPrChange w:id="1279" w:author="Nguyen, Trinh@Wildlife" w:date="2021-12-16T12:03:00Z">
              <w:tcPr>
                <w:tcW w:w="1890" w:type="dxa"/>
                <w:tcBorders>
                  <w:top w:val="single" w:sz="4" w:space="0" w:color="auto"/>
                  <w:left w:val="single" w:sz="4" w:space="0" w:color="auto"/>
                  <w:bottom w:val="single" w:sz="4" w:space="0" w:color="auto"/>
                  <w:right w:val="single" w:sz="4" w:space="0" w:color="auto"/>
                </w:tcBorders>
              </w:tcPr>
            </w:tcPrChange>
          </w:tcPr>
          <w:p w14:paraId="2714A63C" w14:textId="41E8FE5D"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ins w:id="1280" w:author="Nguyen, Trinh@Wildlife" w:date="2021-12-15T10:37:00Z"/>
                <w:rFonts w:ascii="Arial" w:hAnsi="Arial" w:cs="Arial"/>
                <w:sz w:val="20"/>
                <w:szCs w:val="20"/>
              </w:rPr>
            </w:pPr>
            <w:ins w:id="1281" w:author="Nguyen, Trinh@Wildlife" w:date="2021-12-15T11:50:00Z">
              <w:r w:rsidRPr="00F73181">
                <w:rPr>
                  <w:rFonts w:ascii="Arial" w:hAnsi="Arial" w:cs="Arial"/>
                  <w:sz w:val="20"/>
                  <w:szCs w:val="20"/>
                </w:rPr>
                <w:t>NA</w:t>
              </w:r>
            </w:ins>
          </w:p>
        </w:tc>
      </w:tr>
      <w:tr w:rsidR="00703C00" w:rsidRPr="00B95A6C" w14:paraId="117B1CFC" w14:textId="77777777" w:rsidTr="00C11FD5">
        <w:trPr>
          <w:ins w:id="1282" w:author="Nguyen, Trinh@Wildlife" w:date="2021-12-15T10:37:00Z"/>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Change w:id="1283" w:author="Nguyen, Trinh@Wildlife" w:date="2021-12-16T12:03:00Z">
              <w:tcPr>
                <w:tcW w:w="1620" w:type="dxa"/>
                <w:tcBorders>
                  <w:top w:val="single" w:sz="4" w:space="0" w:color="auto"/>
                  <w:left w:val="single" w:sz="4" w:space="0" w:color="auto"/>
                  <w:bottom w:val="single" w:sz="4" w:space="0" w:color="auto"/>
                  <w:right w:val="single" w:sz="4" w:space="0" w:color="auto"/>
                </w:tcBorders>
              </w:tcPr>
            </w:tcPrChange>
          </w:tcPr>
          <w:p w14:paraId="741F59C9" w14:textId="70B7B35C" w:rsidR="00703C00" w:rsidRPr="00D251A5" w:rsidRDefault="00703C00" w:rsidP="00703C00">
            <w:pPr>
              <w:rPr>
                <w:ins w:id="1284" w:author="Nguyen, Trinh@Wildlife" w:date="2021-12-15T10:37:00Z"/>
                <w:rFonts w:ascii="Arial" w:hAnsi="Arial" w:cs="Arial"/>
                <w:b w:val="0"/>
                <w:sz w:val="20"/>
                <w:szCs w:val="20"/>
              </w:rPr>
            </w:pPr>
            <w:ins w:id="1285" w:author="Nguyen, Trinh@Wildlife" w:date="2021-12-15T10:39:00Z">
              <w:r>
                <w:rPr>
                  <w:rFonts w:ascii="Arial" w:hAnsi="Arial" w:cs="Arial"/>
                  <w:b w:val="0"/>
                  <w:sz w:val="20"/>
                  <w:szCs w:val="20"/>
                </w:rPr>
                <w:t>Method</w:t>
              </w:r>
            </w:ins>
          </w:p>
        </w:tc>
        <w:tc>
          <w:tcPr>
            <w:tcW w:w="5079" w:type="dxa"/>
            <w:tcBorders>
              <w:top w:val="single" w:sz="4" w:space="0" w:color="auto"/>
              <w:left w:val="single" w:sz="4" w:space="0" w:color="auto"/>
              <w:bottom w:val="single" w:sz="4" w:space="0" w:color="auto"/>
              <w:right w:val="single" w:sz="4" w:space="0" w:color="auto"/>
            </w:tcBorders>
            <w:tcPrChange w:id="1286" w:author="Nguyen, Trinh@Wildlife" w:date="2021-12-16T12:03:00Z">
              <w:tcPr>
                <w:tcW w:w="4860" w:type="dxa"/>
                <w:tcBorders>
                  <w:top w:val="single" w:sz="4" w:space="0" w:color="auto"/>
                  <w:left w:val="single" w:sz="4" w:space="0" w:color="auto"/>
                  <w:bottom w:val="single" w:sz="4" w:space="0" w:color="auto"/>
                  <w:right w:val="single" w:sz="4" w:space="0" w:color="auto"/>
                </w:tcBorders>
              </w:tcPr>
            </w:tcPrChange>
          </w:tcPr>
          <w:p w14:paraId="71C46C47" w14:textId="0652AD92"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ins w:id="1287" w:author="Nguyen, Trinh@Wildlife" w:date="2021-12-15T10:37:00Z"/>
                <w:rFonts w:ascii="Arial" w:hAnsi="Arial" w:cs="Arial"/>
                <w:sz w:val="20"/>
                <w:szCs w:val="20"/>
              </w:rPr>
            </w:pPr>
            <w:ins w:id="1288" w:author="Nguyen, Trinh@Wildlife" w:date="2021-12-15T10:55:00Z">
              <w:r>
                <w:rPr>
                  <w:rFonts w:ascii="Arial" w:hAnsi="Arial" w:cs="Arial"/>
                  <w:sz w:val="20"/>
                  <w:szCs w:val="20"/>
                </w:rPr>
                <w:t>Type of tow method employed</w:t>
              </w:r>
            </w:ins>
          </w:p>
        </w:tc>
        <w:tc>
          <w:tcPr>
            <w:tcW w:w="2495" w:type="dxa"/>
            <w:tcBorders>
              <w:top w:val="single" w:sz="4" w:space="0" w:color="auto"/>
              <w:left w:val="single" w:sz="4" w:space="0" w:color="auto"/>
              <w:bottom w:val="single" w:sz="4" w:space="0" w:color="auto"/>
              <w:right w:val="single" w:sz="4" w:space="0" w:color="auto"/>
            </w:tcBorders>
            <w:tcPrChange w:id="1289" w:author="Nguyen, Trinh@Wildlife" w:date="2021-12-16T12:03:00Z">
              <w:tcPr>
                <w:tcW w:w="2520" w:type="dxa"/>
                <w:tcBorders>
                  <w:top w:val="single" w:sz="4" w:space="0" w:color="auto"/>
                  <w:left w:val="single" w:sz="4" w:space="0" w:color="auto"/>
                  <w:bottom w:val="single" w:sz="4" w:space="0" w:color="auto"/>
                  <w:right w:val="single" w:sz="4" w:space="0" w:color="auto"/>
                </w:tcBorders>
              </w:tcPr>
            </w:tcPrChange>
          </w:tcPr>
          <w:p w14:paraId="177ACE2A" w14:textId="302FAA41"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ins w:id="1290" w:author="Nguyen, Trinh@Wildlife" w:date="2021-12-15T10:37:00Z"/>
                <w:rFonts w:ascii="Arial" w:hAnsi="Arial" w:cs="Arial"/>
                <w:sz w:val="20"/>
                <w:szCs w:val="20"/>
              </w:rPr>
            </w:pPr>
            <w:ins w:id="1291" w:author="Nguyen, Trinh@Wildlife" w:date="2021-12-15T11:37:00Z">
              <w:r>
                <w:rPr>
                  <w:rFonts w:ascii="Arial" w:hAnsi="Arial" w:cs="Arial"/>
                  <w:sz w:val="20"/>
                  <w:szCs w:val="20"/>
                </w:rPr>
                <w:t>String</w:t>
              </w:r>
            </w:ins>
          </w:p>
        </w:tc>
        <w:tc>
          <w:tcPr>
            <w:tcW w:w="1033" w:type="dxa"/>
            <w:tcBorders>
              <w:top w:val="single" w:sz="4" w:space="0" w:color="auto"/>
              <w:left w:val="single" w:sz="4" w:space="0" w:color="auto"/>
              <w:bottom w:val="single" w:sz="4" w:space="0" w:color="auto"/>
              <w:right w:val="single" w:sz="4" w:space="0" w:color="auto"/>
            </w:tcBorders>
            <w:tcPrChange w:id="1292" w:author="Nguyen, Trinh@Wildlife" w:date="2021-12-16T12:03:00Z">
              <w:tcPr>
                <w:tcW w:w="1890" w:type="dxa"/>
                <w:tcBorders>
                  <w:top w:val="single" w:sz="4" w:space="0" w:color="auto"/>
                  <w:left w:val="single" w:sz="4" w:space="0" w:color="auto"/>
                  <w:bottom w:val="single" w:sz="4" w:space="0" w:color="auto"/>
                  <w:right w:val="single" w:sz="4" w:space="0" w:color="auto"/>
                </w:tcBorders>
              </w:tcPr>
            </w:tcPrChange>
          </w:tcPr>
          <w:p w14:paraId="5D43EA29" w14:textId="2273109A"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ins w:id="1293" w:author="Nguyen, Trinh@Wildlife" w:date="2021-12-15T10:37:00Z"/>
                <w:rFonts w:ascii="Arial" w:hAnsi="Arial" w:cs="Arial"/>
                <w:sz w:val="20"/>
                <w:szCs w:val="20"/>
              </w:rPr>
            </w:pPr>
            <w:ins w:id="1294" w:author="Nguyen, Trinh@Wildlife" w:date="2021-12-15T11:50:00Z">
              <w:r w:rsidRPr="00F73181">
                <w:rPr>
                  <w:rFonts w:ascii="Arial" w:hAnsi="Arial" w:cs="Arial"/>
                  <w:sz w:val="20"/>
                  <w:szCs w:val="20"/>
                </w:rPr>
                <w:t>NA</w:t>
              </w:r>
            </w:ins>
          </w:p>
        </w:tc>
      </w:tr>
      <w:tr w:rsidR="00703C00" w:rsidRPr="00B95A6C" w14:paraId="3B291AA7" w14:textId="77777777" w:rsidTr="00C11FD5">
        <w:trPr>
          <w:cnfStyle w:val="000000100000" w:firstRow="0" w:lastRow="0" w:firstColumn="0" w:lastColumn="0" w:oddVBand="0" w:evenVBand="0" w:oddHBand="1" w:evenHBand="0" w:firstRowFirstColumn="0" w:firstRowLastColumn="0" w:lastRowFirstColumn="0" w:lastRowLastColumn="0"/>
          <w:ins w:id="1295" w:author="Nguyen, Trinh@Wildlife" w:date="2021-12-15T10:37:00Z"/>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Change w:id="1296" w:author="Nguyen, Trinh@Wildlife" w:date="2021-12-16T12:03:00Z">
              <w:tcPr>
                <w:tcW w:w="1620" w:type="dxa"/>
                <w:tcBorders>
                  <w:top w:val="single" w:sz="4" w:space="0" w:color="auto"/>
                  <w:left w:val="single" w:sz="4" w:space="0" w:color="auto"/>
                  <w:bottom w:val="single" w:sz="4" w:space="0" w:color="auto"/>
                  <w:right w:val="single" w:sz="4" w:space="0" w:color="auto"/>
                </w:tcBorders>
              </w:tcPr>
            </w:tcPrChange>
          </w:tcPr>
          <w:p w14:paraId="3B13AD37" w14:textId="2DAB9C8C" w:rsidR="00703C00" w:rsidRPr="00D251A5" w:rsidRDefault="00703C00" w:rsidP="00703C00">
            <w:pPr>
              <w:cnfStyle w:val="001000100000" w:firstRow="0" w:lastRow="0" w:firstColumn="1" w:lastColumn="0" w:oddVBand="0" w:evenVBand="0" w:oddHBand="1" w:evenHBand="0" w:firstRowFirstColumn="0" w:firstRowLastColumn="0" w:lastRowFirstColumn="0" w:lastRowLastColumn="0"/>
              <w:rPr>
                <w:ins w:id="1297" w:author="Nguyen, Trinh@Wildlife" w:date="2021-12-15T10:37:00Z"/>
                <w:rFonts w:ascii="Arial" w:hAnsi="Arial" w:cs="Arial"/>
                <w:b w:val="0"/>
                <w:sz w:val="20"/>
                <w:szCs w:val="20"/>
              </w:rPr>
            </w:pPr>
            <w:ins w:id="1298" w:author="Nguyen, Trinh@Wildlife" w:date="2021-12-15T10:39:00Z">
              <w:r>
                <w:rPr>
                  <w:rFonts w:ascii="Arial" w:hAnsi="Arial" w:cs="Arial"/>
                  <w:b w:val="0"/>
                  <w:sz w:val="20"/>
                  <w:szCs w:val="20"/>
                </w:rPr>
                <w:t>Tide</w:t>
              </w:r>
            </w:ins>
          </w:p>
        </w:tc>
        <w:tc>
          <w:tcPr>
            <w:tcW w:w="5079" w:type="dxa"/>
            <w:tcBorders>
              <w:top w:val="single" w:sz="4" w:space="0" w:color="auto"/>
              <w:left w:val="single" w:sz="4" w:space="0" w:color="auto"/>
              <w:bottom w:val="single" w:sz="4" w:space="0" w:color="auto"/>
              <w:right w:val="single" w:sz="4" w:space="0" w:color="auto"/>
            </w:tcBorders>
            <w:tcPrChange w:id="1299" w:author="Nguyen, Trinh@Wildlife" w:date="2021-12-16T12:03:00Z">
              <w:tcPr>
                <w:tcW w:w="4860" w:type="dxa"/>
                <w:tcBorders>
                  <w:top w:val="single" w:sz="4" w:space="0" w:color="auto"/>
                  <w:left w:val="single" w:sz="4" w:space="0" w:color="auto"/>
                  <w:bottom w:val="single" w:sz="4" w:space="0" w:color="auto"/>
                  <w:right w:val="single" w:sz="4" w:space="0" w:color="auto"/>
                </w:tcBorders>
              </w:tcPr>
            </w:tcPrChange>
          </w:tcPr>
          <w:p w14:paraId="7CE8DD43" w14:textId="589949B6"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ins w:id="1300" w:author="Nguyen, Trinh@Wildlife" w:date="2021-12-15T10:37:00Z"/>
                <w:rFonts w:ascii="Arial" w:hAnsi="Arial" w:cs="Arial"/>
                <w:sz w:val="20"/>
                <w:szCs w:val="20"/>
              </w:rPr>
            </w:pPr>
            <w:ins w:id="1301" w:author="Nguyen, Trinh@Wildlife" w:date="2021-12-15T10:55:00Z">
              <w:r>
                <w:rPr>
                  <w:rFonts w:ascii="Arial" w:hAnsi="Arial" w:cs="Arial"/>
                  <w:sz w:val="20"/>
                  <w:szCs w:val="20"/>
                </w:rPr>
                <w:t>T</w:t>
              </w:r>
            </w:ins>
            <w:ins w:id="1302" w:author="Nguyen, Trinh@Wildlife" w:date="2021-12-15T10:56:00Z">
              <w:r>
                <w:rPr>
                  <w:rFonts w:ascii="Arial" w:hAnsi="Arial" w:cs="Arial"/>
                  <w:sz w:val="20"/>
                  <w:szCs w:val="20"/>
                </w:rPr>
                <w:t>ide stage</w:t>
              </w:r>
            </w:ins>
          </w:p>
        </w:tc>
        <w:tc>
          <w:tcPr>
            <w:tcW w:w="2495" w:type="dxa"/>
            <w:tcBorders>
              <w:top w:val="single" w:sz="4" w:space="0" w:color="auto"/>
              <w:left w:val="single" w:sz="4" w:space="0" w:color="auto"/>
              <w:bottom w:val="single" w:sz="4" w:space="0" w:color="auto"/>
              <w:right w:val="single" w:sz="4" w:space="0" w:color="auto"/>
            </w:tcBorders>
            <w:tcPrChange w:id="1303" w:author="Nguyen, Trinh@Wildlife" w:date="2021-12-16T12:03:00Z">
              <w:tcPr>
                <w:tcW w:w="2520" w:type="dxa"/>
                <w:tcBorders>
                  <w:top w:val="single" w:sz="4" w:space="0" w:color="auto"/>
                  <w:left w:val="single" w:sz="4" w:space="0" w:color="auto"/>
                  <w:bottom w:val="single" w:sz="4" w:space="0" w:color="auto"/>
                  <w:right w:val="single" w:sz="4" w:space="0" w:color="auto"/>
                </w:tcBorders>
              </w:tcPr>
            </w:tcPrChange>
          </w:tcPr>
          <w:p w14:paraId="0C7D3BB8" w14:textId="7533B682"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ins w:id="1304" w:author="Nguyen, Trinh@Wildlife" w:date="2021-12-15T10:37:00Z"/>
                <w:rFonts w:ascii="Arial" w:hAnsi="Arial" w:cs="Arial"/>
                <w:sz w:val="20"/>
                <w:szCs w:val="20"/>
              </w:rPr>
            </w:pPr>
            <w:ins w:id="1305" w:author="Nguyen, Trinh@Wildlife" w:date="2021-12-15T11:37:00Z">
              <w:r>
                <w:rPr>
                  <w:rFonts w:ascii="Arial" w:hAnsi="Arial" w:cs="Arial"/>
                  <w:sz w:val="20"/>
                  <w:szCs w:val="20"/>
                </w:rPr>
                <w:t>“High Slack”; “Ebb”; “Low Slack”; “Flood”</w:t>
              </w:r>
            </w:ins>
          </w:p>
        </w:tc>
        <w:tc>
          <w:tcPr>
            <w:tcW w:w="1033" w:type="dxa"/>
            <w:tcBorders>
              <w:top w:val="single" w:sz="4" w:space="0" w:color="auto"/>
              <w:left w:val="single" w:sz="4" w:space="0" w:color="auto"/>
              <w:bottom w:val="single" w:sz="4" w:space="0" w:color="auto"/>
              <w:right w:val="single" w:sz="4" w:space="0" w:color="auto"/>
            </w:tcBorders>
            <w:tcPrChange w:id="1306" w:author="Nguyen, Trinh@Wildlife" w:date="2021-12-16T12:03:00Z">
              <w:tcPr>
                <w:tcW w:w="1890" w:type="dxa"/>
                <w:tcBorders>
                  <w:top w:val="single" w:sz="4" w:space="0" w:color="auto"/>
                  <w:left w:val="single" w:sz="4" w:space="0" w:color="auto"/>
                  <w:bottom w:val="single" w:sz="4" w:space="0" w:color="auto"/>
                  <w:right w:val="single" w:sz="4" w:space="0" w:color="auto"/>
                </w:tcBorders>
              </w:tcPr>
            </w:tcPrChange>
          </w:tcPr>
          <w:p w14:paraId="3B68B65E" w14:textId="33509D1E"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ins w:id="1307" w:author="Nguyen, Trinh@Wildlife" w:date="2021-12-15T10:37:00Z"/>
                <w:rFonts w:ascii="Arial" w:hAnsi="Arial" w:cs="Arial"/>
                <w:sz w:val="20"/>
                <w:szCs w:val="20"/>
              </w:rPr>
            </w:pPr>
            <w:ins w:id="1308" w:author="Nguyen, Trinh@Wildlife" w:date="2021-12-15T11:50:00Z">
              <w:r w:rsidRPr="00F73181">
                <w:rPr>
                  <w:rFonts w:ascii="Arial" w:hAnsi="Arial" w:cs="Arial"/>
                  <w:sz w:val="20"/>
                  <w:szCs w:val="20"/>
                </w:rPr>
                <w:t>NA</w:t>
              </w:r>
            </w:ins>
          </w:p>
        </w:tc>
      </w:tr>
      <w:tr w:rsidR="00703C00" w:rsidRPr="00B95A6C" w14:paraId="531BDF6A" w14:textId="77777777" w:rsidTr="00C11FD5">
        <w:trPr>
          <w:ins w:id="1309" w:author="Nguyen, Trinh@Wildlife" w:date="2021-12-15T10:37:00Z"/>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Change w:id="1310" w:author="Nguyen, Trinh@Wildlife" w:date="2021-12-16T12:03:00Z">
              <w:tcPr>
                <w:tcW w:w="1620" w:type="dxa"/>
                <w:tcBorders>
                  <w:top w:val="single" w:sz="4" w:space="0" w:color="auto"/>
                  <w:left w:val="single" w:sz="4" w:space="0" w:color="auto"/>
                  <w:bottom w:val="single" w:sz="4" w:space="0" w:color="auto"/>
                  <w:right w:val="single" w:sz="4" w:space="0" w:color="auto"/>
                </w:tcBorders>
              </w:tcPr>
            </w:tcPrChange>
          </w:tcPr>
          <w:p w14:paraId="32F03EBA" w14:textId="4B73A104" w:rsidR="00703C00" w:rsidRPr="00D251A5" w:rsidRDefault="00703C00" w:rsidP="00703C00">
            <w:pPr>
              <w:rPr>
                <w:ins w:id="1311" w:author="Nguyen, Trinh@Wildlife" w:date="2021-12-15T10:37:00Z"/>
                <w:rFonts w:ascii="Arial" w:hAnsi="Arial" w:cs="Arial"/>
                <w:b w:val="0"/>
                <w:sz w:val="20"/>
                <w:szCs w:val="20"/>
              </w:rPr>
            </w:pPr>
            <w:ins w:id="1312" w:author="Nguyen, Trinh@Wildlife" w:date="2021-12-15T10:39:00Z">
              <w:r>
                <w:rPr>
                  <w:rFonts w:ascii="Arial" w:hAnsi="Arial" w:cs="Arial"/>
                  <w:b w:val="0"/>
                  <w:sz w:val="20"/>
                  <w:szCs w:val="20"/>
                </w:rPr>
                <w:t>Sal_surf</w:t>
              </w:r>
            </w:ins>
          </w:p>
        </w:tc>
        <w:tc>
          <w:tcPr>
            <w:tcW w:w="5079" w:type="dxa"/>
            <w:tcBorders>
              <w:top w:val="single" w:sz="4" w:space="0" w:color="auto"/>
              <w:left w:val="single" w:sz="4" w:space="0" w:color="auto"/>
              <w:bottom w:val="single" w:sz="4" w:space="0" w:color="auto"/>
              <w:right w:val="single" w:sz="4" w:space="0" w:color="auto"/>
            </w:tcBorders>
            <w:tcPrChange w:id="1313" w:author="Nguyen, Trinh@Wildlife" w:date="2021-12-16T12:03:00Z">
              <w:tcPr>
                <w:tcW w:w="4860" w:type="dxa"/>
                <w:tcBorders>
                  <w:top w:val="single" w:sz="4" w:space="0" w:color="auto"/>
                  <w:left w:val="single" w:sz="4" w:space="0" w:color="auto"/>
                  <w:bottom w:val="single" w:sz="4" w:space="0" w:color="auto"/>
                  <w:right w:val="single" w:sz="4" w:space="0" w:color="auto"/>
                </w:tcBorders>
              </w:tcPr>
            </w:tcPrChange>
          </w:tcPr>
          <w:p w14:paraId="45A3390A" w14:textId="22E6567C"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ins w:id="1314" w:author="Nguyen, Trinh@Wildlife" w:date="2021-12-15T10:37:00Z"/>
                <w:rFonts w:ascii="Arial" w:hAnsi="Arial" w:cs="Arial"/>
                <w:sz w:val="20"/>
                <w:szCs w:val="20"/>
              </w:rPr>
            </w:pPr>
            <w:ins w:id="1315" w:author="Nguyen, Trinh@Wildlife" w:date="2021-12-15T10:56:00Z">
              <w:r>
                <w:rPr>
                  <w:rFonts w:ascii="Arial" w:hAnsi="Arial" w:cs="Arial"/>
                  <w:sz w:val="20"/>
                  <w:szCs w:val="20"/>
                </w:rPr>
                <w:t>Salinity converted from conductivity measured at the water surface</w:t>
              </w:r>
            </w:ins>
            <w:ins w:id="1316" w:author="Nguyen, Trinh@Wildlife" w:date="2021-12-15T11:45:00Z">
              <w:r>
                <w:rPr>
                  <w:rFonts w:ascii="Arial" w:hAnsi="Arial" w:cs="Arial"/>
                  <w:sz w:val="20"/>
                  <w:szCs w:val="20"/>
                </w:rPr>
                <w:t>, standardized to 25</w:t>
              </w:r>
            </w:ins>
            <w:ins w:id="1317" w:author="Nguyen, Trinh@Wildlife" w:date="2021-12-15T11:46:00Z">
              <w:r>
                <w:rPr>
                  <w:rFonts w:ascii="Arial" w:hAnsi="Arial" w:cs="Arial"/>
                  <w:sz w:val="20"/>
                  <w:szCs w:val="20"/>
                </w:rPr>
                <w:t>°C</w:t>
              </w:r>
            </w:ins>
          </w:p>
        </w:tc>
        <w:tc>
          <w:tcPr>
            <w:tcW w:w="2495" w:type="dxa"/>
            <w:tcBorders>
              <w:top w:val="single" w:sz="4" w:space="0" w:color="auto"/>
              <w:left w:val="single" w:sz="4" w:space="0" w:color="auto"/>
              <w:bottom w:val="single" w:sz="4" w:space="0" w:color="auto"/>
              <w:right w:val="single" w:sz="4" w:space="0" w:color="auto"/>
            </w:tcBorders>
            <w:tcPrChange w:id="1318" w:author="Nguyen, Trinh@Wildlife" w:date="2021-12-16T12:03:00Z">
              <w:tcPr>
                <w:tcW w:w="2520" w:type="dxa"/>
                <w:tcBorders>
                  <w:top w:val="single" w:sz="4" w:space="0" w:color="auto"/>
                  <w:left w:val="single" w:sz="4" w:space="0" w:color="auto"/>
                  <w:bottom w:val="single" w:sz="4" w:space="0" w:color="auto"/>
                  <w:right w:val="single" w:sz="4" w:space="0" w:color="auto"/>
                </w:tcBorders>
              </w:tcPr>
            </w:tcPrChange>
          </w:tcPr>
          <w:p w14:paraId="21D01BD0" w14:textId="7119BF9A"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ins w:id="1319" w:author="Nguyen, Trinh@Wildlife" w:date="2021-12-15T10:37:00Z"/>
                <w:rFonts w:ascii="Arial" w:hAnsi="Arial" w:cs="Arial"/>
                <w:sz w:val="20"/>
                <w:szCs w:val="20"/>
              </w:rPr>
            </w:pPr>
            <w:ins w:id="1320" w:author="Nguyen, Trinh@Wildlife" w:date="2021-12-15T11:43:00Z">
              <w:r>
                <w:rPr>
                  <w:rFonts w:ascii="Arial" w:hAnsi="Arial" w:cs="Arial"/>
                  <w:sz w:val="20"/>
                  <w:szCs w:val="20"/>
                </w:rPr>
                <w:t>Practical salinity unit</w:t>
              </w:r>
            </w:ins>
          </w:p>
        </w:tc>
        <w:tc>
          <w:tcPr>
            <w:tcW w:w="1033" w:type="dxa"/>
            <w:tcBorders>
              <w:top w:val="single" w:sz="4" w:space="0" w:color="auto"/>
              <w:left w:val="single" w:sz="4" w:space="0" w:color="auto"/>
              <w:bottom w:val="single" w:sz="4" w:space="0" w:color="auto"/>
              <w:right w:val="single" w:sz="4" w:space="0" w:color="auto"/>
            </w:tcBorders>
            <w:tcPrChange w:id="1321" w:author="Nguyen, Trinh@Wildlife" w:date="2021-12-16T12:03:00Z">
              <w:tcPr>
                <w:tcW w:w="1890" w:type="dxa"/>
                <w:tcBorders>
                  <w:top w:val="single" w:sz="4" w:space="0" w:color="auto"/>
                  <w:left w:val="single" w:sz="4" w:space="0" w:color="auto"/>
                  <w:bottom w:val="single" w:sz="4" w:space="0" w:color="auto"/>
                  <w:right w:val="single" w:sz="4" w:space="0" w:color="auto"/>
                </w:tcBorders>
              </w:tcPr>
            </w:tcPrChange>
          </w:tcPr>
          <w:p w14:paraId="47C7B29C" w14:textId="36A85214"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ins w:id="1322" w:author="Nguyen, Trinh@Wildlife" w:date="2021-12-15T10:37:00Z"/>
                <w:rFonts w:ascii="Arial" w:hAnsi="Arial" w:cs="Arial"/>
                <w:sz w:val="20"/>
                <w:szCs w:val="20"/>
              </w:rPr>
            </w:pPr>
            <w:ins w:id="1323" w:author="Nguyen, Trinh@Wildlife" w:date="2021-12-15T11:50:00Z">
              <w:r w:rsidRPr="00F73181">
                <w:rPr>
                  <w:rFonts w:ascii="Arial" w:hAnsi="Arial" w:cs="Arial"/>
                  <w:sz w:val="20"/>
                  <w:szCs w:val="20"/>
                </w:rPr>
                <w:t>NA</w:t>
              </w:r>
            </w:ins>
          </w:p>
        </w:tc>
      </w:tr>
      <w:tr w:rsidR="00703C00" w:rsidRPr="00B95A6C" w14:paraId="11283A69" w14:textId="77777777" w:rsidTr="00C11FD5">
        <w:trPr>
          <w:cnfStyle w:val="000000100000" w:firstRow="0" w:lastRow="0" w:firstColumn="0" w:lastColumn="0" w:oddVBand="0" w:evenVBand="0" w:oddHBand="1" w:evenHBand="0" w:firstRowFirstColumn="0" w:firstRowLastColumn="0" w:lastRowFirstColumn="0" w:lastRowLastColumn="0"/>
          <w:ins w:id="1324" w:author="Nguyen, Trinh@Wildlife" w:date="2021-12-15T10:37:00Z"/>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Change w:id="1325" w:author="Nguyen, Trinh@Wildlife" w:date="2021-12-16T12:03:00Z">
              <w:tcPr>
                <w:tcW w:w="1620" w:type="dxa"/>
                <w:tcBorders>
                  <w:top w:val="single" w:sz="4" w:space="0" w:color="auto"/>
                  <w:left w:val="single" w:sz="4" w:space="0" w:color="auto"/>
                  <w:bottom w:val="single" w:sz="4" w:space="0" w:color="auto"/>
                  <w:right w:val="single" w:sz="4" w:space="0" w:color="auto"/>
                </w:tcBorders>
              </w:tcPr>
            </w:tcPrChange>
          </w:tcPr>
          <w:p w14:paraId="6F56D00E" w14:textId="777E4B2D" w:rsidR="00703C00" w:rsidRPr="00D251A5" w:rsidRDefault="00703C00" w:rsidP="00703C00">
            <w:pPr>
              <w:cnfStyle w:val="001000100000" w:firstRow="0" w:lastRow="0" w:firstColumn="1" w:lastColumn="0" w:oddVBand="0" w:evenVBand="0" w:oddHBand="1" w:evenHBand="0" w:firstRowFirstColumn="0" w:firstRowLastColumn="0" w:lastRowFirstColumn="0" w:lastRowLastColumn="0"/>
              <w:rPr>
                <w:ins w:id="1326" w:author="Nguyen, Trinh@Wildlife" w:date="2021-12-15T10:37:00Z"/>
                <w:rFonts w:ascii="Arial" w:hAnsi="Arial" w:cs="Arial"/>
                <w:b w:val="0"/>
                <w:sz w:val="20"/>
                <w:szCs w:val="20"/>
              </w:rPr>
            </w:pPr>
            <w:ins w:id="1327" w:author="Nguyen, Trinh@Wildlife" w:date="2021-12-15T10:39:00Z">
              <w:r>
                <w:rPr>
                  <w:rFonts w:ascii="Arial" w:hAnsi="Arial" w:cs="Arial"/>
                  <w:b w:val="0"/>
                  <w:sz w:val="20"/>
                  <w:szCs w:val="20"/>
                </w:rPr>
                <w:t>Sal_bot</w:t>
              </w:r>
            </w:ins>
          </w:p>
        </w:tc>
        <w:tc>
          <w:tcPr>
            <w:tcW w:w="5079" w:type="dxa"/>
            <w:tcBorders>
              <w:top w:val="single" w:sz="4" w:space="0" w:color="auto"/>
              <w:left w:val="single" w:sz="4" w:space="0" w:color="auto"/>
              <w:bottom w:val="single" w:sz="4" w:space="0" w:color="auto"/>
              <w:right w:val="single" w:sz="4" w:space="0" w:color="auto"/>
            </w:tcBorders>
            <w:tcPrChange w:id="1328" w:author="Nguyen, Trinh@Wildlife" w:date="2021-12-16T12:03:00Z">
              <w:tcPr>
                <w:tcW w:w="4860" w:type="dxa"/>
                <w:tcBorders>
                  <w:top w:val="single" w:sz="4" w:space="0" w:color="auto"/>
                  <w:left w:val="single" w:sz="4" w:space="0" w:color="auto"/>
                  <w:bottom w:val="single" w:sz="4" w:space="0" w:color="auto"/>
                  <w:right w:val="single" w:sz="4" w:space="0" w:color="auto"/>
                </w:tcBorders>
              </w:tcPr>
            </w:tcPrChange>
          </w:tcPr>
          <w:p w14:paraId="70788E29" w14:textId="54635CBB"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ins w:id="1329" w:author="Nguyen, Trinh@Wildlife" w:date="2021-12-15T10:37:00Z"/>
                <w:rFonts w:ascii="Arial" w:hAnsi="Arial" w:cs="Arial"/>
                <w:sz w:val="20"/>
                <w:szCs w:val="20"/>
              </w:rPr>
            </w:pPr>
            <w:ins w:id="1330" w:author="Nguyen, Trinh@Wildlife" w:date="2021-12-15T10:56:00Z">
              <w:r>
                <w:rPr>
                  <w:rFonts w:ascii="Arial" w:hAnsi="Arial" w:cs="Arial"/>
                  <w:sz w:val="20"/>
                  <w:szCs w:val="20"/>
                </w:rPr>
                <w:t xml:space="preserve">Salinity converted from conductivity measured at the </w:t>
              </w:r>
            </w:ins>
            <w:ins w:id="1331" w:author="Nguyen, Trinh@Wildlife" w:date="2021-12-15T10:57:00Z">
              <w:r>
                <w:rPr>
                  <w:rFonts w:ascii="Arial" w:hAnsi="Arial" w:cs="Arial"/>
                  <w:sz w:val="20"/>
                  <w:szCs w:val="20"/>
                </w:rPr>
                <w:t>water bottom</w:t>
              </w:r>
            </w:ins>
            <w:ins w:id="1332" w:author="Nguyen, Trinh@Wildlife" w:date="2021-12-15T11:46:00Z">
              <w:r>
                <w:rPr>
                  <w:rFonts w:ascii="Arial" w:hAnsi="Arial" w:cs="Arial"/>
                  <w:sz w:val="20"/>
                  <w:szCs w:val="20"/>
                </w:rPr>
                <w:t>, standardized to 25°C</w:t>
              </w:r>
            </w:ins>
          </w:p>
        </w:tc>
        <w:tc>
          <w:tcPr>
            <w:tcW w:w="2495" w:type="dxa"/>
            <w:tcBorders>
              <w:top w:val="single" w:sz="4" w:space="0" w:color="auto"/>
              <w:left w:val="single" w:sz="4" w:space="0" w:color="auto"/>
              <w:bottom w:val="single" w:sz="4" w:space="0" w:color="auto"/>
              <w:right w:val="single" w:sz="4" w:space="0" w:color="auto"/>
            </w:tcBorders>
            <w:tcPrChange w:id="1333" w:author="Nguyen, Trinh@Wildlife" w:date="2021-12-16T12:03:00Z">
              <w:tcPr>
                <w:tcW w:w="2520" w:type="dxa"/>
                <w:tcBorders>
                  <w:top w:val="single" w:sz="4" w:space="0" w:color="auto"/>
                  <w:left w:val="single" w:sz="4" w:space="0" w:color="auto"/>
                  <w:bottom w:val="single" w:sz="4" w:space="0" w:color="auto"/>
                  <w:right w:val="single" w:sz="4" w:space="0" w:color="auto"/>
                </w:tcBorders>
              </w:tcPr>
            </w:tcPrChange>
          </w:tcPr>
          <w:p w14:paraId="5BF2BC72" w14:textId="372ECB9E"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ins w:id="1334" w:author="Nguyen, Trinh@Wildlife" w:date="2021-12-15T10:37:00Z"/>
                <w:rFonts w:ascii="Arial" w:hAnsi="Arial" w:cs="Arial"/>
                <w:sz w:val="20"/>
                <w:szCs w:val="20"/>
              </w:rPr>
            </w:pPr>
            <w:ins w:id="1335" w:author="Nguyen, Trinh@Wildlife" w:date="2021-12-15T11:43:00Z">
              <w:r>
                <w:rPr>
                  <w:rFonts w:ascii="Arial" w:hAnsi="Arial" w:cs="Arial"/>
                  <w:sz w:val="20"/>
                  <w:szCs w:val="20"/>
                </w:rPr>
                <w:t>Practical salinity unit</w:t>
              </w:r>
            </w:ins>
          </w:p>
        </w:tc>
        <w:tc>
          <w:tcPr>
            <w:tcW w:w="1033" w:type="dxa"/>
            <w:tcBorders>
              <w:top w:val="single" w:sz="4" w:space="0" w:color="auto"/>
              <w:left w:val="single" w:sz="4" w:space="0" w:color="auto"/>
              <w:bottom w:val="single" w:sz="4" w:space="0" w:color="auto"/>
              <w:right w:val="single" w:sz="4" w:space="0" w:color="auto"/>
            </w:tcBorders>
            <w:tcPrChange w:id="1336" w:author="Nguyen, Trinh@Wildlife" w:date="2021-12-16T12:03:00Z">
              <w:tcPr>
                <w:tcW w:w="1890" w:type="dxa"/>
                <w:tcBorders>
                  <w:top w:val="single" w:sz="4" w:space="0" w:color="auto"/>
                  <w:left w:val="single" w:sz="4" w:space="0" w:color="auto"/>
                  <w:bottom w:val="single" w:sz="4" w:space="0" w:color="auto"/>
                  <w:right w:val="single" w:sz="4" w:space="0" w:color="auto"/>
                </w:tcBorders>
              </w:tcPr>
            </w:tcPrChange>
          </w:tcPr>
          <w:p w14:paraId="0A343D81" w14:textId="72619C5C"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ins w:id="1337" w:author="Nguyen, Trinh@Wildlife" w:date="2021-12-15T10:37:00Z"/>
                <w:rFonts w:ascii="Arial" w:hAnsi="Arial" w:cs="Arial"/>
                <w:sz w:val="20"/>
                <w:szCs w:val="20"/>
              </w:rPr>
            </w:pPr>
            <w:ins w:id="1338" w:author="Nguyen, Trinh@Wildlife" w:date="2021-12-15T11:50:00Z">
              <w:r w:rsidRPr="00F73181">
                <w:rPr>
                  <w:rFonts w:ascii="Arial" w:hAnsi="Arial" w:cs="Arial"/>
                  <w:sz w:val="20"/>
                  <w:szCs w:val="20"/>
                </w:rPr>
                <w:t>NA</w:t>
              </w:r>
            </w:ins>
          </w:p>
        </w:tc>
      </w:tr>
      <w:tr w:rsidR="00703C00" w:rsidRPr="00B95A6C" w14:paraId="1C45263B" w14:textId="77777777" w:rsidTr="00C11FD5">
        <w:trPr>
          <w:ins w:id="1339" w:author="Nguyen, Trinh@Wildlife" w:date="2021-12-15T10:37:00Z"/>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Change w:id="1340" w:author="Nguyen, Trinh@Wildlife" w:date="2021-12-16T12:03:00Z">
              <w:tcPr>
                <w:tcW w:w="1620" w:type="dxa"/>
                <w:tcBorders>
                  <w:top w:val="single" w:sz="4" w:space="0" w:color="auto"/>
                  <w:left w:val="single" w:sz="4" w:space="0" w:color="auto"/>
                  <w:bottom w:val="single" w:sz="4" w:space="0" w:color="auto"/>
                  <w:right w:val="single" w:sz="4" w:space="0" w:color="auto"/>
                </w:tcBorders>
              </w:tcPr>
            </w:tcPrChange>
          </w:tcPr>
          <w:p w14:paraId="4F5578A1" w14:textId="4DA7A024" w:rsidR="00703C00" w:rsidRPr="00D251A5" w:rsidRDefault="00703C00" w:rsidP="00703C00">
            <w:pPr>
              <w:rPr>
                <w:ins w:id="1341" w:author="Nguyen, Trinh@Wildlife" w:date="2021-12-15T10:37:00Z"/>
                <w:rFonts w:ascii="Arial" w:hAnsi="Arial" w:cs="Arial"/>
                <w:b w:val="0"/>
                <w:sz w:val="20"/>
                <w:szCs w:val="20"/>
              </w:rPr>
            </w:pPr>
            <w:ins w:id="1342" w:author="Nguyen, Trinh@Wildlife" w:date="2021-12-15T10:39:00Z">
              <w:r>
                <w:rPr>
                  <w:rFonts w:ascii="Arial" w:hAnsi="Arial" w:cs="Arial"/>
                  <w:b w:val="0"/>
                  <w:sz w:val="20"/>
                  <w:szCs w:val="20"/>
                </w:rPr>
                <w:t>Temp_surf</w:t>
              </w:r>
            </w:ins>
          </w:p>
        </w:tc>
        <w:tc>
          <w:tcPr>
            <w:tcW w:w="5079" w:type="dxa"/>
            <w:tcBorders>
              <w:top w:val="single" w:sz="4" w:space="0" w:color="auto"/>
              <w:left w:val="single" w:sz="4" w:space="0" w:color="auto"/>
              <w:bottom w:val="single" w:sz="4" w:space="0" w:color="auto"/>
              <w:right w:val="single" w:sz="4" w:space="0" w:color="auto"/>
            </w:tcBorders>
            <w:tcPrChange w:id="1343" w:author="Nguyen, Trinh@Wildlife" w:date="2021-12-16T12:03:00Z">
              <w:tcPr>
                <w:tcW w:w="4860" w:type="dxa"/>
                <w:tcBorders>
                  <w:top w:val="single" w:sz="4" w:space="0" w:color="auto"/>
                  <w:left w:val="single" w:sz="4" w:space="0" w:color="auto"/>
                  <w:bottom w:val="single" w:sz="4" w:space="0" w:color="auto"/>
                  <w:right w:val="single" w:sz="4" w:space="0" w:color="auto"/>
                </w:tcBorders>
              </w:tcPr>
            </w:tcPrChange>
          </w:tcPr>
          <w:p w14:paraId="1D0191F5" w14:textId="1B8DAAB6"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ins w:id="1344" w:author="Nguyen, Trinh@Wildlife" w:date="2021-12-15T10:37:00Z"/>
                <w:rFonts w:ascii="Arial" w:hAnsi="Arial" w:cs="Arial"/>
                <w:sz w:val="20"/>
                <w:szCs w:val="20"/>
              </w:rPr>
            </w:pPr>
            <w:ins w:id="1345" w:author="Nguyen, Trinh@Wildlife" w:date="2021-12-15T10:57:00Z">
              <w:r>
                <w:rPr>
                  <w:rFonts w:ascii="Arial" w:hAnsi="Arial" w:cs="Arial"/>
                  <w:sz w:val="20"/>
                  <w:szCs w:val="20"/>
                </w:rPr>
                <w:t>Temperature measured at the water surface</w:t>
              </w:r>
            </w:ins>
          </w:p>
        </w:tc>
        <w:tc>
          <w:tcPr>
            <w:tcW w:w="2495" w:type="dxa"/>
            <w:tcBorders>
              <w:top w:val="single" w:sz="4" w:space="0" w:color="auto"/>
              <w:left w:val="single" w:sz="4" w:space="0" w:color="auto"/>
              <w:bottom w:val="single" w:sz="4" w:space="0" w:color="auto"/>
              <w:right w:val="single" w:sz="4" w:space="0" w:color="auto"/>
            </w:tcBorders>
            <w:tcPrChange w:id="1346" w:author="Nguyen, Trinh@Wildlife" w:date="2021-12-16T12:03:00Z">
              <w:tcPr>
                <w:tcW w:w="2520" w:type="dxa"/>
                <w:tcBorders>
                  <w:top w:val="single" w:sz="4" w:space="0" w:color="auto"/>
                  <w:left w:val="single" w:sz="4" w:space="0" w:color="auto"/>
                  <w:bottom w:val="single" w:sz="4" w:space="0" w:color="auto"/>
                  <w:right w:val="single" w:sz="4" w:space="0" w:color="auto"/>
                </w:tcBorders>
              </w:tcPr>
            </w:tcPrChange>
          </w:tcPr>
          <w:p w14:paraId="604912D5" w14:textId="49CA2E4E"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ins w:id="1347" w:author="Nguyen, Trinh@Wildlife" w:date="2021-12-15T10:37:00Z"/>
                <w:rFonts w:ascii="Arial" w:hAnsi="Arial" w:cs="Arial"/>
                <w:sz w:val="20"/>
                <w:szCs w:val="20"/>
              </w:rPr>
            </w:pPr>
            <w:ins w:id="1348" w:author="Nguyen, Trinh@Wildlife" w:date="2021-12-15T11:44:00Z">
              <w:r>
                <w:rPr>
                  <w:rFonts w:ascii="Arial" w:hAnsi="Arial" w:cs="Arial"/>
                  <w:sz w:val="20"/>
                  <w:szCs w:val="20"/>
                </w:rPr>
                <w:t>Celsius</w:t>
              </w:r>
            </w:ins>
          </w:p>
        </w:tc>
        <w:tc>
          <w:tcPr>
            <w:tcW w:w="1033" w:type="dxa"/>
            <w:tcBorders>
              <w:top w:val="single" w:sz="4" w:space="0" w:color="auto"/>
              <w:left w:val="single" w:sz="4" w:space="0" w:color="auto"/>
              <w:bottom w:val="single" w:sz="4" w:space="0" w:color="auto"/>
              <w:right w:val="single" w:sz="4" w:space="0" w:color="auto"/>
            </w:tcBorders>
            <w:tcPrChange w:id="1349" w:author="Nguyen, Trinh@Wildlife" w:date="2021-12-16T12:03:00Z">
              <w:tcPr>
                <w:tcW w:w="1890" w:type="dxa"/>
                <w:tcBorders>
                  <w:top w:val="single" w:sz="4" w:space="0" w:color="auto"/>
                  <w:left w:val="single" w:sz="4" w:space="0" w:color="auto"/>
                  <w:bottom w:val="single" w:sz="4" w:space="0" w:color="auto"/>
                  <w:right w:val="single" w:sz="4" w:space="0" w:color="auto"/>
                </w:tcBorders>
              </w:tcPr>
            </w:tcPrChange>
          </w:tcPr>
          <w:p w14:paraId="6E64635F" w14:textId="25B8601F"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ins w:id="1350" w:author="Nguyen, Trinh@Wildlife" w:date="2021-12-15T10:37:00Z"/>
                <w:rFonts w:ascii="Arial" w:hAnsi="Arial" w:cs="Arial"/>
                <w:sz w:val="20"/>
                <w:szCs w:val="20"/>
              </w:rPr>
            </w:pPr>
            <w:ins w:id="1351" w:author="Nguyen, Trinh@Wildlife" w:date="2021-12-15T11:50:00Z">
              <w:r w:rsidRPr="00F73181">
                <w:rPr>
                  <w:rFonts w:ascii="Arial" w:hAnsi="Arial" w:cs="Arial"/>
                  <w:sz w:val="20"/>
                  <w:szCs w:val="20"/>
                </w:rPr>
                <w:t>NA</w:t>
              </w:r>
            </w:ins>
          </w:p>
        </w:tc>
      </w:tr>
      <w:tr w:rsidR="00703C00" w:rsidRPr="00B95A6C" w14:paraId="178305A3" w14:textId="77777777" w:rsidTr="00C11FD5">
        <w:trPr>
          <w:cnfStyle w:val="000000100000" w:firstRow="0" w:lastRow="0" w:firstColumn="0" w:lastColumn="0" w:oddVBand="0" w:evenVBand="0" w:oddHBand="1" w:evenHBand="0" w:firstRowFirstColumn="0" w:firstRowLastColumn="0" w:lastRowFirstColumn="0" w:lastRowLastColumn="0"/>
          <w:ins w:id="1352" w:author="Nguyen, Trinh@Wildlife" w:date="2021-12-15T10:37:00Z"/>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Change w:id="1353" w:author="Nguyen, Trinh@Wildlife" w:date="2021-12-16T12:03:00Z">
              <w:tcPr>
                <w:tcW w:w="1620" w:type="dxa"/>
                <w:tcBorders>
                  <w:top w:val="single" w:sz="4" w:space="0" w:color="auto"/>
                  <w:left w:val="single" w:sz="4" w:space="0" w:color="auto"/>
                  <w:bottom w:val="single" w:sz="4" w:space="0" w:color="auto"/>
                  <w:right w:val="single" w:sz="4" w:space="0" w:color="auto"/>
                </w:tcBorders>
              </w:tcPr>
            </w:tcPrChange>
          </w:tcPr>
          <w:p w14:paraId="23D85C82" w14:textId="3EDF848E" w:rsidR="00703C00" w:rsidRPr="00D251A5" w:rsidRDefault="00703C00" w:rsidP="00703C00">
            <w:pPr>
              <w:cnfStyle w:val="001000100000" w:firstRow="0" w:lastRow="0" w:firstColumn="1" w:lastColumn="0" w:oddVBand="0" w:evenVBand="0" w:oddHBand="1" w:evenHBand="0" w:firstRowFirstColumn="0" w:firstRowLastColumn="0" w:lastRowFirstColumn="0" w:lastRowLastColumn="0"/>
              <w:rPr>
                <w:ins w:id="1354" w:author="Nguyen, Trinh@Wildlife" w:date="2021-12-15T10:37:00Z"/>
                <w:rFonts w:ascii="Arial" w:hAnsi="Arial" w:cs="Arial"/>
                <w:b w:val="0"/>
                <w:sz w:val="20"/>
                <w:szCs w:val="20"/>
              </w:rPr>
            </w:pPr>
            <w:ins w:id="1355" w:author="Nguyen, Trinh@Wildlife" w:date="2021-12-15T10:39:00Z">
              <w:r>
                <w:rPr>
                  <w:rFonts w:ascii="Arial" w:hAnsi="Arial" w:cs="Arial"/>
                  <w:b w:val="0"/>
                  <w:sz w:val="20"/>
                  <w:szCs w:val="20"/>
                </w:rPr>
                <w:t>Secchi</w:t>
              </w:r>
            </w:ins>
          </w:p>
        </w:tc>
        <w:tc>
          <w:tcPr>
            <w:tcW w:w="5079" w:type="dxa"/>
            <w:tcBorders>
              <w:top w:val="single" w:sz="4" w:space="0" w:color="auto"/>
              <w:left w:val="single" w:sz="4" w:space="0" w:color="auto"/>
              <w:bottom w:val="single" w:sz="4" w:space="0" w:color="auto"/>
              <w:right w:val="single" w:sz="4" w:space="0" w:color="auto"/>
            </w:tcBorders>
            <w:tcPrChange w:id="1356" w:author="Nguyen, Trinh@Wildlife" w:date="2021-12-16T12:03:00Z">
              <w:tcPr>
                <w:tcW w:w="4860" w:type="dxa"/>
                <w:tcBorders>
                  <w:top w:val="single" w:sz="4" w:space="0" w:color="auto"/>
                  <w:left w:val="single" w:sz="4" w:space="0" w:color="auto"/>
                  <w:bottom w:val="single" w:sz="4" w:space="0" w:color="auto"/>
                  <w:right w:val="single" w:sz="4" w:space="0" w:color="auto"/>
                </w:tcBorders>
              </w:tcPr>
            </w:tcPrChange>
          </w:tcPr>
          <w:p w14:paraId="3E61AE1C" w14:textId="360F1D47"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ins w:id="1357" w:author="Nguyen, Trinh@Wildlife" w:date="2021-12-15T10:37:00Z"/>
                <w:rFonts w:ascii="Arial" w:hAnsi="Arial" w:cs="Arial"/>
                <w:sz w:val="20"/>
                <w:szCs w:val="20"/>
              </w:rPr>
            </w:pPr>
            <w:ins w:id="1358" w:author="Nguyen, Trinh@Wildlife" w:date="2021-12-15T10:57:00Z">
              <w:r>
                <w:rPr>
                  <w:rFonts w:ascii="Arial" w:hAnsi="Arial" w:cs="Arial"/>
                  <w:sz w:val="20"/>
                  <w:szCs w:val="20"/>
                </w:rPr>
                <w:t>Water transparency</w:t>
              </w:r>
            </w:ins>
          </w:p>
        </w:tc>
        <w:tc>
          <w:tcPr>
            <w:tcW w:w="2495" w:type="dxa"/>
            <w:tcBorders>
              <w:top w:val="single" w:sz="4" w:space="0" w:color="auto"/>
              <w:left w:val="single" w:sz="4" w:space="0" w:color="auto"/>
              <w:bottom w:val="single" w:sz="4" w:space="0" w:color="auto"/>
              <w:right w:val="single" w:sz="4" w:space="0" w:color="auto"/>
            </w:tcBorders>
            <w:tcPrChange w:id="1359" w:author="Nguyen, Trinh@Wildlife" w:date="2021-12-16T12:03:00Z">
              <w:tcPr>
                <w:tcW w:w="2520" w:type="dxa"/>
                <w:tcBorders>
                  <w:top w:val="single" w:sz="4" w:space="0" w:color="auto"/>
                  <w:left w:val="single" w:sz="4" w:space="0" w:color="auto"/>
                  <w:bottom w:val="single" w:sz="4" w:space="0" w:color="auto"/>
                  <w:right w:val="single" w:sz="4" w:space="0" w:color="auto"/>
                </w:tcBorders>
              </w:tcPr>
            </w:tcPrChange>
          </w:tcPr>
          <w:p w14:paraId="44613B91" w14:textId="294C2480"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ins w:id="1360" w:author="Nguyen, Trinh@Wildlife" w:date="2021-12-15T10:37:00Z"/>
                <w:rFonts w:ascii="Arial" w:hAnsi="Arial" w:cs="Arial"/>
                <w:sz w:val="20"/>
                <w:szCs w:val="20"/>
              </w:rPr>
            </w:pPr>
            <w:ins w:id="1361" w:author="Nguyen, Trinh@Wildlife" w:date="2021-12-15T11:44:00Z">
              <w:r>
                <w:rPr>
                  <w:rFonts w:ascii="Arial" w:hAnsi="Arial" w:cs="Arial"/>
                  <w:sz w:val="20"/>
                  <w:szCs w:val="20"/>
                </w:rPr>
                <w:t>Meter</w:t>
              </w:r>
            </w:ins>
          </w:p>
        </w:tc>
        <w:tc>
          <w:tcPr>
            <w:tcW w:w="1033" w:type="dxa"/>
            <w:tcBorders>
              <w:top w:val="single" w:sz="4" w:space="0" w:color="auto"/>
              <w:left w:val="single" w:sz="4" w:space="0" w:color="auto"/>
              <w:bottom w:val="single" w:sz="4" w:space="0" w:color="auto"/>
              <w:right w:val="single" w:sz="4" w:space="0" w:color="auto"/>
            </w:tcBorders>
            <w:tcPrChange w:id="1362" w:author="Nguyen, Trinh@Wildlife" w:date="2021-12-16T12:03:00Z">
              <w:tcPr>
                <w:tcW w:w="1890" w:type="dxa"/>
                <w:tcBorders>
                  <w:top w:val="single" w:sz="4" w:space="0" w:color="auto"/>
                  <w:left w:val="single" w:sz="4" w:space="0" w:color="auto"/>
                  <w:bottom w:val="single" w:sz="4" w:space="0" w:color="auto"/>
                  <w:right w:val="single" w:sz="4" w:space="0" w:color="auto"/>
                </w:tcBorders>
              </w:tcPr>
            </w:tcPrChange>
          </w:tcPr>
          <w:p w14:paraId="613709E2" w14:textId="2D4C51EA"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ins w:id="1363" w:author="Nguyen, Trinh@Wildlife" w:date="2021-12-15T10:37:00Z"/>
                <w:rFonts w:ascii="Arial" w:hAnsi="Arial" w:cs="Arial"/>
                <w:sz w:val="20"/>
                <w:szCs w:val="20"/>
              </w:rPr>
            </w:pPr>
            <w:ins w:id="1364" w:author="Nguyen, Trinh@Wildlife" w:date="2021-12-15T11:50:00Z">
              <w:r w:rsidRPr="00F73181">
                <w:rPr>
                  <w:rFonts w:ascii="Arial" w:hAnsi="Arial" w:cs="Arial"/>
                  <w:sz w:val="20"/>
                  <w:szCs w:val="20"/>
                </w:rPr>
                <w:t>NA</w:t>
              </w:r>
            </w:ins>
          </w:p>
        </w:tc>
      </w:tr>
      <w:tr w:rsidR="00703C00" w:rsidRPr="00B95A6C" w14:paraId="3E856D44" w14:textId="77777777" w:rsidTr="00C11FD5">
        <w:trPr>
          <w:ins w:id="1365" w:author="Nguyen, Trinh@Wildlife" w:date="2021-12-15T10:37:00Z"/>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Change w:id="1366" w:author="Nguyen, Trinh@Wildlife" w:date="2021-12-16T12:03:00Z">
              <w:tcPr>
                <w:tcW w:w="1620" w:type="dxa"/>
                <w:tcBorders>
                  <w:top w:val="single" w:sz="4" w:space="0" w:color="auto"/>
                  <w:left w:val="single" w:sz="4" w:space="0" w:color="auto"/>
                  <w:bottom w:val="single" w:sz="4" w:space="0" w:color="auto"/>
                  <w:right w:val="single" w:sz="4" w:space="0" w:color="auto"/>
                </w:tcBorders>
              </w:tcPr>
            </w:tcPrChange>
          </w:tcPr>
          <w:p w14:paraId="187BEC39" w14:textId="39119CC0" w:rsidR="00703C00" w:rsidRPr="00D251A5" w:rsidRDefault="00703C00" w:rsidP="00703C00">
            <w:pPr>
              <w:rPr>
                <w:ins w:id="1367" w:author="Nguyen, Trinh@Wildlife" w:date="2021-12-15T10:37:00Z"/>
                <w:rFonts w:ascii="Arial" w:hAnsi="Arial" w:cs="Arial"/>
                <w:b w:val="0"/>
                <w:sz w:val="20"/>
                <w:szCs w:val="20"/>
              </w:rPr>
            </w:pPr>
            <w:ins w:id="1368" w:author="Nguyen, Trinh@Wildlife" w:date="2021-12-15T10:39:00Z">
              <w:r>
                <w:rPr>
                  <w:rFonts w:ascii="Arial" w:hAnsi="Arial" w:cs="Arial"/>
                  <w:b w:val="0"/>
                  <w:sz w:val="20"/>
                  <w:szCs w:val="20"/>
                </w:rPr>
                <w:t>Turbidity</w:t>
              </w:r>
            </w:ins>
          </w:p>
        </w:tc>
        <w:tc>
          <w:tcPr>
            <w:tcW w:w="5079" w:type="dxa"/>
            <w:tcBorders>
              <w:top w:val="single" w:sz="4" w:space="0" w:color="auto"/>
              <w:left w:val="single" w:sz="4" w:space="0" w:color="auto"/>
              <w:bottom w:val="single" w:sz="4" w:space="0" w:color="auto"/>
              <w:right w:val="single" w:sz="4" w:space="0" w:color="auto"/>
            </w:tcBorders>
            <w:tcPrChange w:id="1369" w:author="Nguyen, Trinh@Wildlife" w:date="2021-12-16T12:03:00Z">
              <w:tcPr>
                <w:tcW w:w="4860" w:type="dxa"/>
                <w:tcBorders>
                  <w:top w:val="single" w:sz="4" w:space="0" w:color="auto"/>
                  <w:left w:val="single" w:sz="4" w:space="0" w:color="auto"/>
                  <w:bottom w:val="single" w:sz="4" w:space="0" w:color="auto"/>
                  <w:right w:val="single" w:sz="4" w:space="0" w:color="auto"/>
                </w:tcBorders>
              </w:tcPr>
            </w:tcPrChange>
          </w:tcPr>
          <w:p w14:paraId="65220E69" w14:textId="793F48D2"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ins w:id="1370" w:author="Nguyen, Trinh@Wildlife" w:date="2021-12-15T10:37:00Z"/>
                <w:rFonts w:ascii="Arial" w:hAnsi="Arial" w:cs="Arial"/>
                <w:sz w:val="20"/>
                <w:szCs w:val="20"/>
              </w:rPr>
            </w:pPr>
            <w:ins w:id="1371" w:author="Nguyen, Trinh@Wildlife" w:date="2021-12-15T10:58:00Z">
              <w:r>
                <w:rPr>
                  <w:rFonts w:ascii="Arial" w:hAnsi="Arial" w:cs="Arial"/>
                  <w:sz w:val="20"/>
                  <w:szCs w:val="20"/>
                </w:rPr>
                <w:t>Turbidity measured at the water surface</w:t>
              </w:r>
            </w:ins>
          </w:p>
        </w:tc>
        <w:tc>
          <w:tcPr>
            <w:tcW w:w="2495" w:type="dxa"/>
            <w:tcBorders>
              <w:top w:val="single" w:sz="4" w:space="0" w:color="auto"/>
              <w:left w:val="single" w:sz="4" w:space="0" w:color="auto"/>
              <w:bottom w:val="single" w:sz="4" w:space="0" w:color="auto"/>
              <w:right w:val="single" w:sz="4" w:space="0" w:color="auto"/>
            </w:tcBorders>
            <w:tcPrChange w:id="1372" w:author="Nguyen, Trinh@Wildlife" w:date="2021-12-16T12:03:00Z">
              <w:tcPr>
                <w:tcW w:w="2520" w:type="dxa"/>
                <w:tcBorders>
                  <w:top w:val="single" w:sz="4" w:space="0" w:color="auto"/>
                  <w:left w:val="single" w:sz="4" w:space="0" w:color="auto"/>
                  <w:bottom w:val="single" w:sz="4" w:space="0" w:color="auto"/>
                  <w:right w:val="single" w:sz="4" w:space="0" w:color="auto"/>
                </w:tcBorders>
              </w:tcPr>
            </w:tcPrChange>
          </w:tcPr>
          <w:p w14:paraId="668FCBD3" w14:textId="5C34B92D"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ins w:id="1373" w:author="Nguyen, Trinh@Wildlife" w:date="2021-12-15T10:37:00Z"/>
                <w:rFonts w:ascii="Arial" w:hAnsi="Arial" w:cs="Arial"/>
                <w:sz w:val="20"/>
                <w:szCs w:val="20"/>
              </w:rPr>
            </w:pPr>
            <w:ins w:id="1374" w:author="Nguyen, Trinh@Wildlife" w:date="2021-12-15T11:44:00Z">
              <w:r>
                <w:rPr>
                  <w:rFonts w:ascii="Arial" w:hAnsi="Arial" w:cs="Arial"/>
                  <w:sz w:val="20"/>
                  <w:szCs w:val="20"/>
                </w:rPr>
                <w:t>N</w:t>
              </w:r>
            </w:ins>
            <w:ins w:id="1375" w:author="Nguyen, Trinh@Wildlife" w:date="2021-12-15T11:45:00Z">
              <w:r>
                <w:rPr>
                  <w:rFonts w:ascii="Arial" w:hAnsi="Arial" w:cs="Arial"/>
                  <w:sz w:val="20"/>
                  <w:szCs w:val="20"/>
                </w:rPr>
                <w:t>ephelometric Turbidity Unit</w:t>
              </w:r>
            </w:ins>
          </w:p>
        </w:tc>
        <w:tc>
          <w:tcPr>
            <w:tcW w:w="1033" w:type="dxa"/>
            <w:tcBorders>
              <w:top w:val="single" w:sz="4" w:space="0" w:color="auto"/>
              <w:left w:val="single" w:sz="4" w:space="0" w:color="auto"/>
              <w:bottom w:val="single" w:sz="4" w:space="0" w:color="auto"/>
              <w:right w:val="single" w:sz="4" w:space="0" w:color="auto"/>
            </w:tcBorders>
            <w:tcPrChange w:id="1376" w:author="Nguyen, Trinh@Wildlife" w:date="2021-12-16T12:03:00Z">
              <w:tcPr>
                <w:tcW w:w="1890" w:type="dxa"/>
                <w:tcBorders>
                  <w:top w:val="single" w:sz="4" w:space="0" w:color="auto"/>
                  <w:left w:val="single" w:sz="4" w:space="0" w:color="auto"/>
                  <w:bottom w:val="single" w:sz="4" w:space="0" w:color="auto"/>
                  <w:right w:val="single" w:sz="4" w:space="0" w:color="auto"/>
                </w:tcBorders>
              </w:tcPr>
            </w:tcPrChange>
          </w:tcPr>
          <w:p w14:paraId="358B5D42" w14:textId="63EF50E0"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ins w:id="1377" w:author="Nguyen, Trinh@Wildlife" w:date="2021-12-15T10:37:00Z"/>
                <w:rFonts w:ascii="Arial" w:hAnsi="Arial" w:cs="Arial"/>
                <w:sz w:val="20"/>
                <w:szCs w:val="20"/>
              </w:rPr>
            </w:pPr>
            <w:ins w:id="1378" w:author="Nguyen, Trinh@Wildlife" w:date="2021-12-15T11:50:00Z">
              <w:r w:rsidRPr="00F73181">
                <w:rPr>
                  <w:rFonts w:ascii="Arial" w:hAnsi="Arial" w:cs="Arial"/>
                  <w:sz w:val="20"/>
                  <w:szCs w:val="20"/>
                </w:rPr>
                <w:t>NA</w:t>
              </w:r>
            </w:ins>
          </w:p>
        </w:tc>
      </w:tr>
      <w:tr w:rsidR="00703C00" w:rsidRPr="00B95A6C" w14:paraId="2D56F57F" w14:textId="77777777" w:rsidTr="00C11FD5">
        <w:trPr>
          <w:cnfStyle w:val="000000100000" w:firstRow="0" w:lastRow="0" w:firstColumn="0" w:lastColumn="0" w:oddVBand="0" w:evenVBand="0" w:oddHBand="1" w:evenHBand="0" w:firstRowFirstColumn="0" w:firstRowLastColumn="0" w:lastRowFirstColumn="0" w:lastRowLastColumn="0"/>
          <w:ins w:id="1379" w:author="Nguyen, Trinh@Wildlife" w:date="2021-12-15T10:39:00Z"/>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Change w:id="1380" w:author="Nguyen, Trinh@Wildlife" w:date="2021-12-16T12:03:00Z">
              <w:tcPr>
                <w:tcW w:w="1620" w:type="dxa"/>
                <w:tcBorders>
                  <w:top w:val="single" w:sz="4" w:space="0" w:color="auto"/>
                  <w:left w:val="single" w:sz="4" w:space="0" w:color="auto"/>
                  <w:bottom w:val="single" w:sz="4" w:space="0" w:color="auto"/>
                  <w:right w:val="single" w:sz="4" w:space="0" w:color="auto"/>
                </w:tcBorders>
              </w:tcPr>
            </w:tcPrChange>
          </w:tcPr>
          <w:p w14:paraId="2292BA1E" w14:textId="54116689" w:rsidR="00703C00" w:rsidRDefault="00703C00" w:rsidP="00703C00">
            <w:pPr>
              <w:cnfStyle w:val="001000100000" w:firstRow="0" w:lastRow="0" w:firstColumn="1" w:lastColumn="0" w:oddVBand="0" w:evenVBand="0" w:oddHBand="1" w:evenHBand="0" w:firstRowFirstColumn="0" w:firstRowLastColumn="0" w:lastRowFirstColumn="0" w:lastRowLastColumn="0"/>
              <w:rPr>
                <w:ins w:id="1381" w:author="Nguyen, Trinh@Wildlife" w:date="2021-12-15T10:39:00Z"/>
                <w:rFonts w:ascii="Arial" w:hAnsi="Arial" w:cs="Arial"/>
                <w:b w:val="0"/>
                <w:sz w:val="20"/>
                <w:szCs w:val="20"/>
              </w:rPr>
            </w:pPr>
            <w:ins w:id="1382" w:author="Nguyen, Trinh@Wildlife" w:date="2021-12-15T10:39:00Z">
              <w:r>
                <w:rPr>
                  <w:rFonts w:ascii="Arial" w:hAnsi="Arial" w:cs="Arial"/>
                  <w:b w:val="0"/>
                  <w:sz w:val="20"/>
                  <w:szCs w:val="20"/>
                </w:rPr>
                <w:t>Tow_volume</w:t>
              </w:r>
            </w:ins>
          </w:p>
        </w:tc>
        <w:tc>
          <w:tcPr>
            <w:tcW w:w="5079" w:type="dxa"/>
            <w:tcBorders>
              <w:top w:val="single" w:sz="4" w:space="0" w:color="auto"/>
              <w:left w:val="single" w:sz="4" w:space="0" w:color="auto"/>
              <w:bottom w:val="single" w:sz="4" w:space="0" w:color="auto"/>
              <w:right w:val="single" w:sz="4" w:space="0" w:color="auto"/>
            </w:tcBorders>
            <w:tcPrChange w:id="1383" w:author="Nguyen, Trinh@Wildlife" w:date="2021-12-16T12:03:00Z">
              <w:tcPr>
                <w:tcW w:w="4860" w:type="dxa"/>
                <w:tcBorders>
                  <w:top w:val="single" w:sz="4" w:space="0" w:color="auto"/>
                  <w:left w:val="single" w:sz="4" w:space="0" w:color="auto"/>
                  <w:bottom w:val="single" w:sz="4" w:space="0" w:color="auto"/>
                  <w:right w:val="single" w:sz="4" w:space="0" w:color="auto"/>
                </w:tcBorders>
              </w:tcPr>
            </w:tcPrChange>
          </w:tcPr>
          <w:p w14:paraId="71FAE377" w14:textId="0985C09C"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ins w:id="1384" w:author="Nguyen, Trinh@Wildlife" w:date="2021-12-15T10:39:00Z"/>
                <w:rFonts w:ascii="Arial" w:hAnsi="Arial" w:cs="Arial"/>
                <w:sz w:val="20"/>
                <w:szCs w:val="20"/>
              </w:rPr>
            </w:pPr>
            <w:ins w:id="1385" w:author="Nguyen, Trinh@Wildlife" w:date="2021-12-15T10:58:00Z">
              <w:r>
                <w:rPr>
                  <w:rFonts w:ascii="Arial" w:hAnsi="Arial" w:cs="Arial"/>
                  <w:sz w:val="20"/>
                  <w:szCs w:val="20"/>
                </w:rPr>
                <w:t>Volume of water sampled</w:t>
              </w:r>
            </w:ins>
          </w:p>
        </w:tc>
        <w:tc>
          <w:tcPr>
            <w:tcW w:w="2495" w:type="dxa"/>
            <w:tcBorders>
              <w:top w:val="single" w:sz="4" w:space="0" w:color="auto"/>
              <w:left w:val="single" w:sz="4" w:space="0" w:color="auto"/>
              <w:bottom w:val="single" w:sz="4" w:space="0" w:color="auto"/>
              <w:right w:val="single" w:sz="4" w:space="0" w:color="auto"/>
            </w:tcBorders>
            <w:tcPrChange w:id="1386" w:author="Nguyen, Trinh@Wildlife" w:date="2021-12-16T12:03:00Z">
              <w:tcPr>
                <w:tcW w:w="2520" w:type="dxa"/>
                <w:tcBorders>
                  <w:top w:val="single" w:sz="4" w:space="0" w:color="auto"/>
                  <w:left w:val="single" w:sz="4" w:space="0" w:color="auto"/>
                  <w:bottom w:val="single" w:sz="4" w:space="0" w:color="auto"/>
                  <w:right w:val="single" w:sz="4" w:space="0" w:color="auto"/>
                </w:tcBorders>
              </w:tcPr>
            </w:tcPrChange>
          </w:tcPr>
          <w:p w14:paraId="40F552E0" w14:textId="2AC7B557"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ins w:id="1387" w:author="Nguyen, Trinh@Wildlife" w:date="2021-12-15T10:39:00Z"/>
                <w:rFonts w:ascii="Arial" w:hAnsi="Arial" w:cs="Arial"/>
                <w:sz w:val="20"/>
                <w:szCs w:val="20"/>
              </w:rPr>
            </w:pPr>
            <w:ins w:id="1388" w:author="Nguyen, Trinh@Wildlife" w:date="2021-12-15T11:48:00Z">
              <w:r>
                <w:rPr>
                  <w:rFonts w:ascii="Arial" w:hAnsi="Arial" w:cs="Arial"/>
                  <w:sz w:val="20"/>
                  <w:szCs w:val="20"/>
                </w:rPr>
                <w:t>Meter cubed</w:t>
              </w:r>
            </w:ins>
          </w:p>
        </w:tc>
        <w:tc>
          <w:tcPr>
            <w:tcW w:w="1033" w:type="dxa"/>
            <w:tcBorders>
              <w:top w:val="single" w:sz="4" w:space="0" w:color="auto"/>
              <w:left w:val="single" w:sz="4" w:space="0" w:color="auto"/>
              <w:bottom w:val="single" w:sz="4" w:space="0" w:color="auto"/>
              <w:right w:val="single" w:sz="4" w:space="0" w:color="auto"/>
            </w:tcBorders>
            <w:tcPrChange w:id="1389" w:author="Nguyen, Trinh@Wildlife" w:date="2021-12-16T12:03:00Z">
              <w:tcPr>
                <w:tcW w:w="1890" w:type="dxa"/>
                <w:tcBorders>
                  <w:top w:val="single" w:sz="4" w:space="0" w:color="auto"/>
                  <w:left w:val="single" w:sz="4" w:space="0" w:color="auto"/>
                  <w:bottom w:val="single" w:sz="4" w:space="0" w:color="auto"/>
                  <w:right w:val="single" w:sz="4" w:space="0" w:color="auto"/>
                </w:tcBorders>
              </w:tcPr>
            </w:tcPrChange>
          </w:tcPr>
          <w:p w14:paraId="1E7944F4" w14:textId="6EFE9D87"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ins w:id="1390" w:author="Nguyen, Trinh@Wildlife" w:date="2021-12-15T10:39:00Z"/>
                <w:rFonts w:ascii="Arial" w:hAnsi="Arial" w:cs="Arial"/>
                <w:sz w:val="20"/>
                <w:szCs w:val="20"/>
              </w:rPr>
            </w:pPr>
            <w:ins w:id="1391" w:author="Nguyen, Trinh@Wildlife" w:date="2021-12-15T11:50:00Z">
              <w:r w:rsidRPr="00F73181">
                <w:rPr>
                  <w:rFonts w:ascii="Arial" w:hAnsi="Arial" w:cs="Arial"/>
                  <w:sz w:val="20"/>
                  <w:szCs w:val="20"/>
                </w:rPr>
                <w:t>NA</w:t>
              </w:r>
            </w:ins>
          </w:p>
        </w:tc>
      </w:tr>
      <w:tr w:rsidR="00703C00" w:rsidRPr="00B95A6C" w14:paraId="51899D1B" w14:textId="77777777" w:rsidTr="00C11FD5">
        <w:trPr>
          <w:ins w:id="1392" w:author="Nguyen, Trinh@Wildlife" w:date="2021-12-15T10:39:00Z"/>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Change w:id="1393" w:author="Nguyen, Trinh@Wildlife" w:date="2021-12-16T12:03:00Z">
              <w:tcPr>
                <w:tcW w:w="1620" w:type="dxa"/>
                <w:tcBorders>
                  <w:top w:val="single" w:sz="4" w:space="0" w:color="auto"/>
                  <w:left w:val="single" w:sz="4" w:space="0" w:color="auto"/>
                  <w:bottom w:val="single" w:sz="4" w:space="0" w:color="auto"/>
                  <w:right w:val="single" w:sz="4" w:space="0" w:color="auto"/>
                </w:tcBorders>
              </w:tcPr>
            </w:tcPrChange>
          </w:tcPr>
          <w:p w14:paraId="69124075" w14:textId="64CDAC5A" w:rsidR="00703C00" w:rsidRDefault="00703C00" w:rsidP="00703C00">
            <w:pPr>
              <w:rPr>
                <w:ins w:id="1394" w:author="Nguyen, Trinh@Wildlife" w:date="2021-12-15T10:39:00Z"/>
                <w:rFonts w:ascii="Arial" w:hAnsi="Arial" w:cs="Arial"/>
                <w:b w:val="0"/>
                <w:sz w:val="20"/>
                <w:szCs w:val="20"/>
              </w:rPr>
            </w:pPr>
            <w:ins w:id="1395" w:author="Nguyen, Trinh@Wildlife" w:date="2021-12-15T10:39:00Z">
              <w:r>
                <w:rPr>
                  <w:rFonts w:ascii="Arial" w:hAnsi="Arial" w:cs="Arial"/>
                  <w:b w:val="0"/>
                  <w:sz w:val="20"/>
                  <w:szCs w:val="20"/>
                </w:rPr>
                <w:t>Cable</w:t>
              </w:r>
            </w:ins>
            <w:ins w:id="1396" w:author="Nguyen, Trinh@Wildlife" w:date="2021-12-15T10:40:00Z">
              <w:r>
                <w:rPr>
                  <w:rFonts w:ascii="Arial" w:hAnsi="Arial" w:cs="Arial"/>
                  <w:b w:val="0"/>
                  <w:sz w:val="20"/>
                  <w:szCs w:val="20"/>
                </w:rPr>
                <w:t>_length</w:t>
              </w:r>
            </w:ins>
          </w:p>
        </w:tc>
        <w:tc>
          <w:tcPr>
            <w:tcW w:w="5079" w:type="dxa"/>
            <w:tcBorders>
              <w:top w:val="single" w:sz="4" w:space="0" w:color="auto"/>
              <w:left w:val="single" w:sz="4" w:space="0" w:color="auto"/>
              <w:bottom w:val="single" w:sz="4" w:space="0" w:color="auto"/>
              <w:right w:val="single" w:sz="4" w:space="0" w:color="auto"/>
            </w:tcBorders>
            <w:tcPrChange w:id="1397" w:author="Nguyen, Trinh@Wildlife" w:date="2021-12-16T12:03:00Z">
              <w:tcPr>
                <w:tcW w:w="4860" w:type="dxa"/>
                <w:tcBorders>
                  <w:top w:val="single" w:sz="4" w:space="0" w:color="auto"/>
                  <w:left w:val="single" w:sz="4" w:space="0" w:color="auto"/>
                  <w:bottom w:val="single" w:sz="4" w:space="0" w:color="auto"/>
                  <w:right w:val="single" w:sz="4" w:space="0" w:color="auto"/>
                </w:tcBorders>
              </w:tcPr>
            </w:tcPrChange>
          </w:tcPr>
          <w:p w14:paraId="7C3FB05A" w14:textId="304F5232"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ins w:id="1398" w:author="Nguyen, Trinh@Wildlife" w:date="2021-12-15T10:39:00Z"/>
                <w:rFonts w:ascii="Arial" w:hAnsi="Arial" w:cs="Arial"/>
                <w:sz w:val="20"/>
                <w:szCs w:val="20"/>
              </w:rPr>
            </w:pPr>
            <w:ins w:id="1399" w:author="Nguyen, Trinh@Wildlife" w:date="2021-12-15T10:58:00Z">
              <w:r>
                <w:rPr>
                  <w:rFonts w:ascii="Arial" w:hAnsi="Arial" w:cs="Arial"/>
                  <w:sz w:val="20"/>
                  <w:szCs w:val="20"/>
                </w:rPr>
                <w:t>Amount of line out on tow</w:t>
              </w:r>
            </w:ins>
          </w:p>
        </w:tc>
        <w:tc>
          <w:tcPr>
            <w:tcW w:w="2495" w:type="dxa"/>
            <w:tcBorders>
              <w:top w:val="single" w:sz="4" w:space="0" w:color="auto"/>
              <w:left w:val="single" w:sz="4" w:space="0" w:color="auto"/>
              <w:bottom w:val="single" w:sz="4" w:space="0" w:color="auto"/>
              <w:right w:val="single" w:sz="4" w:space="0" w:color="auto"/>
            </w:tcBorders>
            <w:tcPrChange w:id="1400" w:author="Nguyen, Trinh@Wildlife" w:date="2021-12-16T12:03:00Z">
              <w:tcPr>
                <w:tcW w:w="2520" w:type="dxa"/>
                <w:tcBorders>
                  <w:top w:val="single" w:sz="4" w:space="0" w:color="auto"/>
                  <w:left w:val="single" w:sz="4" w:space="0" w:color="auto"/>
                  <w:bottom w:val="single" w:sz="4" w:space="0" w:color="auto"/>
                  <w:right w:val="single" w:sz="4" w:space="0" w:color="auto"/>
                </w:tcBorders>
              </w:tcPr>
            </w:tcPrChange>
          </w:tcPr>
          <w:p w14:paraId="325D6375" w14:textId="3008943B"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ins w:id="1401" w:author="Nguyen, Trinh@Wildlife" w:date="2021-12-15T10:39:00Z"/>
                <w:rFonts w:ascii="Arial" w:hAnsi="Arial" w:cs="Arial"/>
                <w:sz w:val="20"/>
                <w:szCs w:val="20"/>
              </w:rPr>
            </w:pPr>
            <w:commentRangeStart w:id="1402"/>
            <w:commentRangeStart w:id="1403"/>
            <w:ins w:id="1404" w:author="Nguyen, Trinh@Wildlife" w:date="2021-12-15T11:48:00Z">
              <w:r>
                <w:rPr>
                  <w:rFonts w:ascii="Arial" w:hAnsi="Arial" w:cs="Arial"/>
                  <w:sz w:val="20"/>
                  <w:szCs w:val="20"/>
                </w:rPr>
                <w:t>Feet</w:t>
              </w:r>
              <w:commentRangeEnd w:id="1402"/>
              <w:r>
                <w:rPr>
                  <w:rStyle w:val="CommentReference"/>
                </w:rPr>
                <w:commentReference w:id="1402"/>
              </w:r>
            </w:ins>
            <w:commentRangeEnd w:id="1403"/>
            <w:r w:rsidR="00AF151A">
              <w:rPr>
                <w:rStyle w:val="CommentReference"/>
              </w:rPr>
              <w:commentReference w:id="1403"/>
            </w:r>
          </w:p>
        </w:tc>
        <w:tc>
          <w:tcPr>
            <w:tcW w:w="1033" w:type="dxa"/>
            <w:tcBorders>
              <w:top w:val="single" w:sz="4" w:space="0" w:color="auto"/>
              <w:left w:val="single" w:sz="4" w:space="0" w:color="auto"/>
              <w:bottom w:val="single" w:sz="4" w:space="0" w:color="auto"/>
              <w:right w:val="single" w:sz="4" w:space="0" w:color="auto"/>
            </w:tcBorders>
            <w:tcPrChange w:id="1405" w:author="Nguyen, Trinh@Wildlife" w:date="2021-12-16T12:03:00Z">
              <w:tcPr>
                <w:tcW w:w="1890" w:type="dxa"/>
                <w:tcBorders>
                  <w:top w:val="single" w:sz="4" w:space="0" w:color="auto"/>
                  <w:left w:val="single" w:sz="4" w:space="0" w:color="auto"/>
                  <w:bottom w:val="single" w:sz="4" w:space="0" w:color="auto"/>
                  <w:right w:val="single" w:sz="4" w:space="0" w:color="auto"/>
                </w:tcBorders>
              </w:tcPr>
            </w:tcPrChange>
          </w:tcPr>
          <w:p w14:paraId="43BD5599" w14:textId="38EE436C"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ins w:id="1406" w:author="Nguyen, Trinh@Wildlife" w:date="2021-12-15T10:39:00Z"/>
                <w:rFonts w:ascii="Arial" w:hAnsi="Arial" w:cs="Arial"/>
                <w:sz w:val="20"/>
                <w:szCs w:val="20"/>
              </w:rPr>
            </w:pPr>
            <w:ins w:id="1407" w:author="Nguyen, Trinh@Wildlife" w:date="2021-12-15T11:50:00Z">
              <w:r w:rsidRPr="00F73181">
                <w:rPr>
                  <w:rFonts w:ascii="Arial" w:hAnsi="Arial" w:cs="Arial"/>
                  <w:sz w:val="20"/>
                  <w:szCs w:val="20"/>
                </w:rPr>
                <w:t>NA</w:t>
              </w:r>
            </w:ins>
          </w:p>
        </w:tc>
      </w:tr>
      <w:tr w:rsidR="00703C00" w:rsidRPr="00B95A6C" w14:paraId="721C7CD5" w14:textId="77777777" w:rsidTr="00C11FD5">
        <w:trPr>
          <w:cnfStyle w:val="000000100000" w:firstRow="0" w:lastRow="0" w:firstColumn="0" w:lastColumn="0" w:oddVBand="0" w:evenVBand="0" w:oddHBand="1" w:evenHBand="0" w:firstRowFirstColumn="0" w:firstRowLastColumn="0" w:lastRowFirstColumn="0" w:lastRowLastColumn="0"/>
          <w:ins w:id="1408" w:author="Nguyen, Trinh@Wildlife" w:date="2021-12-15T10:39:00Z"/>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Change w:id="1409" w:author="Nguyen, Trinh@Wildlife" w:date="2021-12-16T12:03:00Z">
              <w:tcPr>
                <w:tcW w:w="1620" w:type="dxa"/>
                <w:tcBorders>
                  <w:top w:val="single" w:sz="4" w:space="0" w:color="auto"/>
                  <w:left w:val="single" w:sz="4" w:space="0" w:color="auto"/>
                  <w:bottom w:val="single" w:sz="4" w:space="0" w:color="auto"/>
                  <w:right w:val="single" w:sz="4" w:space="0" w:color="auto"/>
                </w:tcBorders>
              </w:tcPr>
            </w:tcPrChange>
          </w:tcPr>
          <w:p w14:paraId="0AFEF800" w14:textId="1B415B45" w:rsidR="00703C00" w:rsidRDefault="00703C00" w:rsidP="00703C00">
            <w:pPr>
              <w:cnfStyle w:val="001000100000" w:firstRow="0" w:lastRow="0" w:firstColumn="1" w:lastColumn="0" w:oddVBand="0" w:evenVBand="0" w:oddHBand="1" w:evenHBand="0" w:firstRowFirstColumn="0" w:firstRowLastColumn="0" w:lastRowFirstColumn="0" w:lastRowLastColumn="0"/>
              <w:rPr>
                <w:ins w:id="1410" w:author="Nguyen, Trinh@Wildlife" w:date="2021-12-15T10:39:00Z"/>
                <w:rFonts w:ascii="Arial" w:hAnsi="Arial" w:cs="Arial"/>
                <w:b w:val="0"/>
                <w:sz w:val="20"/>
                <w:szCs w:val="20"/>
              </w:rPr>
            </w:pPr>
            <w:ins w:id="1411" w:author="Nguyen, Trinh@Wildlife" w:date="2021-12-15T10:40:00Z">
              <w:r>
                <w:rPr>
                  <w:rFonts w:ascii="Arial" w:hAnsi="Arial" w:cs="Arial"/>
                  <w:b w:val="0"/>
                  <w:sz w:val="20"/>
                  <w:szCs w:val="20"/>
                </w:rPr>
                <w:t>Tow_duration</w:t>
              </w:r>
            </w:ins>
          </w:p>
        </w:tc>
        <w:tc>
          <w:tcPr>
            <w:tcW w:w="5079" w:type="dxa"/>
            <w:tcBorders>
              <w:top w:val="single" w:sz="4" w:space="0" w:color="auto"/>
              <w:left w:val="single" w:sz="4" w:space="0" w:color="auto"/>
              <w:bottom w:val="single" w:sz="4" w:space="0" w:color="auto"/>
              <w:right w:val="single" w:sz="4" w:space="0" w:color="auto"/>
            </w:tcBorders>
            <w:tcPrChange w:id="1412" w:author="Nguyen, Trinh@Wildlife" w:date="2021-12-16T12:03:00Z">
              <w:tcPr>
                <w:tcW w:w="4860" w:type="dxa"/>
                <w:tcBorders>
                  <w:top w:val="single" w:sz="4" w:space="0" w:color="auto"/>
                  <w:left w:val="single" w:sz="4" w:space="0" w:color="auto"/>
                  <w:bottom w:val="single" w:sz="4" w:space="0" w:color="auto"/>
                  <w:right w:val="single" w:sz="4" w:space="0" w:color="auto"/>
                </w:tcBorders>
              </w:tcPr>
            </w:tcPrChange>
          </w:tcPr>
          <w:p w14:paraId="727CBCA3" w14:textId="7FDAFAEE"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ins w:id="1413" w:author="Nguyen, Trinh@Wildlife" w:date="2021-12-15T10:39:00Z"/>
                <w:rFonts w:ascii="Arial" w:hAnsi="Arial" w:cs="Arial"/>
                <w:sz w:val="20"/>
                <w:szCs w:val="20"/>
              </w:rPr>
            </w:pPr>
            <w:ins w:id="1414" w:author="Nguyen, Trinh@Wildlife" w:date="2021-12-15T10:59:00Z">
              <w:r>
                <w:rPr>
                  <w:rFonts w:ascii="Arial" w:hAnsi="Arial" w:cs="Arial"/>
                  <w:sz w:val="20"/>
                  <w:szCs w:val="20"/>
                </w:rPr>
                <w:t>Time of an individual tow</w:t>
              </w:r>
            </w:ins>
          </w:p>
        </w:tc>
        <w:tc>
          <w:tcPr>
            <w:tcW w:w="2495" w:type="dxa"/>
            <w:tcBorders>
              <w:top w:val="single" w:sz="4" w:space="0" w:color="auto"/>
              <w:left w:val="single" w:sz="4" w:space="0" w:color="auto"/>
              <w:bottom w:val="single" w:sz="4" w:space="0" w:color="auto"/>
              <w:right w:val="single" w:sz="4" w:space="0" w:color="auto"/>
            </w:tcBorders>
            <w:tcPrChange w:id="1415" w:author="Nguyen, Trinh@Wildlife" w:date="2021-12-16T12:03:00Z">
              <w:tcPr>
                <w:tcW w:w="2520" w:type="dxa"/>
                <w:tcBorders>
                  <w:top w:val="single" w:sz="4" w:space="0" w:color="auto"/>
                  <w:left w:val="single" w:sz="4" w:space="0" w:color="auto"/>
                  <w:bottom w:val="single" w:sz="4" w:space="0" w:color="auto"/>
                  <w:right w:val="single" w:sz="4" w:space="0" w:color="auto"/>
                </w:tcBorders>
              </w:tcPr>
            </w:tcPrChange>
          </w:tcPr>
          <w:p w14:paraId="365DB299" w14:textId="403E9723"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ins w:id="1416" w:author="Nguyen, Trinh@Wildlife" w:date="2021-12-15T10:39:00Z"/>
                <w:rFonts w:ascii="Arial" w:hAnsi="Arial" w:cs="Arial"/>
                <w:sz w:val="20"/>
                <w:szCs w:val="20"/>
              </w:rPr>
            </w:pPr>
            <w:ins w:id="1417" w:author="Nguyen, Trinh@Wildlife" w:date="2021-12-15T11:49:00Z">
              <w:r>
                <w:rPr>
                  <w:rFonts w:ascii="Arial" w:hAnsi="Arial" w:cs="Arial"/>
                  <w:sz w:val="20"/>
                  <w:szCs w:val="20"/>
                </w:rPr>
                <w:t>Minutes</w:t>
              </w:r>
            </w:ins>
          </w:p>
        </w:tc>
        <w:tc>
          <w:tcPr>
            <w:tcW w:w="1033" w:type="dxa"/>
            <w:tcBorders>
              <w:top w:val="single" w:sz="4" w:space="0" w:color="auto"/>
              <w:left w:val="single" w:sz="4" w:space="0" w:color="auto"/>
              <w:bottom w:val="single" w:sz="4" w:space="0" w:color="auto"/>
              <w:right w:val="single" w:sz="4" w:space="0" w:color="auto"/>
            </w:tcBorders>
            <w:tcPrChange w:id="1418" w:author="Nguyen, Trinh@Wildlife" w:date="2021-12-16T12:03:00Z">
              <w:tcPr>
                <w:tcW w:w="1890" w:type="dxa"/>
                <w:tcBorders>
                  <w:top w:val="single" w:sz="4" w:space="0" w:color="auto"/>
                  <w:left w:val="single" w:sz="4" w:space="0" w:color="auto"/>
                  <w:bottom w:val="single" w:sz="4" w:space="0" w:color="auto"/>
                  <w:right w:val="single" w:sz="4" w:space="0" w:color="auto"/>
                </w:tcBorders>
              </w:tcPr>
            </w:tcPrChange>
          </w:tcPr>
          <w:p w14:paraId="43997B50" w14:textId="279D57FC"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ins w:id="1419" w:author="Nguyen, Trinh@Wildlife" w:date="2021-12-15T10:39:00Z"/>
                <w:rFonts w:ascii="Arial" w:hAnsi="Arial" w:cs="Arial"/>
                <w:sz w:val="20"/>
                <w:szCs w:val="20"/>
              </w:rPr>
            </w:pPr>
            <w:ins w:id="1420" w:author="Nguyen, Trinh@Wildlife" w:date="2021-12-15T11:50:00Z">
              <w:r w:rsidRPr="00F73181">
                <w:rPr>
                  <w:rFonts w:ascii="Arial" w:hAnsi="Arial" w:cs="Arial"/>
                  <w:sz w:val="20"/>
                  <w:szCs w:val="20"/>
                </w:rPr>
                <w:t>NA</w:t>
              </w:r>
            </w:ins>
          </w:p>
        </w:tc>
      </w:tr>
      <w:tr w:rsidR="00703C00" w:rsidRPr="00B95A6C" w14:paraId="2B8F32B4" w14:textId="77777777" w:rsidTr="00C11FD5">
        <w:trPr>
          <w:ins w:id="1421" w:author="Nguyen, Trinh@Wildlife" w:date="2021-12-15T10:39:00Z"/>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Change w:id="1422" w:author="Nguyen, Trinh@Wildlife" w:date="2021-12-16T12:03:00Z">
              <w:tcPr>
                <w:tcW w:w="1620" w:type="dxa"/>
                <w:tcBorders>
                  <w:top w:val="single" w:sz="4" w:space="0" w:color="auto"/>
                  <w:left w:val="single" w:sz="4" w:space="0" w:color="auto"/>
                  <w:bottom w:val="single" w:sz="4" w:space="0" w:color="auto"/>
                  <w:right w:val="single" w:sz="4" w:space="0" w:color="auto"/>
                </w:tcBorders>
              </w:tcPr>
            </w:tcPrChange>
          </w:tcPr>
          <w:p w14:paraId="7DCD8377" w14:textId="453E3BDB" w:rsidR="00703C00" w:rsidRDefault="00703C00" w:rsidP="00703C00">
            <w:pPr>
              <w:rPr>
                <w:ins w:id="1423" w:author="Nguyen, Trinh@Wildlife" w:date="2021-12-15T10:39:00Z"/>
                <w:rFonts w:ascii="Arial" w:hAnsi="Arial" w:cs="Arial"/>
                <w:b w:val="0"/>
                <w:sz w:val="20"/>
                <w:szCs w:val="20"/>
              </w:rPr>
            </w:pPr>
            <w:ins w:id="1424" w:author="Nguyen, Trinh@Wildlife" w:date="2021-12-15T10:40:00Z">
              <w:r>
                <w:rPr>
                  <w:rFonts w:ascii="Arial" w:hAnsi="Arial" w:cs="Arial"/>
                  <w:b w:val="0"/>
                  <w:sz w:val="20"/>
                  <w:szCs w:val="20"/>
                </w:rPr>
                <w:t>Taxa</w:t>
              </w:r>
            </w:ins>
          </w:p>
        </w:tc>
        <w:tc>
          <w:tcPr>
            <w:tcW w:w="5079" w:type="dxa"/>
            <w:tcBorders>
              <w:top w:val="single" w:sz="4" w:space="0" w:color="auto"/>
              <w:left w:val="single" w:sz="4" w:space="0" w:color="auto"/>
              <w:bottom w:val="single" w:sz="4" w:space="0" w:color="auto"/>
              <w:right w:val="single" w:sz="4" w:space="0" w:color="auto"/>
            </w:tcBorders>
            <w:tcPrChange w:id="1425" w:author="Nguyen, Trinh@Wildlife" w:date="2021-12-16T12:03:00Z">
              <w:tcPr>
                <w:tcW w:w="4860" w:type="dxa"/>
                <w:tcBorders>
                  <w:top w:val="single" w:sz="4" w:space="0" w:color="auto"/>
                  <w:left w:val="single" w:sz="4" w:space="0" w:color="auto"/>
                  <w:bottom w:val="single" w:sz="4" w:space="0" w:color="auto"/>
                  <w:right w:val="single" w:sz="4" w:space="0" w:color="auto"/>
                </w:tcBorders>
              </w:tcPr>
            </w:tcPrChange>
          </w:tcPr>
          <w:p w14:paraId="50395D4C" w14:textId="4EAF6645"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ins w:id="1426" w:author="Nguyen, Trinh@Wildlife" w:date="2021-12-15T10:39:00Z"/>
                <w:rFonts w:ascii="Arial" w:hAnsi="Arial" w:cs="Arial"/>
                <w:sz w:val="20"/>
                <w:szCs w:val="20"/>
              </w:rPr>
            </w:pPr>
            <w:ins w:id="1427" w:author="Nguyen, Trinh@Wildlife" w:date="2021-12-15T11:14:00Z">
              <w:r>
                <w:rPr>
                  <w:rFonts w:ascii="Arial" w:hAnsi="Arial" w:cs="Arial"/>
                  <w:sz w:val="20"/>
                  <w:szCs w:val="20"/>
                </w:rPr>
                <w:t xml:space="preserve">Scientific name, generally </w:t>
              </w:r>
            </w:ins>
            <w:ins w:id="1428" w:author="Nguyen, Trinh@Wildlife" w:date="2021-12-15T11:15:00Z">
              <w:r>
                <w:rPr>
                  <w:rFonts w:ascii="Arial" w:hAnsi="Arial" w:cs="Arial"/>
                  <w:sz w:val="20"/>
                  <w:szCs w:val="20"/>
                </w:rPr>
                <w:t>at the genus and species level</w:t>
              </w:r>
            </w:ins>
          </w:p>
        </w:tc>
        <w:tc>
          <w:tcPr>
            <w:tcW w:w="2495" w:type="dxa"/>
            <w:tcBorders>
              <w:top w:val="single" w:sz="4" w:space="0" w:color="auto"/>
              <w:left w:val="single" w:sz="4" w:space="0" w:color="auto"/>
              <w:bottom w:val="single" w:sz="4" w:space="0" w:color="auto"/>
              <w:right w:val="single" w:sz="4" w:space="0" w:color="auto"/>
            </w:tcBorders>
            <w:tcPrChange w:id="1429" w:author="Nguyen, Trinh@Wildlife" w:date="2021-12-16T12:03:00Z">
              <w:tcPr>
                <w:tcW w:w="2520" w:type="dxa"/>
                <w:tcBorders>
                  <w:top w:val="single" w:sz="4" w:space="0" w:color="auto"/>
                  <w:left w:val="single" w:sz="4" w:space="0" w:color="auto"/>
                  <w:bottom w:val="single" w:sz="4" w:space="0" w:color="auto"/>
                  <w:right w:val="single" w:sz="4" w:space="0" w:color="auto"/>
                </w:tcBorders>
              </w:tcPr>
            </w:tcPrChange>
          </w:tcPr>
          <w:p w14:paraId="43BD0A32" w14:textId="5B935589"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ins w:id="1430" w:author="Nguyen, Trinh@Wildlife" w:date="2021-12-15T10:39:00Z"/>
                <w:rFonts w:ascii="Arial" w:hAnsi="Arial" w:cs="Arial"/>
                <w:sz w:val="20"/>
                <w:szCs w:val="20"/>
              </w:rPr>
            </w:pPr>
            <w:ins w:id="1431" w:author="Nguyen, Trinh@Wildlife" w:date="2021-12-15T11:49:00Z">
              <w:r>
                <w:rPr>
                  <w:rFonts w:ascii="Arial" w:hAnsi="Arial" w:cs="Arial"/>
                  <w:sz w:val="20"/>
                  <w:szCs w:val="20"/>
                </w:rPr>
                <w:t>String</w:t>
              </w:r>
            </w:ins>
          </w:p>
        </w:tc>
        <w:tc>
          <w:tcPr>
            <w:tcW w:w="1033" w:type="dxa"/>
            <w:tcBorders>
              <w:top w:val="single" w:sz="4" w:space="0" w:color="auto"/>
              <w:left w:val="single" w:sz="4" w:space="0" w:color="auto"/>
              <w:bottom w:val="single" w:sz="4" w:space="0" w:color="auto"/>
              <w:right w:val="single" w:sz="4" w:space="0" w:color="auto"/>
            </w:tcBorders>
            <w:tcPrChange w:id="1432" w:author="Nguyen, Trinh@Wildlife" w:date="2021-12-16T12:03:00Z">
              <w:tcPr>
                <w:tcW w:w="1890" w:type="dxa"/>
                <w:tcBorders>
                  <w:top w:val="single" w:sz="4" w:space="0" w:color="auto"/>
                  <w:left w:val="single" w:sz="4" w:space="0" w:color="auto"/>
                  <w:bottom w:val="single" w:sz="4" w:space="0" w:color="auto"/>
                  <w:right w:val="single" w:sz="4" w:space="0" w:color="auto"/>
                </w:tcBorders>
              </w:tcPr>
            </w:tcPrChange>
          </w:tcPr>
          <w:p w14:paraId="463CF4FC" w14:textId="5A45188A"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ins w:id="1433" w:author="Nguyen, Trinh@Wildlife" w:date="2021-12-15T10:39:00Z"/>
                <w:rFonts w:ascii="Arial" w:hAnsi="Arial" w:cs="Arial"/>
                <w:sz w:val="20"/>
                <w:szCs w:val="20"/>
              </w:rPr>
            </w:pPr>
            <w:ins w:id="1434" w:author="Nguyen, Trinh@Wildlife" w:date="2021-12-15T11:50:00Z">
              <w:r w:rsidRPr="00F73181">
                <w:rPr>
                  <w:rFonts w:ascii="Arial" w:hAnsi="Arial" w:cs="Arial"/>
                  <w:sz w:val="20"/>
                  <w:szCs w:val="20"/>
                </w:rPr>
                <w:t>NA</w:t>
              </w:r>
            </w:ins>
          </w:p>
        </w:tc>
      </w:tr>
      <w:tr w:rsidR="00703C00" w:rsidRPr="00B95A6C" w14:paraId="41682B0C" w14:textId="77777777" w:rsidTr="00C11FD5">
        <w:trPr>
          <w:cnfStyle w:val="000000100000" w:firstRow="0" w:lastRow="0" w:firstColumn="0" w:lastColumn="0" w:oddVBand="0" w:evenVBand="0" w:oddHBand="1" w:evenHBand="0" w:firstRowFirstColumn="0" w:firstRowLastColumn="0" w:lastRowFirstColumn="0" w:lastRowLastColumn="0"/>
          <w:ins w:id="1435" w:author="Nguyen, Trinh@Wildlife" w:date="2021-12-15T10:39:00Z"/>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Change w:id="1436" w:author="Nguyen, Trinh@Wildlife" w:date="2021-12-16T12:03:00Z">
              <w:tcPr>
                <w:tcW w:w="1620" w:type="dxa"/>
                <w:tcBorders>
                  <w:top w:val="single" w:sz="4" w:space="0" w:color="auto"/>
                  <w:left w:val="single" w:sz="4" w:space="0" w:color="auto"/>
                  <w:bottom w:val="single" w:sz="4" w:space="0" w:color="auto"/>
                  <w:right w:val="single" w:sz="4" w:space="0" w:color="auto"/>
                </w:tcBorders>
              </w:tcPr>
            </w:tcPrChange>
          </w:tcPr>
          <w:p w14:paraId="1B6D058E" w14:textId="466EA97E" w:rsidR="00703C00" w:rsidRDefault="00703C00" w:rsidP="00703C00">
            <w:pPr>
              <w:cnfStyle w:val="001000100000" w:firstRow="0" w:lastRow="0" w:firstColumn="1" w:lastColumn="0" w:oddVBand="0" w:evenVBand="0" w:oddHBand="1" w:evenHBand="0" w:firstRowFirstColumn="0" w:firstRowLastColumn="0" w:lastRowFirstColumn="0" w:lastRowLastColumn="0"/>
              <w:rPr>
                <w:ins w:id="1437" w:author="Nguyen, Trinh@Wildlife" w:date="2021-12-15T10:39:00Z"/>
                <w:rFonts w:ascii="Arial" w:hAnsi="Arial" w:cs="Arial"/>
                <w:b w:val="0"/>
                <w:sz w:val="20"/>
                <w:szCs w:val="20"/>
              </w:rPr>
            </w:pPr>
            <w:ins w:id="1438" w:author="Nguyen, Trinh@Wildlife" w:date="2021-12-15T10:40:00Z">
              <w:r>
                <w:rPr>
                  <w:rFonts w:ascii="Arial" w:hAnsi="Arial" w:cs="Arial"/>
                  <w:b w:val="0"/>
                  <w:sz w:val="20"/>
                  <w:szCs w:val="20"/>
                </w:rPr>
                <w:t>Length</w:t>
              </w:r>
            </w:ins>
          </w:p>
        </w:tc>
        <w:tc>
          <w:tcPr>
            <w:tcW w:w="5079" w:type="dxa"/>
            <w:tcBorders>
              <w:top w:val="single" w:sz="4" w:space="0" w:color="auto"/>
              <w:left w:val="single" w:sz="4" w:space="0" w:color="auto"/>
              <w:bottom w:val="single" w:sz="4" w:space="0" w:color="auto"/>
              <w:right w:val="single" w:sz="4" w:space="0" w:color="auto"/>
            </w:tcBorders>
            <w:tcPrChange w:id="1439" w:author="Nguyen, Trinh@Wildlife" w:date="2021-12-16T12:03:00Z">
              <w:tcPr>
                <w:tcW w:w="4860" w:type="dxa"/>
                <w:tcBorders>
                  <w:top w:val="single" w:sz="4" w:space="0" w:color="auto"/>
                  <w:left w:val="single" w:sz="4" w:space="0" w:color="auto"/>
                  <w:bottom w:val="single" w:sz="4" w:space="0" w:color="auto"/>
                  <w:right w:val="single" w:sz="4" w:space="0" w:color="auto"/>
                </w:tcBorders>
              </w:tcPr>
            </w:tcPrChange>
          </w:tcPr>
          <w:p w14:paraId="407AEAC8" w14:textId="132B68E6"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ins w:id="1440" w:author="Nguyen, Trinh@Wildlife" w:date="2021-12-15T10:39:00Z"/>
                <w:rFonts w:ascii="Arial" w:hAnsi="Arial" w:cs="Arial"/>
                <w:sz w:val="20"/>
                <w:szCs w:val="20"/>
              </w:rPr>
            </w:pPr>
            <w:ins w:id="1441" w:author="Nguyen, Trinh@Wildlife" w:date="2021-12-15T11:19:00Z">
              <w:r>
                <w:rPr>
                  <w:rFonts w:ascii="Arial" w:hAnsi="Arial" w:cs="Arial"/>
                  <w:sz w:val="20"/>
                  <w:szCs w:val="20"/>
                </w:rPr>
                <w:t>Fork length of each fish taxon sampled</w:t>
              </w:r>
            </w:ins>
          </w:p>
        </w:tc>
        <w:tc>
          <w:tcPr>
            <w:tcW w:w="2495" w:type="dxa"/>
            <w:tcBorders>
              <w:top w:val="single" w:sz="4" w:space="0" w:color="auto"/>
              <w:left w:val="single" w:sz="4" w:space="0" w:color="auto"/>
              <w:bottom w:val="single" w:sz="4" w:space="0" w:color="auto"/>
              <w:right w:val="single" w:sz="4" w:space="0" w:color="auto"/>
            </w:tcBorders>
            <w:tcPrChange w:id="1442" w:author="Nguyen, Trinh@Wildlife" w:date="2021-12-16T12:03:00Z">
              <w:tcPr>
                <w:tcW w:w="2520" w:type="dxa"/>
                <w:tcBorders>
                  <w:top w:val="single" w:sz="4" w:space="0" w:color="auto"/>
                  <w:left w:val="single" w:sz="4" w:space="0" w:color="auto"/>
                  <w:bottom w:val="single" w:sz="4" w:space="0" w:color="auto"/>
                  <w:right w:val="single" w:sz="4" w:space="0" w:color="auto"/>
                </w:tcBorders>
              </w:tcPr>
            </w:tcPrChange>
          </w:tcPr>
          <w:p w14:paraId="468DDE76" w14:textId="01ABF6ED"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ins w:id="1443" w:author="Nguyen, Trinh@Wildlife" w:date="2021-12-15T10:39:00Z"/>
                <w:rFonts w:ascii="Arial" w:hAnsi="Arial" w:cs="Arial"/>
                <w:sz w:val="20"/>
                <w:szCs w:val="20"/>
              </w:rPr>
            </w:pPr>
            <w:ins w:id="1444" w:author="Nguyen, Trinh@Wildlife" w:date="2021-12-15T11:49:00Z">
              <w:r>
                <w:rPr>
                  <w:rFonts w:ascii="Arial" w:hAnsi="Arial" w:cs="Arial"/>
                  <w:sz w:val="20"/>
                  <w:szCs w:val="20"/>
                </w:rPr>
                <w:t>Millimeter</w:t>
              </w:r>
            </w:ins>
          </w:p>
        </w:tc>
        <w:tc>
          <w:tcPr>
            <w:tcW w:w="1033" w:type="dxa"/>
            <w:tcBorders>
              <w:top w:val="single" w:sz="4" w:space="0" w:color="auto"/>
              <w:left w:val="single" w:sz="4" w:space="0" w:color="auto"/>
              <w:bottom w:val="single" w:sz="4" w:space="0" w:color="auto"/>
              <w:right w:val="single" w:sz="4" w:space="0" w:color="auto"/>
            </w:tcBorders>
            <w:tcPrChange w:id="1445" w:author="Nguyen, Trinh@Wildlife" w:date="2021-12-16T12:03:00Z">
              <w:tcPr>
                <w:tcW w:w="1890" w:type="dxa"/>
                <w:tcBorders>
                  <w:top w:val="single" w:sz="4" w:space="0" w:color="auto"/>
                  <w:left w:val="single" w:sz="4" w:space="0" w:color="auto"/>
                  <w:bottom w:val="single" w:sz="4" w:space="0" w:color="auto"/>
                  <w:right w:val="single" w:sz="4" w:space="0" w:color="auto"/>
                </w:tcBorders>
              </w:tcPr>
            </w:tcPrChange>
          </w:tcPr>
          <w:p w14:paraId="4B9C2C9C" w14:textId="27CB569A"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ins w:id="1446" w:author="Nguyen, Trinh@Wildlife" w:date="2021-12-15T10:39:00Z"/>
                <w:rFonts w:ascii="Arial" w:hAnsi="Arial" w:cs="Arial"/>
                <w:sz w:val="20"/>
                <w:szCs w:val="20"/>
              </w:rPr>
            </w:pPr>
            <w:ins w:id="1447" w:author="Nguyen, Trinh@Wildlife" w:date="2021-12-15T11:50:00Z">
              <w:r w:rsidRPr="00F73181">
                <w:rPr>
                  <w:rFonts w:ascii="Arial" w:hAnsi="Arial" w:cs="Arial"/>
                  <w:sz w:val="20"/>
                  <w:szCs w:val="20"/>
                </w:rPr>
                <w:t>NA</w:t>
              </w:r>
            </w:ins>
          </w:p>
        </w:tc>
      </w:tr>
      <w:tr w:rsidR="00703C00" w:rsidRPr="00B95A6C" w14:paraId="3E4C43C9" w14:textId="77777777" w:rsidTr="00C11FD5">
        <w:trPr>
          <w:ins w:id="1448" w:author="Nguyen, Trinh@Wildlife" w:date="2021-12-15T10:39:00Z"/>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Change w:id="1449" w:author="Nguyen, Trinh@Wildlife" w:date="2021-12-16T12:03:00Z">
              <w:tcPr>
                <w:tcW w:w="1620" w:type="dxa"/>
                <w:tcBorders>
                  <w:top w:val="single" w:sz="4" w:space="0" w:color="auto"/>
                  <w:left w:val="single" w:sz="4" w:space="0" w:color="auto"/>
                  <w:bottom w:val="single" w:sz="4" w:space="0" w:color="auto"/>
                  <w:right w:val="single" w:sz="4" w:space="0" w:color="auto"/>
                </w:tcBorders>
              </w:tcPr>
            </w:tcPrChange>
          </w:tcPr>
          <w:p w14:paraId="42C17A8A" w14:textId="66F66097" w:rsidR="00703C00" w:rsidRDefault="00703C00" w:rsidP="00703C00">
            <w:pPr>
              <w:rPr>
                <w:ins w:id="1450" w:author="Nguyen, Trinh@Wildlife" w:date="2021-12-15T10:39:00Z"/>
                <w:rFonts w:ascii="Arial" w:hAnsi="Arial" w:cs="Arial"/>
                <w:b w:val="0"/>
                <w:sz w:val="20"/>
                <w:szCs w:val="20"/>
              </w:rPr>
            </w:pPr>
            <w:ins w:id="1451" w:author="Nguyen, Trinh@Wildlife" w:date="2021-12-15T10:40:00Z">
              <w:r>
                <w:rPr>
                  <w:rFonts w:ascii="Arial" w:hAnsi="Arial" w:cs="Arial"/>
                  <w:b w:val="0"/>
                  <w:sz w:val="20"/>
                  <w:szCs w:val="20"/>
                </w:rPr>
                <w:t>Count</w:t>
              </w:r>
            </w:ins>
          </w:p>
        </w:tc>
        <w:tc>
          <w:tcPr>
            <w:tcW w:w="5079" w:type="dxa"/>
            <w:tcBorders>
              <w:top w:val="single" w:sz="4" w:space="0" w:color="auto"/>
              <w:left w:val="single" w:sz="4" w:space="0" w:color="auto"/>
              <w:bottom w:val="single" w:sz="4" w:space="0" w:color="auto"/>
              <w:right w:val="single" w:sz="4" w:space="0" w:color="auto"/>
            </w:tcBorders>
            <w:tcPrChange w:id="1452" w:author="Nguyen, Trinh@Wildlife" w:date="2021-12-16T12:03:00Z">
              <w:tcPr>
                <w:tcW w:w="4860" w:type="dxa"/>
                <w:tcBorders>
                  <w:top w:val="single" w:sz="4" w:space="0" w:color="auto"/>
                  <w:left w:val="single" w:sz="4" w:space="0" w:color="auto"/>
                  <w:bottom w:val="single" w:sz="4" w:space="0" w:color="auto"/>
                  <w:right w:val="single" w:sz="4" w:space="0" w:color="auto"/>
                </w:tcBorders>
              </w:tcPr>
            </w:tcPrChange>
          </w:tcPr>
          <w:p w14:paraId="1386C79E" w14:textId="7BD49911"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ins w:id="1453" w:author="Nguyen, Trinh@Wildlife" w:date="2021-12-15T10:39:00Z"/>
                <w:rFonts w:ascii="Arial" w:hAnsi="Arial" w:cs="Arial"/>
                <w:sz w:val="20"/>
                <w:szCs w:val="20"/>
              </w:rPr>
            </w:pPr>
            <w:ins w:id="1454" w:author="Nguyen, Trinh@Wildlife" w:date="2021-12-15T11:19:00Z">
              <w:r>
                <w:rPr>
                  <w:rFonts w:ascii="Arial" w:hAnsi="Arial" w:cs="Arial"/>
                  <w:sz w:val="20"/>
                  <w:szCs w:val="20"/>
                </w:rPr>
                <w:t xml:space="preserve">Number of </w:t>
              </w:r>
            </w:ins>
            <w:ins w:id="1455" w:author="Nguyen, Trinh@Wildlife" w:date="2021-12-15T11:20:00Z">
              <w:r>
                <w:rPr>
                  <w:rFonts w:ascii="Arial" w:hAnsi="Arial" w:cs="Arial"/>
                  <w:sz w:val="20"/>
                  <w:szCs w:val="20"/>
                </w:rPr>
                <w:t>individuals</w:t>
              </w:r>
            </w:ins>
            <w:ins w:id="1456" w:author="Nguyen, Trinh@Wildlife" w:date="2021-12-15T11:19:00Z">
              <w:r>
                <w:rPr>
                  <w:rFonts w:ascii="Arial" w:hAnsi="Arial" w:cs="Arial"/>
                  <w:sz w:val="20"/>
                  <w:szCs w:val="20"/>
                </w:rPr>
                <w:t xml:space="preserve"> ca</w:t>
              </w:r>
            </w:ins>
            <w:ins w:id="1457" w:author="Nguyen, Trinh@Wildlife" w:date="2021-12-15T11:20:00Z">
              <w:r>
                <w:rPr>
                  <w:rFonts w:ascii="Arial" w:hAnsi="Arial" w:cs="Arial"/>
                  <w:sz w:val="20"/>
                  <w:szCs w:val="20"/>
                </w:rPr>
                <w:t xml:space="preserve">ught, </w:t>
              </w:r>
            </w:ins>
            <w:ins w:id="1458" w:author="Nguyen, Trinh@Wildlife" w:date="2021-12-15T11:24:00Z">
              <w:r>
                <w:rPr>
                  <w:rFonts w:ascii="Arial" w:hAnsi="Arial" w:cs="Arial"/>
                  <w:sz w:val="20"/>
                  <w:szCs w:val="20"/>
                </w:rPr>
                <w:t>unique to each data entry</w:t>
              </w:r>
            </w:ins>
          </w:p>
        </w:tc>
        <w:tc>
          <w:tcPr>
            <w:tcW w:w="2495" w:type="dxa"/>
            <w:tcBorders>
              <w:top w:val="single" w:sz="4" w:space="0" w:color="auto"/>
              <w:left w:val="single" w:sz="4" w:space="0" w:color="auto"/>
              <w:bottom w:val="single" w:sz="4" w:space="0" w:color="auto"/>
              <w:right w:val="single" w:sz="4" w:space="0" w:color="auto"/>
            </w:tcBorders>
            <w:tcPrChange w:id="1459" w:author="Nguyen, Trinh@Wildlife" w:date="2021-12-16T12:03:00Z">
              <w:tcPr>
                <w:tcW w:w="2520" w:type="dxa"/>
                <w:tcBorders>
                  <w:top w:val="single" w:sz="4" w:space="0" w:color="auto"/>
                  <w:left w:val="single" w:sz="4" w:space="0" w:color="auto"/>
                  <w:bottom w:val="single" w:sz="4" w:space="0" w:color="auto"/>
                  <w:right w:val="single" w:sz="4" w:space="0" w:color="auto"/>
                </w:tcBorders>
              </w:tcPr>
            </w:tcPrChange>
          </w:tcPr>
          <w:p w14:paraId="34A4B6D1" w14:textId="245F308C"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ins w:id="1460" w:author="Nguyen, Trinh@Wildlife" w:date="2021-12-15T10:39:00Z"/>
                <w:rFonts w:ascii="Arial" w:hAnsi="Arial" w:cs="Arial"/>
                <w:sz w:val="20"/>
                <w:szCs w:val="20"/>
              </w:rPr>
            </w:pPr>
            <w:ins w:id="1461" w:author="Nguyen, Trinh@Wildlife" w:date="2021-12-15T11:49:00Z">
              <w:r>
                <w:rPr>
                  <w:rFonts w:ascii="Arial" w:hAnsi="Arial" w:cs="Arial"/>
                  <w:sz w:val="20"/>
                  <w:szCs w:val="20"/>
                </w:rPr>
                <w:t>Numeric</w:t>
              </w:r>
            </w:ins>
          </w:p>
        </w:tc>
        <w:tc>
          <w:tcPr>
            <w:tcW w:w="1033" w:type="dxa"/>
            <w:tcBorders>
              <w:top w:val="single" w:sz="4" w:space="0" w:color="auto"/>
              <w:left w:val="single" w:sz="4" w:space="0" w:color="auto"/>
              <w:bottom w:val="single" w:sz="4" w:space="0" w:color="auto"/>
              <w:right w:val="single" w:sz="4" w:space="0" w:color="auto"/>
            </w:tcBorders>
            <w:tcPrChange w:id="1462" w:author="Nguyen, Trinh@Wildlife" w:date="2021-12-16T12:03:00Z">
              <w:tcPr>
                <w:tcW w:w="1890" w:type="dxa"/>
                <w:tcBorders>
                  <w:top w:val="single" w:sz="4" w:space="0" w:color="auto"/>
                  <w:left w:val="single" w:sz="4" w:space="0" w:color="auto"/>
                  <w:bottom w:val="single" w:sz="4" w:space="0" w:color="auto"/>
                  <w:right w:val="single" w:sz="4" w:space="0" w:color="auto"/>
                </w:tcBorders>
              </w:tcPr>
            </w:tcPrChange>
          </w:tcPr>
          <w:p w14:paraId="2E062F2B" w14:textId="3EC61E13"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ins w:id="1463" w:author="Nguyen, Trinh@Wildlife" w:date="2021-12-15T10:39:00Z"/>
                <w:rFonts w:ascii="Arial" w:hAnsi="Arial" w:cs="Arial"/>
                <w:sz w:val="20"/>
                <w:szCs w:val="20"/>
              </w:rPr>
            </w:pPr>
            <w:ins w:id="1464" w:author="Nguyen, Trinh@Wildlife" w:date="2021-12-15T11:50:00Z">
              <w:r w:rsidRPr="00F73181">
                <w:rPr>
                  <w:rFonts w:ascii="Arial" w:hAnsi="Arial" w:cs="Arial"/>
                  <w:sz w:val="20"/>
                  <w:szCs w:val="20"/>
                </w:rPr>
                <w:t>NA</w:t>
              </w:r>
            </w:ins>
          </w:p>
        </w:tc>
      </w:tr>
      <w:tr w:rsidR="00703C00" w:rsidRPr="00B95A6C" w14:paraId="26F39DFF" w14:textId="77777777" w:rsidTr="00C11FD5">
        <w:trPr>
          <w:cnfStyle w:val="000000100000" w:firstRow="0" w:lastRow="0" w:firstColumn="0" w:lastColumn="0" w:oddVBand="0" w:evenVBand="0" w:oddHBand="1" w:evenHBand="0" w:firstRowFirstColumn="0" w:firstRowLastColumn="0" w:lastRowFirstColumn="0" w:lastRowLastColumn="0"/>
          <w:ins w:id="1465" w:author="Nguyen, Trinh@Wildlife" w:date="2021-12-15T10:39:00Z"/>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Change w:id="1466" w:author="Nguyen, Trinh@Wildlife" w:date="2021-12-16T12:03:00Z">
              <w:tcPr>
                <w:tcW w:w="1620" w:type="dxa"/>
                <w:tcBorders>
                  <w:top w:val="single" w:sz="4" w:space="0" w:color="auto"/>
                  <w:left w:val="single" w:sz="4" w:space="0" w:color="auto"/>
                  <w:bottom w:val="single" w:sz="4" w:space="0" w:color="auto"/>
                  <w:right w:val="single" w:sz="4" w:space="0" w:color="auto"/>
                </w:tcBorders>
              </w:tcPr>
            </w:tcPrChange>
          </w:tcPr>
          <w:p w14:paraId="7D9A3E14" w14:textId="71FB3720" w:rsidR="00703C00" w:rsidRDefault="00703C00" w:rsidP="00703C00">
            <w:pPr>
              <w:cnfStyle w:val="001000100000" w:firstRow="0" w:lastRow="0" w:firstColumn="1" w:lastColumn="0" w:oddVBand="0" w:evenVBand="0" w:oddHBand="1" w:evenHBand="0" w:firstRowFirstColumn="0" w:firstRowLastColumn="0" w:lastRowFirstColumn="0" w:lastRowLastColumn="0"/>
              <w:rPr>
                <w:ins w:id="1467" w:author="Nguyen, Trinh@Wildlife" w:date="2021-12-15T10:39:00Z"/>
                <w:rFonts w:ascii="Arial" w:hAnsi="Arial" w:cs="Arial"/>
                <w:b w:val="0"/>
                <w:sz w:val="20"/>
                <w:szCs w:val="20"/>
              </w:rPr>
            </w:pPr>
            <w:ins w:id="1468" w:author="Nguyen, Trinh@Wildlife" w:date="2021-12-15T10:40:00Z">
              <w:r>
                <w:rPr>
                  <w:rFonts w:ascii="Arial" w:hAnsi="Arial" w:cs="Arial"/>
                  <w:b w:val="0"/>
                  <w:sz w:val="20"/>
                  <w:szCs w:val="20"/>
                </w:rPr>
                <w:t>Length_NA_flag</w:t>
              </w:r>
            </w:ins>
          </w:p>
        </w:tc>
        <w:tc>
          <w:tcPr>
            <w:tcW w:w="5079" w:type="dxa"/>
            <w:tcBorders>
              <w:top w:val="single" w:sz="4" w:space="0" w:color="auto"/>
              <w:left w:val="single" w:sz="4" w:space="0" w:color="auto"/>
              <w:bottom w:val="single" w:sz="4" w:space="0" w:color="auto"/>
              <w:right w:val="single" w:sz="4" w:space="0" w:color="auto"/>
            </w:tcBorders>
            <w:tcPrChange w:id="1469" w:author="Nguyen, Trinh@Wildlife" w:date="2021-12-16T12:03:00Z">
              <w:tcPr>
                <w:tcW w:w="4860" w:type="dxa"/>
                <w:tcBorders>
                  <w:top w:val="single" w:sz="4" w:space="0" w:color="auto"/>
                  <w:left w:val="single" w:sz="4" w:space="0" w:color="auto"/>
                  <w:bottom w:val="single" w:sz="4" w:space="0" w:color="auto"/>
                  <w:right w:val="single" w:sz="4" w:space="0" w:color="auto"/>
                </w:tcBorders>
              </w:tcPr>
            </w:tcPrChange>
          </w:tcPr>
          <w:p w14:paraId="214C846C" w14:textId="68C55986"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ins w:id="1470" w:author="Nguyen, Trinh@Wildlife" w:date="2021-12-15T10:39:00Z"/>
                <w:rFonts w:ascii="Arial" w:hAnsi="Arial" w:cs="Arial"/>
                <w:sz w:val="20"/>
                <w:szCs w:val="20"/>
              </w:rPr>
            </w:pPr>
            <w:ins w:id="1471" w:author="Nguyen, Trinh@Wildlife" w:date="2021-12-15T11:25:00Z">
              <w:r>
                <w:rPr>
                  <w:rFonts w:ascii="Arial" w:hAnsi="Arial" w:cs="Arial"/>
                  <w:sz w:val="20"/>
                  <w:szCs w:val="20"/>
                </w:rPr>
                <w:t>Designates if no fish were caught during a tow</w:t>
              </w:r>
            </w:ins>
          </w:p>
        </w:tc>
        <w:tc>
          <w:tcPr>
            <w:tcW w:w="2495" w:type="dxa"/>
            <w:tcBorders>
              <w:top w:val="single" w:sz="4" w:space="0" w:color="auto"/>
              <w:left w:val="single" w:sz="4" w:space="0" w:color="auto"/>
              <w:bottom w:val="single" w:sz="4" w:space="0" w:color="auto"/>
              <w:right w:val="single" w:sz="4" w:space="0" w:color="auto"/>
            </w:tcBorders>
            <w:tcPrChange w:id="1472" w:author="Nguyen, Trinh@Wildlife" w:date="2021-12-16T12:03:00Z">
              <w:tcPr>
                <w:tcW w:w="2520" w:type="dxa"/>
                <w:tcBorders>
                  <w:top w:val="single" w:sz="4" w:space="0" w:color="auto"/>
                  <w:left w:val="single" w:sz="4" w:space="0" w:color="auto"/>
                  <w:bottom w:val="single" w:sz="4" w:space="0" w:color="auto"/>
                  <w:right w:val="single" w:sz="4" w:space="0" w:color="auto"/>
                </w:tcBorders>
              </w:tcPr>
            </w:tcPrChange>
          </w:tcPr>
          <w:p w14:paraId="0F80E028" w14:textId="164196FE"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ins w:id="1473" w:author="Nguyen, Trinh@Wildlife" w:date="2021-12-15T10:39:00Z"/>
                <w:rFonts w:ascii="Arial" w:hAnsi="Arial" w:cs="Arial"/>
                <w:sz w:val="20"/>
                <w:szCs w:val="20"/>
              </w:rPr>
            </w:pPr>
            <w:ins w:id="1474" w:author="Nguyen, Trinh@Wildlife" w:date="2021-12-15T11:49:00Z">
              <w:r>
                <w:rPr>
                  <w:rFonts w:ascii="Arial" w:hAnsi="Arial" w:cs="Arial"/>
                  <w:sz w:val="20"/>
                  <w:szCs w:val="20"/>
                </w:rPr>
                <w:t>String</w:t>
              </w:r>
            </w:ins>
          </w:p>
        </w:tc>
        <w:tc>
          <w:tcPr>
            <w:tcW w:w="1033" w:type="dxa"/>
            <w:tcBorders>
              <w:top w:val="single" w:sz="4" w:space="0" w:color="auto"/>
              <w:left w:val="single" w:sz="4" w:space="0" w:color="auto"/>
              <w:bottom w:val="single" w:sz="4" w:space="0" w:color="auto"/>
              <w:right w:val="single" w:sz="4" w:space="0" w:color="auto"/>
            </w:tcBorders>
            <w:tcPrChange w:id="1475" w:author="Nguyen, Trinh@Wildlife" w:date="2021-12-16T12:03:00Z">
              <w:tcPr>
                <w:tcW w:w="1890" w:type="dxa"/>
                <w:tcBorders>
                  <w:top w:val="single" w:sz="4" w:space="0" w:color="auto"/>
                  <w:left w:val="single" w:sz="4" w:space="0" w:color="auto"/>
                  <w:bottom w:val="single" w:sz="4" w:space="0" w:color="auto"/>
                  <w:right w:val="single" w:sz="4" w:space="0" w:color="auto"/>
                </w:tcBorders>
              </w:tcPr>
            </w:tcPrChange>
          </w:tcPr>
          <w:p w14:paraId="5E24057E" w14:textId="517C875B"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ins w:id="1476" w:author="Nguyen, Trinh@Wildlife" w:date="2021-12-15T10:39:00Z"/>
                <w:rFonts w:ascii="Arial" w:hAnsi="Arial" w:cs="Arial"/>
                <w:sz w:val="20"/>
                <w:szCs w:val="20"/>
              </w:rPr>
            </w:pPr>
            <w:ins w:id="1477" w:author="Nguyen, Trinh@Wildlife" w:date="2021-12-15T11:50:00Z">
              <w:r w:rsidRPr="00F73181">
                <w:rPr>
                  <w:rFonts w:ascii="Arial" w:hAnsi="Arial" w:cs="Arial"/>
                  <w:sz w:val="20"/>
                  <w:szCs w:val="20"/>
                </w:rPr>
                <w:t>NA</w:t>
              </w:r>
            </w:ins>
          </w:p>
        </w:tc>
      </w:tr>
      <w:tr w:rsidR="00703C00" w:rsidRPr="00B95A6C" w14:paraId="6AC9EE7F" w14:textId="77777777" w:rsidTr="00C11FD5">
        <w:trPr>
          <w:ins w:id="1478" w:author="Nguyen, Trinh@Wildlife" w:date="2021-12-15T10:39:00Z"/>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Change w:id="1479" w:author="Nguyen, Trinh@Wildlife" w:date="2021-12-16T12:03:00Z">
              <w:tcPr>
                <w:tcW w:w="1620" w:type="dxa"/>
                <w:tcBorders>
                  <w:top w:val="single" w:sz="4" w:space="0" w:color="auto"/>
                  <w:left w:val="single" w:sz="4" w:space="0" w:color="auto"/>
                  <w:bottom w:val="single" w:sz="4" w:space="0" w:color="auto"/>
                  <w:right w:val="single" w:sz="4" w:space="0" w:color="auto"/>
                </w:tcBorders>
              </w:tcPr>
            </w:tcPrChange>
          </w:tcPr>
          <w:p w14:paraId="7169693B" w14:textId="033049F8" w:rsidR="00703C00" w:rsidRDefault="00703C00" w:rsidP="00703C00">
            <w:pPr>
              <w:rPr>
                <w:ins w:id="1480" w:author="Nguyen, Trinh@Wildlife" w:date="2021-12-15T10:39:00Z"/>
                <w:rFonts w:ascii="Arial" w:hAnsi="Arial" w:cs="Arial"/>
                <w:b w:val="0"/>
                <w:sz w:val="20"/>
                <w:szCs w:val="20"/>
              </w:rPr>
            </w:pPr>
            <w:ins w:id="1481" w:author="Nguyen, Trinh@Wildlife" w:date="2021-12-15T10:40:00Z">
              <w:r>
                <w:rPr>
                  <w:rFonts w:ascii="Arial" w:hAnsi="Arial" w:cs="Arial"/>
                  <w:b w:val="0"/>
                  <w:sz w:val="20"/>
                  <w:szCs w:val="20"/>
                </w:rPr>
                <w:t>Notes_tow</w:t>
              </w:r>
            </w:ins>
          </w:p>
        </w:tc>
        <w:tc>
          <w:tcPr>
            <w:tcW w:w="5079" w:type="dxa"/>
            <w:tcBorders>
              <w:top w:val="single" w:sz="4" w:space="0" w:color="auto"/>
              <w:left w:val="single" w:sz="4" w:space="0" w:color="auto"/>
              <w:bottom w:val="single" w:sz="4" w:space="0" w:color="auto"/>
              <w:right w:val="single" w:sz="4" w:space="0" w:color="auto"/>
            </w:tcBorders>
            <w:tcPrChange w:id="1482" w:author="Nguyen, Trinh@Wildlife" w:date="2021-12-16T12:03:00Z">
              <w:tcPr>
                <w:tcW w:w="4860" w:type="dxa"/>
                <w:tcBorders>
                  <w:top w:val="single" w:sz="4" w:space="0" w:color="auto"/>
                  <w:left w:val="single" w:sz="4" w:space="0" w:color="auto"/>
                  <w:bottom w:val="single" w:sz="4" w:space="0" w:color="auto"/>
                  <w:right w:val="single" w:sz="4" w:space="0" w:color="auto"/>
                </w:tcBorders>
              </w:tcPr>
            </w:tcPrChange>
          </w:tcPr>
          <w:p w14:paraId="73F6E5B4" w14:textId="5F81B8FE"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ins w:id="1483" w:author="Nguyen, Trinh@Wildlife" w:date="2021-12-15T10:39:00Z"/>
                <w:rFonts w:ascii="Arial" w:hAnsi="Arial" w:cs="Arial"/>
                <w:sz w:val="20"/>
                <w:szCs w:val="20"/>
              </w:rPr>
            </w:pPr>
            <w:ins w:id="1484" w:author="Nguyen, Trinh@Wildlife" w:date="2021-12-15T11:27:00Z">
              <w:r>
                <w:rPr>
                  <w:rFonts w:ascii="Arial" w:hAnsi="Arial" w:cs="Arial"/>
                  <w:sz w:val="20"/>
                  <w:szCs w:val="20"/>
                </w:rPr>
                <w:t xml:space="preserve">Comments </w:t>
              </w:r>
            </w:ins>
            <w:ins w:id="1485" w:author="Nguyen, Trinh@Wildlife" w:date="2021-12-15T11:28:00Z">
              <w:r>
                <w:rPr>
                  <w:rFonts w:ascii="Arial" w:hAnsi="Arial" w:cs="Arial"/>
                  <w:sz w:val="20"/>
                  <w:szCs w:val="20"/>
                </w:rPr>
                <w:t>pertaining to the tow</w:t>
              </w:r>
            </w:ins>
          </w:p>
        </w:tc>
        <w:tc>
          <w:tcPr>
            <w:tcW w:w="2495" w:type="dxa"/>
            <w:tcBorders>
              <w:top w:val="single" w:sz="4" w:space="0" w:color="auto"/>
              <w:left w:val="single" w:sz="4" w:space="0" w:color="auto"/>
              <w:bottom w:val="single" w:sz="4" w:space="0" w:color="auto"/>
              <w:right w:val="single" w:sz="4" w:space="0" w:color="auto"/>
            </w:tcBorders>
            <w:tcPrChange w:id="1486" w:author="Nguyen, Trinh@Wildlife" w:date="2021-12-16T12:03:00Z">
              <w:tcPr>
                <w:tcW w:w="2520" w:type="dxa"/>
                <w:tcBorders>
                  <w:top w:val="single" w:sz="4" w:space="0" w:color="auto"/>
                  <w:left w:val="single" w:sz="4" w:space="0" w:color="auto"/>
                  <w:bottom w:val="single" w:sz="4" w:space="0" w:color="auto"/>
                  <w:right w:val="single" w:sz="4" w:space="0" w:color="auto"/>
                </w:tcBorders>
              </w:tcPr>
            </w:tcPrChange>
          </w:tcPr>
          <w:p w14:paraId="61D73289" w14:textId="666C16CA"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ins w:id="1487" w:author="Nguyen, Trinh@Wildlife" w:date="2021-12-15T10:39:00Z"/>
                <w:rFonts w:ascii="Arial" w:hAnsi="Arial" w:cs="Arial"/>
                <w:sz w:val="20"/>
                <w:szCs w:val="20"/>
              </w:rPr>
            </w:pPr>
            <w:ins w:id="1488" w:author="Nguyen, Trinh@Wildlife" w:date="2021-12-15T11:49:00Z">
              <w:r>
                <w:rPr>
                  <w:rFonts w:ascii="Arial" w:hAnsi="Arial" w:cs="Arial"/>
                  <w:sz w:val="20"/>
                  <w:szCs w:val="20"/>
                </w:rPr>
                <w:t>Strin</w:t>
              </w:r>
            </w:ins>
            <w:ins w:id="1489" w:author="Nguyen, Trinh@Wildlife" w:date="2021-12-15T11:50:00Z">
              <w:r>
                <w:rPr>
                  <w:rFonts w:ascii="Arial" w:hAnsi="Arial" w:cs="Arial"/>
                  <w:sz w:val="20"/>
                  <w:szCs w:val="20"/>
                </w:rPr>
                <w:t>g</w:t>
              </w:r>
            </w:ins>
          </w:p>
        </w:tc>
        <w:tc>
          <w:tcPr>
            <w:tcW w:w="1033" w:type="dxa"/>
            <w:tcBorders>
              <w:top w:val="single" w:sz="4" w:space="0" w:color="auto"/>
              <w:left w:val="single" w:sz="4" w:space="0" w:color="auto"/>
              <w:bottom w:val="single" w:sz="4" w:space="0" w:color="auto"/>
              <w:right w:val="single" w:sz="4" w:space="0" w:color="auto"/>
            </w:tcBorders>
            <w:tcPrChange w:id="1490" w:author="Nguyen, Trinh@Wildlife" w:date="2021-12-16T12:03:00Z">
              <w:tcPr>
                <w:tcW w:w="1890" w:type="dxa"/>
                <w:tcBorders>
                  <w:top w:val="single" w:sz="4" w:space="0" w:color="auto"/>
                  <w:left w:val="single" w:sz="4" w:space="0" w:color="auto"/>
                  <w:bottom w:val="single" w:sz="4" w:space="0" w:color="auto"/>
                  <w:right w:val="single" w:sz="4" w:space="0" w:color="auto"/>
                </w:tcBorders>
              </w:tcPr>
            </w:tcPrChange>
          </w:tcPr>
          <w:p w14:paraId="17BA8D42" w14:textId="3161A0B3"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ins w:id="1491" w:author="Nguyen, Trinh@Wildlife" w:date="2021-12-15T10:39:00Z"/>
                <w:rFonts w:ascii="Arial" w:hAnsi="Arial" w:cs="Arial"/>
                <w:sz w:val="20"/>
                <w:szCs w:val="20"/>
              </w:rPr>
            </w:pPr>
            <w:ins w:id="1492" w:author="Nguyen, Trinh@Wildlife" w:date="2021-12-15T11:50:00Z">
              <w:r w:rsidRPr="00F73181">
                <w:rPr>
                  <w:rFonts w:ascii="Arial" w:hAnsi="Arial" w:cs="Arial"/>
                  <w:sz w:val="20"/>
                  <w:szCs w:val="20"/>
                </w:rPr>
                <w:t>NA</w:t>
              </w:r>
            </w:ins>
          </w:p>
        </w:tc>
      </w:tr>
      <w:tr w:rsidR="00703C00" w:rsidRPr="00B95A6C" w14:paraId="2AB55A8C" w14:textId="77777777" w:rsidTr="00C11FD5">
        <w:trPr>
          <w:cnfStyle w:val="000000100000" w:firstRow="0" w:lastRow="0" w:firstColumn="0" w:lastColumn="0" w:oddVBand="0" w:evenVBand="0" w:oddHBand="1" w:evenHBand="0" w:firstRowFirstColumn="0" w:firstRowLastColumn="0" w:lastRowFirstColumn="0" w:lastRowLastColumn="0"/>
          <w:ins w:id="1493" w:author="Nguyen, Trinh@Wildlife" w:date="2021-12-15T10:40:00Z"/>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Change w:id="1494" w:author="Nguyen, Trinh@Wildlife" w:date="2021-12-16T12:03:00Z">
              <w:tcPr>
                <w:tcW w:w="1620" w:type="dxa"/>
                <w:tcBorders>
                  <w:top w:val="single" w:sz="4" w:space="0" w:color="auto"/>
                  <w:left w:val="single" w:sz="4" w:space="0" w:color="auto"/>
                  <w:bottom w:val="single" w:sz="4" w:space="0" w:color="auto"/>
                  <w:right w:val="single" w:sz="4" w:space="0" w:color="auto"/>
                </w:tcBorders>
              </w:tcPr>
            </w:tcPrChange>
          </w:tcPr>
          <w:p w14:paraId="7AF33331" w14:textId="1B1F1CB7" w:rsidR="00703C00" w:rsidRDefault="00703C00" w:rsidP="00703C00">
            <w:pPr>
              <w:cnfStyle w:val="001000100000" w:firstRow="0" w:lastRow="0" w:firstColumn="1" w:lastColumn="0" w:oddVBand="0" w:evenVBand="0" w:oddHBand="1" w:evenHBand="0" w:firstRowFirstColumn="0" w:firstRowLastColumn="0" w:lastRowFirstColumn="0" w:lastRowLastColumn="0"/>
              <w:rPr>
                <w:ins w:id="1495" w:author="Nguyen, Trinh@Wildlife" w:date="2021-12-15T10:40:00Z"/>
                <w:rFonts w:ascii="Arial" w:hAnsi="Arial" w:cs="Arial"/>
                <w:b w:val="0"/>
                <w:sz w:val="20"/>
                <w:szCs w:val="20"/>
              </w:rPr>
            </w:pPr>
            <w:ins w:id="1496" w:author="Nguyen, Trinh@Wildlife" w:date="2021-12-15T10:40:00Z">
              <w:r>
                <w:rPr>
                  <w:rFonts w:ascii="Arial" w:hAnsi="Arial" w:cs="Arial"/>
                  <w:b w:val="0"/>
                  <w:sz w:val="20"/>
                  <w:szCs w:val="20"/>
                </w:rPr>
                <w:t>Notes_flowmeter</w:t>
              </w:r>
            </w:ins>
          </w:p>
        </w:tc>
        <w:tc>
          <w:tcPr>
            <w:tcW w:w="5079" w:type="dxa"/>
            <w:tcBorders>
              <w:top w:val="single" w:sz="4" w:space="0" w:color="auto"/>
              <w:left w:val="single" w:sz="4" w:space="0" w:color="auto"/>
              <w:bottom w:val="single" w:sz="4" w:space="0" w:color="auto"/>
              <w:right w:val="single" w:sz="4" w:space="0" w:color="auto"/>
            </w:tcBorders>
            <w:tcPrChange w:id="1497" w:author="Nguyen, Trinh@Wildlife" w:date="2021-12-16T12:03:00Z">
              <w:tcPr>
                <w:tcW w:w="4860" w:type="dxa"/>
                <w:tcBorders>
                  <w:top w:val="single" w:sz="4" w:space="0" w:color="auto"/>
                  <w:left w:val="single" w:sz="4" w:space="0" w:color="auto"/>
                  <w:bottom w:val="single" w:sz="4" w:space="0" w:color="auto"/>
                  <w:right w:val="single" w:sz="4" w:space="0" w:color="auto"/>
                </w:tcBorders>
              </w:tcPr>
            </w:tcPrChange>
          </w:tcPr>
          <w:p w14:paraId="5EFFD795" w14:textId="554C37F8"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ins w:id="1498" w:author="Nguyen, Trinh@Wildlife" w:date="2021-12-15T10:40:00Z"/>
                <w:rFonts w:ascii="Arial" w:hAnsi="Arial" w:cs="Arial"/>
                <w:sz w:val="20"/>
                <w:szCs w:val="20"/>
              </w:rPr>
            </w:pPr>
            <w:ins w:id="1499" w:author="Nguyen, Trinh@Wildlife" w:date="2021-12-15T11:28:00Z">
              <w:r>
                <w:rPr>
                  <w:rFonts w:ascii="Arial" w:hAnsi="Arial" w:cs="Arial"/>
                  <w:sz w:val="20"/>
                  <w:szCs w:val="20"/>
                </w:rPr>
                <w:t>Comments pertaining to the flow meter</w:t>
              </w:r>
            </w:ins>
          </w:p>
        </w:tc>
        <w:tc>
          <w:tcPr>
            <w:tcW w:w="2495" w:type="dxa"/>
            <w:tcBorders>
              <w:top w:val="single" w:sz="4" w:space="0" w:color="auto"/>
              <w:left w:val="single" w:sz="4" w:space="0" w:color="auto"/>
              <w:bottom w:val="single" w:sz="4" w:space="0" w:color="auto"/>
              <w:right w:val="single" w:sz="4" w:space="0" w:color="auto"/>
            </w:tcBorders>
            <w:tcPrChange w:id="1500" w:author="Nguyen, Trinh@Wildlife" w:date="2021-12-16T12:03:00Z">
              <w:tcPr>
                <w:tcW w:w="2520" w:type="dxa"/>
                <w:tcBorders>
                  <w:top w:val="single" w:sz="4" w:space="0" w:color="auto"/>
                  <w:left w:val="single" w:sz="4" w:space="0" w:color="auto"/>
                  <w:bottom w:val="single" w:sz="4" w:space="0" w:color="auto"/>
                  <w:right w:val="single" w:sz="4" w:space="0" w:color="auto"/>
                </w:tcBorders>
              </w:tcPr>
            </w:tcPrChange>
          </w:tcPr>
          <w:p w14:paraId="17FE67D7" w14:textId="7E098603"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ins w:id="1501" w:author="Nguyen, Trinh@Wildlife" w:date="2021-12-15T10:40:00Z"/>
                <w:rFonts w:ascii="Arial" w:hAnsi="Arial" w:cs="Arial"/>
                <w:sz w:val="20"/>
                <w:szCs w:val="20"/>
              </w:rPr>
            </w:pPr>
            <w:ins w:id="1502" w:author="Nguyen, Trinh@Wildlife" w:date="2021-12-15T11:50:00Z">
              <w:r>
                <w:rPr>
                  <w:rFonts w:ascii="Arial" w:hAnsi="Arial" w:cs="Arial"/>
                  <w:sz w:val="20"/>
                  <w:szCs w:val="20"/>
                </w:rPr>
                <w:t>String</w:t>
              </w:r>
            </w:ins>
          </w:p>
        </w:tc>
        <w:tc>
          <w:tcPr>
            <w:tcW w:w="1033" w:type="dxa"/>
            <w:tcBorders>
              <w:top w:val="single" w:sz="4" w:space="0" w:color="auto"/>
              <w:left w:val="single" w:sz="4" w:space="0" w:color="auto"/>
              <w:bottom w:val="single" w:sz="4" w:space="0" w:color="auto"/>
              <w:right w:val="single" w:sz="4" w:space="0" w:color="auto"/>
            </w:tcBorders>
            <w:tcPrChange w:id="1503" w:author="Nguyen, Trinh@Wildlife" w:date="2021-12-16T12:03:00Z">
              <w:tcPr>
                <w:tcW w:w="1890" w:type="dxa"/>
                <w:tcBorders>
                  <w:top w:val="single" w:sz="4" w:space="0" w:color="auto"/>
                  <w:left w:val="single" w:sz="4" w:space="0" w:color="auto"/>
                  <w:bottom w:val="single" w:sz="4" w:space="0" w:color="auto"/>
                  <w:right w:val="single" w:sz="4" w:space="0" w:color="auto"/>
                </w:tcBorders>
              </w:tcPr>
            </w:tcPrChange>
          </w:tcPr>
          <w:p w14:paraId="15E26E7C" w14:textId="095EC96C"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ins w:id="1504" w:author="Nguyen, Trinh@Wildlife" w:date="2021-12-15T10:40:00Z"/>
                <w:rFonts w:ascii="Arial" w:hAnsi="Arial" w:cs="Arial"/>
                <w:sz w:val="20"/>
                <w:szCs w:val="20"/>
              </w:rPr>
            </w:pPr>
            <w:ins w:id="1505" w:author="Nguyen, Trinh@Wildlife" w:date="2021-12-15T11:50:00Z">
              <w:r w:rsidRPr="00F73181">
                <w:rPr>
                  <w:rFonts w:ascii="Arial" w:hAnsi="Arial" w:cs="Arial"/>
                  <w:sz w:val="20"/>
                  <w:szCs w:val="20"/>
                </w:rPr>
                <w:t>NA</w:t>
              </w:r>
            </w:ins>
          </w:p>
        </w:tc>
      </w:tr>
    </w:tbl>
    <w:p w14:paraId="02B95BBE" w14:textId="70EA4A77" w:rsidR="00703C00" w:rsidRDefault="00703C00" w:rsidP="00A16021">
      <w:pPr>
        <w:rPr>
          <w:ins w:id="1506" w:author="Nguyen, Trinh@Wildlife" w:date="2021-12-15T10:37:00Z"/>
          <w:rFonts w:ascii="Arial" w:hAnsi="Arial" w:cs="Arial"/>
        </w:rPr>
      </w:pPr>
    </w:p>
    <w:p w14:paraId="6737BCFA" w14:textId="6B64EF08" w:rsidR="00703C00" w:rsidRDefault="00703C00" w:rsidP="00A16021">
      <w:pPr>
        <w:rPr>
          <w:ins w:id="1507" w:author="Nguyen, Trinh@Wildlife" w:date="2021-12-15T10:37:00Z"/>
          <w:rFonts w:ascii="Arial" w:hAnsi="Arial" w:cs="Arial"/>
        </w:rPr>
      </w:pPr>
    </w:p>
    <w:p w14:paraId="1A32F9BF" w14:textId="03DCCBEA" w:rsidR="00703C00" w:rsidRPr="00A3792E" w:rsidDel="00703C00" w:rsidRDefault="00703C00" w:rsidP="00703C00">
      <w:pPr>
        <w:rPr>
          <w:del w:id="1508" w:author="Nguyen, Trinh@Wildlife" w:date="2021-12-15T11:50:00Z"/>
          <w:rFonts w:ascii="Arial" w:hAnsi="Arial" w:cs="Arial"/>
          <w:rPrChange w:id="1509" w:author="Nguyen, Trinh@Wildlife" w:date="2021-12-14T18:51:00Z">
            <w:rPr>
              <w:del w:id="1510" w:author="Nguyen, Trinh@Wildlife" w:date="2021-12-15T11:50:00Z"/>
              <w:rFonts w:ascii="Arial" w:hAnsi="Arial" w:cs="Arial"/>
              <w:b/>
              <w:bCs/>
              <w:sz w:val="28"/>
              <w:szCs w:val="28"/>
            </w:rPr>
          </w:rPrChange>
        </w:rPr>
      </w:pPr>
    </w:p>
    <w:tbl>
      <w:tblPr>
        <w:tblStyle w:val="LightList-Accent1"/>
        <w:tblW w:w="10890" w:type="dxa"/>
        <w:tblInd w:w="-252" w:type="dxa"/>
        <w:tblLayout w:type="fixed"/>
        <w:tblLook w:val="04A0" w:firstRow="1" w:lastRow="0" w:firstColumn="1" w:lastColumn="0" w:noHBand="0" w:noVBand="1"/>
      </w:tblPr>
      <w:tblGrid>
        <w:gridCol w:w="1620"/>
        <w:gridCol w:w="4860"/>
        <w:gridCol w:w="2520"/>
        <w:gridCol w:w="1890"/>
      </w:tblGrid>
      <w:tr w:rsidR="001B35C1" w:rsidDel="00703C00" w14:paraId="3D98E30B" w14:textId="7BDB9067" w:rsidTr="003E4DD8">
        <w:trPr>
          <w:cnfStyle w:val="100000000000" w:firstRow="1" w:lastRow="0" w:firstColumn="0" w:lastColumn="0" w:oddVBand="0" w:evenVBand="0" w:oddHBand="0" w:evenHBand="0" w:firstRowFirstColumn="0" w:firstRowLastColumn="0" w:lastRowFirstColumn="0" w:lastRowLastColumn="0"/>
          <w:del w:id="1511"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633A8447" w14:textId="142A826F" w:rsidR="001B35C1" w:rsidRPr="00B95A6C" w:rsidDel="00703C00" w:rsidRDefault="001B35C1" w:rsidP="00703C00">
            <w:pPr>
              <w:rPr>
                <w:del w:id="1512" w:author="Nguyen, Trinh@Wildlife" w:date="2021-12-15T11:50:00Z"/>
                <w:rFonts w:ascii="Arial" w:hAnsi="Arial" w:cs="Arial"/>
                <w:b w:val="0"/>
                <w:sz w:val="20"/>
                <w:szCs w:val="20"/>
              </w:rPr>
            </w:pPr>
            <w:del w:id="1513" w:author="Nguyen, Trinh@Wildlife" w:date="2021-12-15T11:50:00Z">
              <w:r w:rsidDel="00703C00">
                <w:rPr>
                  <w:rFonts w:ascii="Arial" w:hAnsi="Arial" w:cs="Arial"/>
                  <w:b w:val="0"/>
                  <w:sz w:val="20"/>
                  <w:szCs w:val="20"/>
                </w:rPr>
                <w:lastRenderedPageBreak/>
                <w:delText>Column Name</w:delText>
              </w:r>
            </w:del>
          </w:p>
        </w:tc>
        <w:tc>
          <w:tcPr>
            <w:tcW w:w="4860" w:type="dxa"/>
            <w:tcBorders>
              <w:top w:val="single" w:sz="4" w:space="0" w:color="auto"/>
              <w:left w:val="single" w:sz="4" w:space="0" w:color="auto"/>
              <w:bottom w:val="single" w:sz="4" w:space="0" w:color="auto"/>
              <w:right w:val="single" w:sz="4" w:space="0" w:color="auto"/>
            </w:tcBorders>
          </w:tcPr>
          <w:p w14:paraId="56F191B3" w14:textId="06A5C7CF" w:rsidR="001B35C1" w:rsidRPr="00B95A6C" w:rsidDel="00703C00" w:rsidRDefault="001B35C1" w:rsidP="00703C00">
            <w:pPr>
              <w:cnfStyle w:val="100000000000" w:firstRow="1" w:lastRow="0" w:firstColumn="0" w:lastColumn="0" w:oddVBand="0" w:evenVBand="0" w:oddHBand="0" w:evenHBand="0" w:firstRowFirstColumn="0" w:firstRowLastColumn="0" w:lastRowFirstColumn="0" w:lastRowLastColumn="0"/>
              <w:rPr>
                <w:del w:id="1514" w:author="Nguyen, Trinh@Wildlife" w:date="2021-12-15T11:50:00Z"/>
                <w:rFonts w:ascii="Arial" w:hAnsi="Arial" w:cs="Arial"/>
                <w:b w:val="0"/>
                <w:sz w:val="20"/>
                <w:szCs w:val="20"/>
              </w:rPr>
            </w:pPr>
            <w:del w:id="1515" w:author="Nguyen, Trinh@Wildlife" w:date="2021-12-15T11:50:00Z">
              <w:r w:rsidDel="00703C00">
                <w:rPr>
                  <w:rFonts w:ascii="Arial" w:hAnsi="Arial" w:cs="Arial"/>
                  <w:b w:val="0"/>
                  <w:sz w:val="20"/>
                  <w:szCs w:val="20"/>
                </w:rPr>
                <w:delText>Description</w:delText>
              </w:r>
            </w:del>
          </w:p>
        </w:tc>
        <w:tc>
          <w:tcPr>
            <w:tcW w:w="2520" w:type="dxa"/>
            <w:tcBorders>
              <w:top w:val="single" w:sz="4" w:space="0" w:color="auto"/>
              <w:left w:val="single" w:sz="4" w:space="0" w:color="auto"/>
              <w:bottom w:val="single" w:sz="4" w:space="0" w:color="auto"/>
              <w:right w:val="single" w:sz="4" w:space="0" w:color="auto"/>
            </w:tcBorders>
          </w:tcPr>
          <w:p w14:paraId="6DC71A8C" w14:textId="6D69FFF1" w:rsidR="001B35C1" w:rsidRPr="00B95A6C" w:rsidDel="00703C00" w:rsidRDefault="001B35C1" w:rsidP="00703C00">
            <w:pPr>
              <w:cnfStyle w:val="100000000000" w:firstRow="1" w:lastRow="0" w:firstColumn="0" w:lastColumn="0" w:oddVBand="0" w:evenVBand="0" w:oddHBand="0" w:evenHBand="0" w:firstRowFirstColumn="0" w:firstRowLastColumn="0" w:lastRowFirstColumn="0" w:lastRowLastColumn="0"/>
              <w:rPr>
                <w:del w:id="1516" w:author="Nguyen, Trinh@Wildlife" w:date="2021-12-15T11:50:00Z"/>
                <w:rFonts w:ascii="Arial" w:hAnsi="Arial" w:cs="Arial"/>
                <w:b w:val="0"/>
                <w:sz w:val="20"/>
                <w:szCs w:val="20"/>
              </w:rPr>
            </w:pPr>
            <w:del w:id="1517" w:author="Nguyen, Trinh@Wildlife" w:date="2021-12-15T11:50:00Z">
              <w:r w:rsidDel="00703C00">
                <w:rPr>
                  <w:rFonts w:ascii="Arial" w:hAnsi="Arial" w:cs="Arial"/>
                  <w:b w:val="0"/>
                  <w:sz w:val="20"/>
                  <w:szCs w:val="20"/>
                </w:rPr>
                <w:delText>Unit or Code Explanation or Date Format</w:delText>
              </w:r>
              <w:r w:rsidRPr="00B95A6C" w:rsidDel="00703C00">
                <w:rPr>
                  <w:rFonts w:ascii="Arial" w:hAnsi="Arial" w:cs="Arial"/>
                  <w:b w:val="0"/>
                  <w:sz w:val="20"/>
                  <w:szCs w:val="20"/>
                </w:rPr>
                <w:delText xml:space="preserve"> </w:delText>
              </w:r>
            </w:del>
          </w:p>
        </w:tc>
        <w:tc>
          <w:tcPr>
            <w:tcW w:w="1890" w:type="dxa"/>
            <w:tcBorders>
              <w:top w:val="single" w:sz="4" w:space="0" w:color="auto"/>
              <w:left w:val="single" w:sz="4" w:space="0" w:color="auto"/>
              <w:bottom w:val="single" w:sz="4" w:space="0" w:color="auto"/>
              <w:right w:val="single" w:sz="4" w:space="0" w:color="auto"/>
            </w:tcBorders>
          </w:tcPr>
          <w:p w14:paraId="0A5253E4" w14:textId="30E27CD4" w:rsidR="001B35C1" w:rsidRPr="00B95A6C" w:rsidDel="00703C00" w:rsidRDefault="001B35C1" w:rsidP="00703C00">
            <w:pPr>
              <w:cnfStyle w:val="100000000000" w:firstRow="1" w:lastRow="0" w:firstColumn="0" w:lastColumn="0" w:oddVBand="0" w:evenVBand="0" w:oddHBand="0" w:evenHBand="0" w:firstRowFirstColumn="0" w:firstRowLastColumn="0" w:lastRowFirstColumn="0" w:lastRowLastColumn="0"/>
              <w:rPr>
                <w:del w:id="1518" w:author="Nguyen, Trinh@Wildlife" w:date="2021-12-15T11:50:00Z"/>
                <w:rFonts w:ascii="Arial" w:hAnsi="Arial" w:cs="Arial"/>
                <w:b w:val="0"/>
                <w:sz w:val="20"/>
                <w:szCs w:val="20"/>
              </w:rPr>
            </w:pPr>
            <w:del w:id="1519" w:author="Nguyen, Trinh@Wildlife" w:date="2021-12-15T11:50:00Z">
              <w:r w:rsidDel="00703C00">
                <w:rPr>
                  <w:rFonts w:ascii="Arial" w:hAnsi="Arial" w:cs="Arial"/>
                  <w:b w:val="0"/>
                  <w:sz w:val="20"/>
                  <w:szCs w:val="20"/>
                </w:rPr>
                <w:delText>Empty Value Code</w:delText>
              </w:r>
            </w:del>
          </w:p>
        </w:tc>
      </w:tr>
      <w:tr w:rsidR="001B35C1" w:rsidRPr="00E32BD1" w:rsidDel="00703C00" w14:paraId="37EF30D0" w14:textId="36816A71" w:rsidTr="003E4DD8">
        <w:trPr>
          <w:cnfStyle w:val="000000100000" w:firstRow="0" w:lastRow="0" w:firstColumn="0" w:lastColumn="0" w:oddVBand="0" w:evenVBand="0" w:oddHBand="1" w:evenHBand="0" w:firstRowFirstColumn="0" w:firstRowLastColumn="0" w:lastRowFirstColumn="0" w:lastRowLastColumn="0"/>
          <w:del w:id="1520"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2D4B02AD" w14:textId="73BE5E7E" w:rsidR="001B35C1" w:rsidRPr="00D251A5" w:rsidDel="00703C00" w:rsidRDefault="00D251A5" w:rsidP="00703C00">
            <w:pPr>
              <w:rPr>
                <w:del w:id="1521" w:author="Nguyen, Trinh@Wildlife" w:date="2021-12-15T11:50:00Z"/>
                <w:rFonts w:ascii="Arial" w:hAnsi="Arial" w:cs="Arial"/>
                <w:b w:val="0"/>
                <w:sz w:val="20"/>
                <w:szCs w:val="20"/>
              </w:rPr>
            </w:pPr>
            <w:del w:id="1522" w:author="Nguyen, Trinh@Wildlife" w:date="2021-12-15T11:50:00Z">
              <w:r w:rsidRPr="00D251A5" w:rsidDel="00703C00">
                <w:rPr>
                  <w:rFonts w:ascii="Arial" w:hAnsi="Arial" w:cs="Arial"/>
                  <w:b w:val="0"/>
                  <w:sz w:val="20"/>
                  <w:szCs w:val="20"/>
                </w:rPr>
                <w:delText>Year</w:delText>
              </w:r>
            </w:del>
          </w:p>
        </w:tc>
        <w:tc>
          <w:tcPr>
            <w:tcW w:w="4860" w:type="dxa"/>
            <w:tcBorders>
              <w:top w:val="single" w:sz="4" w:space="0" w:color="auto"/>
              <w:left w:val="single" w:sz="4" w:space="0" w:color="auto"/>
              <w:bottom w:val="single" w:sz="4" w:space="0" w:color="auto"/>
              <w:right w:val="single" w:sz="4" w:space="0" w:color="auto"/>
            </w:tcBorders>
          </w:tcPr>
          <w:p w14:paraId="31B26CFB" w14:textId="435603FB" w:rsidR="001B35C1" w:rsidRPr="00B95A6C" w:rsidDel="00703C00" w:rsidRDefault="003332FB" w:rsidP="00703C00">
            <w:pPr>
              <w:cnfStyle w:val="000000100000" w:firstRow="0" w:lastRow="0" w:firstColumn="0" w:lastColumn="0" w:oddVBand="0" w:evenVBand="0" w:oddHBand="1" w:evenHBand="0" w:firstRowFirstColumn="0" w:firstRowLastColumn="0" w:lastRowFirstColumn="0" w:lastRowLastColumn="0"/>
              <w:rPr>
                <w:del w:id="1523" w:author="Nguyen, Trinh@Wildlife" w:date="2021-12-15T11:50:00Z"/>
                <w:rFonts w:ascii="Arial" w:hAnsi="Arial" w:cs="Arial"/>
                <w:sz w:val="20"/>
                <w:szCs w:val="20"/>
              </w:rPr>
            </w:pPr>
            <w:del w:id="1524" w:author="Nguyen, Trinh@Wildlife" w:date="2021-12-15T11:50:00Z">
              <w:r w:rsidDel="00703C00">
                <w:rPr>
                  <w:rFonts w:ascii="Arial" w:hAnsi="Arial" w:cs="Arial"/>
                  <w:sz w:val="20"/>
                  <w:szCs w:val="20"/>
                </w:rPr>
                <w:delText xml:space="preserve">Year when sampling </w:delText>
              </w:r>
              <w:r w:rsidR="006C1920" w:rsidDel="00703C00">
                <w:rPr>
                  <w:rFonts w:ascii="Arial" w:hAnsi="Arial" w:cs="Arial"/>
                  <w:sz w:val="20"/>
                  <w:szCs w:val="20"/>
                </w:rPr>
                <w:delText>occurred</w:delText>
              </w:r>
            </w:del>
          </w:p>
        </w:tc>
        <w:tc>
          <w:tcPr>
            <w:tcW w:w="2520" w:type="dxa"/>
            <w:tcBorders>
              <w:top w:val="single" w:sz="4" w:space="0" w:color="auto"/>
              <w:left w:val="single" w:sz="4" w:space="0" w:color="auto"/>
              <w:bottom w:val="single" w:sz="4" w:space="0" w:color="auto"/>
              <w:right w:val="single" w:sz="4" w:space="0" w:color="auto"/>
            </w:tcBorders>
          </w:tcPr>
          <w:p w14:paraId="30DCD9B6" w14:textId="14F7976D" w:rsidR="001B35C1" w:rsidRPr="00B95A6C" w:rsidDel="00703C00" w:rsidRDefault="00CE7855" w:rsidP="00703C00">
            <w:pPr>
              <w:cnfStyle w:val="000000100000" w:firstRow="0" w:lastRow="0" w:firstColumn="0" w:lastColumn="0" w:oddVBand="0" w:evenVBand="0" w:oddHBand="1" w:evenHBand="0" w:firstRowFirstColumn="0" w:firstRowLastColumn="0" w:lastRowFirstColumn="0" w:lastRowLastColumn="0"/>
              <w:rPr>
                <w:del w:id="1525" w:author="Nguyen, Trinh@Wildlife" w:date="2021-12-15T11:50:00Z"/>
                <w:rFonts w:ascii="Arial" w:hAnsi="Arial" w:cs="Arial"/>
                <w:sz w:val="20"/>
                <w:szCs w:val="20"/>
              </w:rPr>
            </w:pPr>
            <w:del w:id="1526" w:author="Nguyen, Trinh@Wildlife" w:date="2021-12-15T11:50:00Z">
              <w:r w:rsidDel="00703C00">
                <w:rPr>
                  <w:rFonts w:ascii="Arial" w:hAnsi="Arial" w:cs="Arial"/>
                  <w:sz w:val="20"/>
                  <w:szCs w:val="20"/>
                </w:rPr>
                <w:delText>Calendar Year</w:delText>
              </w:r>
            </w:del>
          </w:p>
        </w:tc>
        <w:tc>
          <w:tcPr>
            <w:tcW w:w="1890" w:type="dxa"/>
            <w:tcBorders>
              <w:top w:val="single" w:sz="4" w:space="0" w:color="auto"/>
              <w:left w:val="single" w:sz="4" w:space="0" w:color="auto"/>
              <w:bottom w:val="single" w:sz="4" w:space="0" w:color="auto"/>
              <w:right w:val="single" w:sz="4" w:space="0" w:color="auto"/>
            </w:tcBorders>
          </w:tcPr>
          <w:p w14:paraId="2398EC57" w14:textId="2D7682B7" w:rsidR="001B35C1" w:rsidRPr="00B95A6C" w:rsidDel="00703C00" w:rsidRDefault="00CE7855" w:rsidP="00703C00">
            <w:pPr>
              <w:cnfStyle w:val="000000100000" w:firstRow="0" w:lastRow="0" w:firstColumn="0" w:lastColumn="0" w:oddVBand="0" w:evenVBand="0" w:oddHBand="1" w:evenHBand="0" w:firstRowFirstColumn="0" w:firstRowLastColumn="0" w:lastRowFirstColumn="0" w:lastRowLastColumn="0"/>
              <w:rPr>
                <w:del w:id="1527" w:author="Nguyen, Trinh@Wildlife" w:date="2021-12-15T11:50:00Z"/>
                <w:rFonts w:ascii="Arial" w:hAnsi="Arial" w:cs="Arial"/>
                <w:sz w:val="20"/>
                <w:szCs w:val="20"/>
              </w:rPr>
            </w:pPr>
            <w:del w:id="1528" w:author="Nguyen, Trinh@Wildlife" w:date="2021-12-15T11:50:00Z">
              <w:r w:rsidDel="00703C00">
                <w:rPr>
                  <w:rFonts w:ascii="Arial" w:hAnsi="Arial" w:cs="Arial"/>
                  <w:sz w:val="20"/>
                  <w:szCs w:val="20"/>
                </w:rPr>
                <w:delText>NA</w:delText>
              </w:r>
            </w:del>
          </w:p>
        </w:tc>
      </w:tr>
      <w:tr w:rsidR="00CE7855" w:rsidRPr="00E32BD1" w:rsidDel="00703C00" w14:paraId="1F4B569F" w14:textId="5248C54C" w:rsidTr="003E4DD8">
        <w:trPr>
          <w:del w:id="1529"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6E306511" w14:textId="4C1C0F2F" w:rsidR="00CE7855" w:rsidRPr="00D251A5" w:rsidDel="00703C00" w:rsidRDefault="00CE7855" w:rsidP="00703C00">
            <w:pPr>
              <w:rPr>
                <w:del w:id="1530" w:author="Nguyen, Trinh@Wildlife" w:date="2021-12-15T11:50:00Z"/>
                <w:rFonts w:ascii="Arial" w:hAnsi="Arial" w:cs="Arial"/>
                <w:b w:val="0"/>
                <w:sz w:val="20"/>
                <w:szCs w:val="20"/>
              </w:rPr>
            </w:pPr>
            <w:del w:id="1531" w:author="Nguyen, Trinh@Wildlife" w:date="2021-12-15T11:50:00Z">
              <w:r w:rsidRPr="00D251A5" w:rsidDel="00703C00">
                <w:rPr>
                  <w:rFonts w:ascii="Arial" w:hAnsi="Arial" w:cs="Arial"/>
                  <w:b w:val="0"/>
                  <w:sz w:val="20"/>
                  <w:szCs w:val="20"/>
                </w:rPr>
                <w:delText>Survey</w:delText>
              </w:r>
            </w:del>
          </w:p>
        </w:tc>
        <w:tc>
          <w:tcPr>
            <w:tcW w:w="4860" w:type="dxa"/>
            <w:tcBorders>
              <w:top w:val="single" w:sz="4" w:space="0" w:color="auto"/>
              <w:left w:val="single" w:sz="4" w:space="0" w:color="auto"/>
              <w:bottom w:val="single" w:sz="4" w:space="0" w:color="auto"/>
              <w:right w:val="single" w:sz="4" w:space="0" w:color="auto"/>
            </w:tcBorders>
          </w:tcPr>
          <w:p w14:paraId="69DF7E5B" w14:textId="6293A850" w:rsidR="00171356" w:rsidRPr="00171356" w:rsidDel="00703C00" w:rsidRDefault="00171356" w:rsidP="00703C00">
            <w:pPr>
              <w:cnfStyle w:val="000000000000" w:firstRow="0" w:lastRow="0" w:firstColumn="0" w:lastColumn="0" w:oddVBand="0" w:evenVBand="0" w:oddHBand="0" w:evenHBand="0" w:firstRowFirstColumn="0" w:firstRowLastColumn="0" w:lastRowFirstColumn="0" w:lastRowLastColumn="0"/>
              <w:rPr>
                <w:del w:id="1532" w:author="Nguyen, Trinh@Wildlife" w:date="2021-12-15T11:50:00Z"/>
                <w:rFonts w:ascii="Arial" w:hAnsi="Arial" w:cs="Arial"/>
                <w:sz w:val="20"/>
                <w:szCs w:val="20"/>
              </w:rPr>
            </w:pPr>
            <w:del w:id="1533" w:author="Nguyen, Trinh@Wildlife" w:date="2021-12-15T11:50:00Z">
              <w:r w:rsidRPr="00171356" w:rsidDel="00703C00">
                <w:rPr>
                  <w:rFonts w:ascii="Arial" w:hAnsi="Arial" w:cs="Arial"/>
                  <w:sz w:val="20"/>
                  <w:szCs w:val="20"/>
                </w:rPr>
                <w:delText>A sequential number indicating the completion of all</w:delText>
              </w:r>
            </w:del>
          </w:p>
          <w:p w14:paraId="51A21E48" w14:textId="648E2E7A" w:rsidR="00CE7855" w:rsidRPr="00B95A6C" w:rsidDel="00703C00" w:rsidRDefault="00171356" w:rsidP="00703C00">
            <w:pPr>
              <w:cnfStyle w:val="000000000000" w:firstRow="0" w:lastRow="0" w:firstColumn="0" w:lastColumn="0" w:oddVBand="0" w:evenVBand="0" w:oddHBand="0" w:evenHBand="0" w:firstRowFirstColumn="0" w:firstRowLastColumn="0" w:lastRowFirstColumn="0" w:lastRowLastColumn="0"/>
              <w:rPr>
                <w:del w:id="1534" w:author="Nguyen, Trinh@Wildlife" w:date="2021-12-15T11:50:00Z"/>
                <w:rFonts w:ascii="Arial" w:hAnsi="Arial" w:cs="Arial"/>
                <w:sz w:val="20"/>
                <w:szCs w:val="20"/>
              </w:rPr>
            </w:pPr>
            <w:del w:id="1535" w:author="Nguyen, Trinh@Wildlife" w:date="2021-12-15T11:50:00Z">
              <w:r w:rsidRPr="00171356" w:rsidDel="00703C00">
                <w:rPr>
                  <w:rFonts w:ascii="Arial" w:hAnsi="Arial" w:cs="Arial"/>
                  <w:sz w:val="20"/>
                  <w:szCs w:val="20"/>
                </w:rPr>
                <w:delText>or most stations in the study area on a bi-weekly basis</w:delText>
              </w:r>
            </w:del>
          </w:p>
        </w:tc>
        <w:tc>
          <w:tcPr>
            <w:tcW w:w="2520" w:type="dxa"/>
            <w:tcBorders>
              <w:top w:val="single" w:sz="4" w:space="0" w:color="auto"/>
              <w:left w:val="single" w:sz="4" w:space="0" w:color="auto"/>
              <w:bottom w:val="single" w:sz="4" w:space="0" w:color="auto"/>
              <w:right w:val="single" w:sz="4" w:space="0" w:color="auto"/>
            </w:tcBorders>
          </w:tcPr>
          <w:p w14:paraId="78893258" w14:textId="527C4943" w:rsidR="00CE7855" w:rsidRPr="00B95A6C" w:rsidDel="00703C00" w:rsidRDefault="003332FB" w:rsidP="00703C00">
            <w:pPr>
              <w:cnfStyle w:val="000000000000" w:firstRow="0" w:lastRow="0" w:firstColumn="0" w:lastColumn="0" w:oddVBand="0" w:evenVBand="0" w:oddHBand="0" w:evenHBand="0" w:firstRowFirstColumn="0" w:firstRowLastColumn="0" w:lastRowFirstColumn="0" w:lastRowLastColumn="0"/>
              <w:rPr>
                <w:del w:id="1536" w:author="Nguyen, Trinh@Wildlife" w:date="2021-12-15T11:50:00Z"/>
                <w:rFonts w:ascii="Arial" w:hAnsi="Arial" w:cs="Arial"/>
                <w:sz w:val="20"/>
                <w:szCs w:val="20"/>
              </w:rPr>
            </w:pPr>
            <w:del w:id="1537" w:author="Nguyen, Trinh@Wildlife" w:date="2021-12-15T11:50:00Z">
              <w:r w:rsidDel="00703C00">
                <w:rPr>
                  <w:rFonts w:ascii="Arial" w:hAnsi="Arial" w:cs="Arial"/>
                  <w:sz w:val="20"/>
                  <w:szCs w:val="20"/>
                </w:rPr>
                <w:delText>Cardinal integers 1-6</w:delText>
              </w:r>
            </w:del>
          </w:p>
        </w:tc>
        <w:tc>
          <w:tcPr>
            <w:tcW w:w="1890" w:type="dxa"/>
            <w:tcBorders>
              <w:top w:val="single" w:sz="4" w:space="0" w:color="auto"/>
              <w:left w:val="single" w:sz="4" w:space="0" w:color="auto"/>
              <w:bottom w:val="single" w:sz="4" w:space="0" w:color="auto"/>
              <w:right w:val="single" w:sz="4" w:space="0" w:color="auto"/>
            </w:tcBorders>
          </w:tcPr>
          <w:p w14:paraId="425D4FC2" w14:textId="581254B7" w:rsidR="00CE7855" w:rsidRPr="00B95A6C" w:rsidDel="00703C00" w:rsidRDefault="00CE7855" w:rsidP="00703C00">
            <w:pPr>
              <w:cnfStyle w:val="000000000000" w:firstRow="0" w:lastRow="0" w:firstColumn="0" w:lastColumn="0" w:oddVBand="0" w:evenVBand="0" w:oddHBand="0" w:evenHBand="0" w:firstRowFirstColumn="0" w:firstRowLastColumn="0" w:lastRowFirstColumn="0" w:lastRowLastColumn="0"/>
              <w:rPr>
                <w:del w:id="1538" w:author="Nguyen, Trinh@Wildlife" w:date="2021-12-15T11:50:00Z"/>
                <w:rFonts w:ascii="Arial" w:hAnsi="Arial" w:cs="Arial"/>
                <w:sz w:val="20"/>
                <w:szCs w:val="20"/>
              </w:rPr>
            </w:pPr>
            <w:del w:id="1539" w:author="Nguyen, Trinh@Wildlife" w:date="2021-12-15T11:50:00Z">
              <w:r w:rsidRPr="00E8506B" w:rsidDel="00703C00">
                <w:rPr>
                  <w:rFonts w:ascii="Arial" w:hAnsi="Arial" w:cs="Arial"/>
                  <w:sz w:val="20"/>
                  <w:szCs w:val="20"/>
                </w:rPr>
                <w:delText>NA</w:delText>
              </w:r>
            </w:del>
          </w:p>
        </w:tc>
      </w:tr>
      <w:tr w:rsidR="00CE7855" w:rsidRPr="00E32BD1" w:rsidDel="00703C00" w14:paraId="25379356" w14:textId="376AA86D" w:rsidTr="003E4DD8">
        <w:trPr>
          <w:cnfStyle w:val="000000100000" w:firstRow="0" w:lastRow="0" w:firstColumn="0" w:lastColumn="0" w:oddVBand="0" w:evenVBand="0" w:oddHBand="1" w:evenHBand="0" w:firstRowFirstColumn="0" w:firstRowLastColumn="0" w:lastRowFirstColumn="0" w:lastRowLastColumn="0"/>
          <w:del w:id="1540"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2846D247" w14:textId="5F1A3A95" w:rsidR="00CE7855" w:rsidRPr="00D251A5" w:rsidDel="00703C00" w:rsidRDefault="00CE7855" w:rsidP="00703C00">
            <w:pPr>
              <w:rPr>
                <w:del w:id="1541" w:author="Nguyen, Trinh@Wildlife" w:date="2021-12-15T11:50:00Z"/>
                <w:rFonts w:ascii="Arial" w:hAnsi="Arial" w:cs="Arial"/>
                <w:b w:val="0"/>
                <w:sz w:val="20"/>
                <w:szCs w:val="20"/>
              </w:rPr>
            </w:pPr>
            <w:del w:id="1542" w:author="Nguyen, Trinh@Wildlife" w:date="2021-12-15T11:50:00Z">
              <w:r w:rsidRPr="00D251A5" w:rsidDel="00703C00">
                <w:rPr>
                  <w:rFonts w:ascii="Arial" w:hAnsi="Arial" w:cs="Arial"/>
                  <w:b w:val="0"/>
                  <w:sz w:val="20"/>
                  <w:szCs w:val="20"/>
                </w:rPr>
                <w:delText>Date</w:delText>
              </w:r>
            </w:del>
          </w:p>
        </w:tc>
        <w:tc>
          <w:tcPr>
            <w:tcW w:w="4860" w:type="dxa"/>
            <w:tcBorders>
              <w:top w:val="single" w:sz="4" w:space="0" w:color="auto"/>
              <w:left w:val="single" w:sz="4" w:space="0" w:color="auto"/>
              <w:bottom w:val="single" w:sz="4" w:space="0" w:color="auto"/>
              <w:right w:val="single" w:sz="4" w:space="0" w:color="auto"/>
            </w:tcBorders>
          </w:tcPr>
          <w:p w14:paraId="3FFDB054" w14:textId="624BF82F" w:rsidR="00CE7855" w:rsidRPr="00B95A6C" w:rsidDel="00703C00" w:rsidRDefault="00594314" w:rsidP="00703C00">
            <w:pPr>
              <w:cnfStyle w:val="000000100000" w:firstRow="0" w:lastRow="0" w:firstColumn="0" w:lastColumn="0" w:oddVBand="0" w:evenVBand="0" w:oddHBand="1" w:evenHBand="0" w:firstRowFirstColumn="0" w:firstRowLastColumn="0" w:lastRowFirstColumn="0" w:lastRowLastColumn="0"/>
              <w:rPr>
                <w:del w:id="1543" w:author="Nguyen, Trinh@Wildlife" w:date="2021-12-15T11:50:00Z"/>
                <w:rFonts w:ascii="Arial" w:hAnsi="Arial" w:cs="Arial"/>
                <w:sz w:val="20"/>
                <w:szCs w:val="20"/>
              </w:rPr>
            </w:pPr>
            <w:del w:id="1544" w:author="Nguyen, Trinh@Wildlife" w:date="2021-12-15T11:50:00Z">
              <w:r w:rsidDel="00703C00">
                <w:rPr>
                  <w:rFonts w:ascii="Arial" w:hAnsi="Arial" w:cs="Arial"/>
                  <w:sz w:val="20"/>
                  <w:szCs w:val="20"/>
                </w:rPr>
                <w:delText>Date</w:delText>
              </w:r>
              <w:r w:rsidRPr="00594314" w:rsidDel="00703C00">
                <w:rPr>
                  <w:rFonts w:ascii="Arial" w:hAnsi="Arial" w:cs="Arial"/>
                  <w:sz w:val="20"/>
                  <w:szCs w:val="20"/>
                </w:rPr>
                <w:delText xml:space="preserve"> when sampling occurred</w:delText>
              </w:r>
            </w:del>
          </w:p>
        </w:tc>
        <w:tc>
          <w:tcPr>
            <w:tcW w:w="2520" w:type="dxa"/>
            <w:tcBorders>
              <w:top w:val="single" w:sz="4" w:space="0" w:color="auto"/>
              <w:left w:val="single" w:sz="4" w:space="0" w:color="auto"/>
              <w:bottom w:val="single" w:sz="4" w:space="0" w:color="auto"/>
              <w:right w:val="single" w:sz="4" w:space="0" w:color="auto"/>
            </w:tcBorders>
          </w:tcPr>
          <w:p w14:paraId="7AE942B4" w14:textId="3640B228" w:rsidR="00CE7855" w:rsidRPr="00B95A6C" w:rsidDel="00703C00" w:rsidRDefault="00CE7855" w:rsidP="00703C00">
            <w:pPr>
              <w:cnfStyle w:val="000000100000" w:firstRow="0" w:lastRow="0" w:firstColumn="0" w:lastColumn="0" w:oddVBand="0" w:evenVBand="0" w:oddHBand="1" w:evenHBand="0" w:firstRowFirstColumn="0" w:firstRowLastColumn="0" w:lastRowFirstColumn="0" w:lastRowLastColumn="0"/>
              <w:rPr>
                <w:del w:id="1545" w:author="Nguyen, Trinh@Wildlife" w:date="2021-12-15T11:50:00Z"/>
                <w:rFonts w:ascii="Arial" w:hAnsi="Arial" w:cs="Arial"/>
                <w:sz w:val="20"/>
                <w:szCs w:val="20"/>
              </w:rPr>
            </w:pPr>
            <w:del w:id="1546" w:author="Nguyen, Trinh@Wildlife" w:date="2021-12-15T11:50:00Z">
              <w:r w:rsidDel="00703C00">
                <w:rPr>
                  <w:rFonts w:ascii="Arial" w:hAnsi="Arial" w:cs="Arial"/>
                  <w:sz w:val="20"/>
                  <w:szCs w:val="20"/>
                </w:rPr>
                <w:delText>MM/DD/YY</w:delText>
              </w:r>
            </w:del>
          </w:p>
        </w:tc>
        <w:tc>
          <w:tcPr>
            <w:tcW w:w="1890" w:type="dxa"/>
            <w:tcBorders>
              <w:top w:val="single" w:sz="4" w:space="0" w:color="auto"/>
              <w:left w:val="single" w:sz="4" w:space="0" w:color="auto"/>
              <w:bottom w:val="single" w:sz="4" w:space="0" w:color="auto"/>
              <w:right w:val="single" w:sz="4" w:space="0" w:color="auto"/>
            </w:tcBorders>
          </w:tcPr>
          <w:p w14:paraId="61B0EB33" w14:textId="65959B10" w:rsidR="00CE7855" w:rsidRPr="00B95A6C" w:rsidDel="00703C00" w:rsidRDefault="00CE7855" w:rsidP="00703C00">
            <w:pPr>
              <w:cnfStyle w:val="000000100000" w:firstRow="0" w:lastRow="0" w:firstColumn="0" w:lastColumn="0" w:oddVBand="0" w:evenVBand="0" w:oddHBand="1" w:evenHBand="0" w:firstRowFirstColumn="0" w:firstRowLastColumn="0" w:lastRowFirstColumn="0" w:lastRowLastColumn="0"/>
              <w:rPr>
                <w:del w:id="1547" w:author="Nguyen, Trinh@Wildlife" w:date="2021-12-15T11:50:00Z"/>
                <w:rFonts w:ascii="Arial" w:hAnsi="Arial" w:cs="Arial"/>
                <w:sz w:val="20"/>
                <w:szCs w:val="20"/>
              </w:rPr>
            </w:pPr>
            <w:del w:id="1548" w:author="Nguyen, Trinh@Wildlife" w:date="2021-12-15T11:50:00Z">
              <w:r w:rsidRPr="00E8506B" w:rsidDel="00703C00">
                <w:rPr>
                  <w:rFonts w:ascii="Arial" w:hAnsi="Arial" w:cs="Arial"/>
                  <w:sz w:val="20"/>
                  <w:szCs w:val="20"/>
                </w:rPr>
                <w:delText>NA</w:delText>
              </w:r>
            </w:del>
          </w:p>
        </w:tc>
      </w:tr>
      <w:tr w:rsidR="00CE7855" w:rsidRPr="00B95A6C" w:rsidDel="00703C00" w14:paraId="26DC95CB" w14:textId="7AA97B44" w:rsidTr="003E4DD8">
        <w:trPr>
          <w:del w:id="1549"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601C10C0" w14:textId="64072362" w:rsidR="00CE7855" w:rsidRPr="00D251A5" w:rsidDel="00703C00" w:rsidRDefault="00CE7855" w:rsidP="00703C00">
            <w:pPr>
              <w:rPr>
                <w:del w:id="1550" w:author="Nguyen, Trinh@Wildlife" w:date="2021-12-15T11:50:00Z"/>
                <w:rFonts w:ascii="Arial" w:hAnsi="Arial" w:cs="Arial"/>
                <w:b w:val="0"/>
                <w:sz w:val="20"/>
                <w:szCs w:val="20"/>
              </w:rPr>
            </w:pPr>
            <w:del w:id="1551" w:author="Nguyen, Trinh@Wildlife" w:date="2021-12-15T11:50:00Z">
              <w:r w:rsidRPr="00D251A5" w:rsidDel="00703C00">
                <w:rPr>
                  <w:rFonts w:ascii="Arial" w:hAnsi="Arial" w:cs="Arial"/>
                  <w:b w:val="0"/>
                  <w:sz w:val="20"/>
                  <w:szCs w:val="20"/>
                </w:rPr>
                <w:delText>Time</w:delText>
              </w:r>
            </w:del>
          </w:p>
        </w:tc>
        <w:tc>
          <w:tcPr>
            <w:tcW w:w="4860" w:type="dxa"/>
            <w:tcBorders>
              <w:top w:val="single" w:sz="4" w:space="0" w:color="auto"/>
              <w:left w:val="single" w:sz="4" w:space="0" w:color="auto"/>
              <w:bottom w:val="single" w:sz="4" w:space="0" w:color="auto"/>
              <w:right w:val="single" w:sz="4" w:space="0" w:color="auto"/>
            </w:tcBorders>
          </w:tcPr>
          <w:p w14:paraId="2FBB6CAB" w14:textId="11B0916E" w:rsidR="00CE7855" w:rsidRPr="00B95A6C" w:rsidDel="00703C00" w:rsidRDefault="00594314" w:rsidP="00703C00">
            <w:pPr>
              <w:cnfStyle w:val="000000000000" w:firstRow="0" w:lastRow="0" w:firstColumn="0" w:lastColumn="0" w:oddVBand="0" w:evenVBand="0" w:oddHBand="0" w:evenHBand="0" w:firstRowFirstColumn="0" w:firstRowLastColumn="0" w:lastRowFirstColumn="0" w:lastRowLastColumn="0"/>
              <w:rPr>
                <w:del w:id="1552" w:author="Nguyen, Trinh@Wildlife" w:date="2021-12-15T11:50:00Z"/>
                <w:rFonts w:ascii="Arial" w:hAnsi="Arial" w:cs="Arial"/>
                <w:sz w:val="20"/>
                <w:szCs w:val="20"/>
              </w:rPr>
            </w:pPr>
            <w:del w:id="1553" w:author="Nguyen, Trinh@Wildlife" w:date="2021-12-15T11:50:00Z">
              <w:r w:rsidDel="00703C00">
                <w:rPr>
                  <w:rFonts w:ascii="Arial" w:hAnsi="Arial" w:cs="Arial"/>
                  <w:sz w:val="20"/>
                  <w:szCs w:val="20"/>
                </w:rPr>
                <w:delText>Time of day</w:delText>
              </w:r>
              <w:r w:rsidRPr="00594314" w:rsidDel="00703C00">
                <w:rPr>
                  <w:rFonts w:ascii="Arial" w:hAnsi="Arial" w:cs="Arial"/>
                  <w:sz w:val="20"/>
                  <w:szCs w:val="20"/>
                </w:rPr>
                <w:delText xml:space="preserve"> when sampling started</w:delText>
              </w:r>
            </w:del>
          </w:p>
        </w:tc>
        <w:tc>
          <w:tcPr>
            <w:tcW w:w="2520" w:type="dxa"/>
            <w:tcBorders>
              <w:top w:val="single" w:sz="4" w:space="0" w:color="auto"/>
              <w:left w:val="single" w:sz="4" w:space="0" w:color="auto"/>
              <w:bottom w:val="single" w:sz="4" w:space="0" w:color="auto"/>
              <w:right w:val="single" w:sz="4" w:space="0" w:color="auto"/>
            </w:tcBorders>
          </w:tcPr>
          <w:p w14:paraId="661F5A95" w14:textId="38FE73BD" w:rsidR="00CE7855" w:rsidRPr="00B95A6C" w:rsidDel="00703C00" w:rsidRDefault="00594314" w:rsidP="00703C00">
            <w:pPr>
              <w:cnfStyle w:val="000000000000" w:firstRow="0" w:lastRow="0" w:firstColumn="0" w:lastColumn="0" w:oddVBand="0" w:evenVBand="0" w:oddHBand="0" w:evenHBand="0" w:firstRowFirstColumn="0" w:firstRowLastColumn="0" w:lastRowFirstColumn="0" w:lastRowLastColumn="0"/>
              <w:rPr>
                <w:del w:id="1554" w:author="Nguyen, Trinh@Wildlife" w:date="2021-12-15T11:50:00Z"/>
                <w:rFonts w:ascii="Arial" w:hAnsi="Arial" w:cs="Arial"/>
                <w:sz w:val="20"/>
                <w:szCs w:val="20"/>
              </w:rPr>
            </w:pPr>
            <w:del w:id="1555" w:author="Nguyen, Trinh@Wildlife" w:date="2021-12-15T11:50:00Z">
              <w:r w:rsidDel="00703C00">
                <w:rPr>
                  <w:rFonts w:ascii="Arial" w:hAnsi="Arial" w:cs="Arial"/>
                  <w:sz w:val="20"/>
                  <w:szCs w:val="20"/>
                </w:rPr>
                <w:delText>Hours and minutes 24:00</w:delText>
              </w:r>
            </w:del>
          </w:p>
        </w:tc>
        <w:tc>
          <w:tcPr>
            <w:tcW w:w="1890" w:type="dxa"/>
            <w:tcBorders>
              <w:top w:val="single" w:sz="4" w:space="0" w:color="auto"/>
              <w:left w:val="single" w:sz="4" w:space="0" w:color="auto"/>
              <w:bottom w:val="single" w:sz="4" w:space="0" w:color="auto"/>
              <w:right w:val="single" w:sz="4" w:space="0" w:color="auto"/>
            </w:tcBorders>
          </w:tcPr>
          <w:p w14:paraId="5BE2F672" w14:textId="7A8926FC" w:rsidR="00CE7855" w:rsidRPr="00B95A6C" w:rsidDel="00703C00" w:rsidRDefault="00CE7855" w:rsidP="00703C00">
            <w:pPr>
              <w:cnfStyle w:val="000000000000" w:firstRow="0" w:lastRow="0" w:firstColumn="0" w:lastColumn="0" w:oddVBand="0" w:evenVBand="0" w:oddHBand="0" w:evenHBand="0" w:firstRowFirstColumn="0" w:firstRowLastColumn="0" w:lastRowFirstColumn="0" w:lastRowLastColumn="0"/>
              <w:rPr>
                <w:del w:id="1556" w:author="Nguyen, Trinh@Wildlife" w:date="2021-12-15T11:50:00Z"/>
                <w:rFonts w:ascii="Arial" w:hAnsi="Arial" w:cs="Arial"/>
                <w:sz w:val="20"/>
                <w:szCs w:val="20"/>
              </w:rPr>
            </w:pPr>
            <w:del w:id="1557" w:author="Nguyen, Trinh@Wildlife" w:date="2021-12-15T11:50:00Z">
              <w:r w:rsidRPr="00E8506B" w:rsidDel="00703C00">
                <w:rPr>
                  <w:rFonts w:ascii="Arial" w:hAnsi="Arial" w:cs="Arial"/>
                  <w:sz w:val="20"/>
                  <w:szCs w:val="20"/>
                </w:rPr>
                <w:delText>NA</w:delText>
              </w:r>
            </w:del>
          </w:p>
        </w:tc>
      </w:tr>
      <w:tr w:rsidR="00CE7855" w:rsidRPr="00B95A6C" w:rsidDel="00703C00" w14:paraId="4DCA9BAD" w14:textId="60D3DD6A" w:rsidTr="003E4DD8">
        <w:trPr>
          <w:cnfStyle w:val="000000100000" w:firstRow="0" w:lastRow="0" w:firstColumn="0" w:lastColumn="0" w:oddVBand="0" w:evenVBand="0" w:oddHBand="1" w:evenHBand="0" w:firstRowFirstColumn="0" w:firstRowLastColumn="0" w:lastRowFirstColumn="0" w:lastRowLastColumn="0"/>
          <w:del w:id="1558"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0745D2D4" w14:textId="19518560" w:rsidR="00CE7855" w:rsidRPr="00D251A5" w:rsidDel="00703C00" w:rsidRDefault="00CE7855" w:rsidP="00703C00">
            <w:pPr>
              <w:rPr>
                <w:del w:id="1559" w:author="Nguyen, Trinh@Wildlife" w:date="2021-12-15T11:50:00Z"/>
                <w:rFonts w:ascii="Arial" w:hAnsi="Arial" w:cs="Arial"/>
                <w:b w:val="0"/>
                <w:sz w:val="20"/>
                <w:szCs w:val="20"/>
              </w:rPr>
            </w:pPr>
            <w:del w:id="1560" w:author="Nguyen, Trinh@Wildlife" w:date="2021-12-15T11:50:00Z">
              <w:r w:rsidRPr="00D251A5" w:rsidDel="00703C00">
                <w:rPr>
                  <w:rFonts w:ascii="Arial" w:hAnsi="Arial" w:cs="Arial"/>
                  <w:b w:val="0"/>
                  <w:sz w:val="20"/>
                  <w:szCs w:val="20"/>
                </w:rPr>
                <w:delText>Station</w:delText>
              </w:r>
            </w:del>
          </w:p>
        </w:tc>
        <w:tc>
          <w:tcPr>
            <w:tcW w:w="4860" w:type="dxa"/>
            <w:tcBorders>
              <w:top w:val="single" w:sz="4" w:space="0" w:color="auto"/>
              <w:left w:val="single" w:sz="4" w:space="0" w:color="auto"/>
              <w:bottom w:val="single" w:sz="4" w:space="0" w:color="auto"/>
              <w:right w:val="single" w:sz="4" w:space="0" w:color="auto"/>
            </w:tcBorders>
          </w:tcPr>
          <w:p w14:paraId="1CB5B801" w14:textId="437EE3D8" w:rsidR="00CE7855" w:rsidRPr="00B95A6C" w:rsidDel="00703C00" w:rsidRDefault="00594314" w:rsidP="00703C00">
            <w:pPr>
              <w:cnfStyle w:val="000000100000" w:firstRow="0" w:lastRow="0" w:firstColumn="0" w:lastColumn="0" w:oddVBand="0" w:evenVBand="0" w:oddHBand="1" w:evenHBand="0" w:firstRowFirstColumn="0" w:firstRowLastColumn="0" w:lastRowFirstColumn="0" w:lastRowLastColumn="0"/>
              <w:rPr>
                <w:del w:id="1561" w:author="Nguyen, Trinh@Wildlife" w:date="2021-12-15T11:50:00Z"/>
                <w:rFonts w:ascii="Arial" w:hAnsi="Arial" w:cs="Arial"/>
                <w:sz w:val="20"/>
                <w:szCs w:val="20"/>
              </w:rPr>
            </w:pPr>
            <w:del w:id="1562" w:author="Nguyen, Trinh@Wildlife" w:date="2021-12-15T11:50:00Z">
              <w:r w:rsidRPr="00594314" w:rsidDel="00703C00">
                <w:rPr>
                  <w:rFonts w:ascii="Arial" w:hAnsi="Arial" w:cs="Arial"/>
                  <w:sz w:val="20"/>
                  <w:szCs w:val="20"/>
                </w:rPr>
                <w:delText>Project station number</w:delText>
              </w:r>
            </w:del>
          </w:p>
        </w:tc>
        <w:tc>
          <w:tcPr>
            <w:tcW w:w="2520" w:type="dxa"/>
            <w:tcBorders>
              <w:top w:val="single" w:sz="4" w:space="0" w:color="auto"/>
              <w:left w:val="single" w:sz="4" w:space="0" w:color="auto"/>
              <w:bottom w:val="single" w:sz="4" w:space="0" w:color="auto"/>
              <w:right w:val="single" w:sz="4" w:space="0" w:color="auto"/>
            </w:tcBorders>
          </w:tcPr>
          <w:p w14:paraId="0260BF8E" w14:textId="38442FEF" w:rsidR="00CE7855" w:rsidRPr="00B95A6C" w:rsidDel="00703C00" w:rsidRDefault="00CE7855" w:rsidP="00703C00">
            <w:pPr>
              <w:cnfStyle w:val="000000100000" w:firstRow="0" w:lastRow="0" w:firstColumn="0" w:lastColumn="0" w:oddVBand="0" w:evenVBand="0" w:oddHBand="1" w:evenHBand="0" w:firstRowFirstColumn="0" w:firstRowLastColumn="0" w:lastRowFirstColumn="0" w:lastRowLastColumn="0"/>
              <w:rPr>
                <w:del w:id="1563" w:author="Nguyen, Trinh@Wildlife" w:date="2021-12-15T11:50:00Z"/>
                <w:rFonts w:ascii="Arial" w:hAnsi="Arial" w:cs="Arial"/>
                <w:sz w:val="20"/>
                <w:szCs w:val="20"/>
              </w:rPr>
            </w:pPr>
            <w:del w:id="1564" w:author="Nguyen, Trinh@Wildlife" w:date="2021-12-15T11:50:00Z">
              <w:r w:rsidDel="00703C00">
                <w:rPr>
                  <w:rFonts w:ascii="Arial" w:hAnsi="Arial" w:cs="Arial"/>
                  <w:sz w:val="20"/>
                  <w:szCs w:val="20"/>
                </w:rPr>
                <w:delText>3 digit station identifyer</w:delText>
              </w:r>
            </w:del>
          </w:p>
        </w:tc>
        <w:tc>
          <w:tcPr>
            <w:tcW w:w="1890" w:type="dxa"/>
            <w:tcBorders>
              <w:top w:val="single" w:sz="4" w:space="0" w:color="auto"/>
              <w:left w:val="single" w:sz="4" w:space="0" w:color="auto"/>
              <w:bottom w:val="single" w:sz="4" w:space="0" w:color="auto"/>
              <w:right w:val="single" w:sz="4" w:space="0" w:color="auto"/>
            </w:tcBorders>
          </w:tcPr>
          <w:p w14:paraId="54A15F1C" w14:textId="4AB36FC6" w:rsidR="00CE7855" w:rsidRPr="00B95A6C" w:rsidDel="00703C00" w:rsidRDefault="00CE7855" w:rsidP="00703C00">
            <w:pPr>
              <w:cnfStyle w:val="000000100000" w:firstRow="0" w:lastRow="0" w:firstColumn="0" w:lastColumn="0" w:oddVBand="0" w:evenVBand="0" w:oddHBand="1" w:evenHBand="0" w:firstRowFirstColumn="0" w:firstRowLastColumn="0" w:lastRowFirstColumn="0" w:lastRowLastColumn="0"/>
              <w:rPr>
                <w:del w:id="1565" w:author="Nguyen, Trinh@Wildlife" w:date="2021-12-15T11:50:00Z"/>
                <w:rFonts w:ascii="Arial" w:hAnsi="Arial" w:cs="Arial"/>
                <w:sz w:val="20"/>
                <w:szCs w:val="20"/>
              </w:rPr>
            </w:pPr>
            <w:del w:id="1566" w:author="Nguyen, Trinh@Wildlife" w:date="2021-12-15T11:50:00Z">
              <w:r w:rsidRPr="00E8506B" w:rsidDel="00703C00">
                <w:rPr>
                  <w:rFonts w:ascii="Arial" w:hAnsi="Arial" w:cs="Arial"/>
                  <w:sz w:val="20"/>
                  <w:szCs w:val="20"/>
                </w:rPr>
                <w:delText>NA</w:delText>
              </w:r>
            </w:del>
          </w:p>
        </w:tc>
      </w:tr>
      <w:tr w:rsidR="00CE7855" w:rsidRPr="00B95A6C" w:rsidDel="00703C00" w14:paraId="5FE74192" w14:textId="26EA3BCF" w:rsidTr="003E4DD8">
        <w:trPr>
          <w:del w:id="1567"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469D6A25" w14:textId="0C3BD5C6" w:rsidR="00CE7855" w:rsidRPr="00D251A5" w:rsidDel="00703C00" w:rsidRDefault="00CE7855" w:rsidP="00703C00">
            <w:pPr>
              <w:rPr>
                <w:del w:id="1568" w:author="Nguyen, Trinh@Wildlife" w:date="2021-12-15T11:50:00Z"/>
                <w:rFonts w:ascii="Arial" w:hAnsi="Arial" w:cs="Arial"/>
                <w:b w:val="0"/>
                <w:sz w:val="20"/>
                <w:szCs w:val="20"/>
              </w:rPr>
            </w:pPr>
            <w:del w:id="1569" w:author="Nguyen, Trinh@Wildlife" w:date="2021-12-15T11:50:00Z">
              <w:r w:rsidRPr="00D251A5" w:rsidDel="00703C00">
                <w:rPr>
                  <w:rFonts w:ascii="Arial" w:hAnsi="Arial" w:cs="Arial"/>
                  <w:b w:val="0"/>
                  <w:sz w:val="20"/>
                  <w:szCs w:val="20"/>
                </w:rPr>
                <w:delText>Lat</w:delText>
              </w:r>
            </w:del>
          </w:p>
        </w:tc>
        <w:tc>
          <w:tcPr>
            <w:tcW w:w="4860" w:type="dxa"/>
            <w:tcBorders>
              <w:top w:val="single" w:sz="4" w:space="0" w:color="auto"/>
              <w:left w:val="single" w:sz="4" w:space="0" w:color="auto"/>
              <w:bottom w:val="single" w:sz="4" w:space="0" w:color="auto"/>
              <w:right w:val="single" w:sz="4" w:space="0" w:color="auto"/>
            </w:tcBorders>
          </w:tcPr>
          <w:p w14:paraId="1FFDD620" w14:textId="7793B368" w:rsidR="00CE7855" w:rsidRPr="00B95A6C" w:rsidDel="00703C00" w:rsidRDefault="00594314" w:rsidP="00703C00">
            <w:pPr>
              <w:cnfStyle w:val="000000000000" w:firstRow="0" w:lastRow="0" w:firstColumn="0" w:lastColumn="0" w:oddVBand="0" w:evenVBand="0" w:oddHBand="0" w:evenHBand="0" w:firstRowFirstColumn="0" w:firstRowLastColumn="0" w:lastRowFirstColumn="0" w:lastRowLastColumn="0"/>
              <w:rPr>
                <w:del w:id="1570" w:author="Nguyen, Trinh@Wildlife" w:date="2021-12-15T11:50:00Z"/>
                <w:rFonts w:ascii="Arial" w:hAnsi="Arial" w:cs="Arial"/>
                <w:sz w:val="20"/>
                <w:szCs w:val="20"/>
              </w:rPr>
            </w:pPr>
            <w:del w:id="1571" w:author="Nguyen, Trinh@Wildlife" w:date="2021-12-15T11:50:00Z">
              <w:r w:rsidRPr="00594314" w:rsidDel="00703C00">
                <w:rPr>
                  <w:rFonts w:ascii="Arial" w:hAnsi="Arial" w:cs="Arial"/>
                  <w:sz w:val="20"/>
                  <w:szCs w:val="20"/>
                </w:rPr>
                <w:delText>Station latitude in WGS 1984 Coordinate</w:delText>
              </w:r>
            </w:del>
          </w:p>
        </w:tc>
        <w:tc>
          <w:tcPr>
            <w:tcW w:w="2520" w:type="dxa"/>
            <w:tcBorders>
              <w:top w:val="single" w:sz="4" w:space="0" w:color="auto"/>
              <w:left w:val="single" w:sz="4" w:space="0" w:color="auto"/>
              <w:bottom w:val="single" w:sz="4" w:space="0" w:color="auto"/>
              <w:right w:val="single" w:sz="4" w:space="0" w:color="auto"/>
            </w:tcBorders>
          </w:tcPr>
          <w:p w14:paraId="680C4471" w14:textId="2A05AD02" w:rsidR="00CE7855" w:rsidRPr="00B95A6C" w:rsidDel="00703C00" w:rsidRDefault="00594314" w:rsidP="00703C00">
            <w:pPr>
              <w:cnfStyle w:val="000000000000" w:firstRow="0" w:lastRow="0" w:firstColumn="0" w:lastColumn="0" w:oddVBand="0" w:evenVBand="0" w:oddHBand="0" w:evenHBand="0" w:firstRowFirstColumn="0" w:firstRowLastColumn="0" w:lastRowFirstColumn="0" w:lastRowLastColumn="0"/>
              <w:rPr>
                <w:del w:id="1572" w:author="Nguyen, Trinh@Wildlife" w:date="2021-12-15T11:50:00Z"/>
                <w:rFonts w:ascii="Arial" w:hAnsi="Arial" w:cs="Arial"/>
                <w:sz w:val="20"/>
                <w:szCs w:val="20"/>
              </w:rPr>
            </w:pPr>
            <w:del w:id="1573" w:author="Nguyen, Trinh@Wildlife" w:date="2021-12-15T11:50:00Z">
              <w:r w:rsidRPr="00594314" w:rsidDel="00703C00">
                <w:rPr>
                  <w:rFonts w:ascii="Arial" w:hAnsi="Arial" w:cs="Arial"/>
                  <w:sz w:val="20"/>
                  <w:szCs w:val="20"/>
                </w:rPr>
                <w:delText>dd°mm’ss.s”</w:delText>
              </w:r>
            </w:del>
          </w:p>
        </w:tc>
        <w:tc>
          <w:tcPr>
            <w:tcW w:w="1890" w:type="dxa"/>
            <w:tcBorders>
              <w:top w:val="single" w:sz="4" w:space="0" w:color="auto"/>
              <w:left w:val="single" w:sz="4" w:space="0" w:color="auto"/>
              <w:bottom w:val="single" w:sz="4" w:space="0" w:color="auto"/>
              <w:right w:val="single" w:sz="4" w:space="0" w:color="auto"/>
            </w:tcBorders>
          </w:tcPr>
          <w:p w14:paraId="39AA9372" w14:textId="21BE91C0" w:rsidR="00CE7855" w:rsidRPr="00B95A6C" w:rsidDel="00703C00" w:rsidRDefault="00CE7855" w:rsidP="00703C00">
            <w:pPr>
              <w:cnfStyle w:val="000000000000" w:firstRow="0" w:lastRow="0" w:firstColumn="0" w:lastColumn="0" w:oddVBand="0" w:evenVBand="0" w:oddHBand="0" w:evenHBand="0" w:firstRowFirstColumn="0" w:firstRowLastColumn="0" w:lastRowFirstColumn="0" w:lastRowLastColumn="0"/>
              <w:rPr>
                <w:del w:id="1574" w:author="Nguyen, Trinh@Wildlife" w:date="2021-12-15T11:50:00Z"/>
                <w:rFonts w:ascii="Arial" w:hAnsi="Arial" w:cs="Arial"/>
                <w:sz w:val="20"/>
                <w:szCs w:val="20"/>
              </w:rPr>
            </w:pPr>
            <w:del w:id="1575" w:author="Nguyen, Trinh@Wildlife" w:date="2021-12-15T11:50:00Z">
              <w:r w:rsidRPr="00E8506B" w:rsidDel="00703C00">
                <w:rPr>
                  <w:rFonts w:ascii="Arial" w:hAnsi="Arial" w:cs="Arial"/>
                  <w:sz w:val="20"/>
                  <w:szCs w:val="20"/>
                </w:rPr>
                <w:delText>NA</w:delText>
              </w:r>
            </w:del>
          </w:p>
        </w:tc>
      </w:tr>
      <w:tr w:rsidR="00CE7855" w:rsidRPr="00B95A6C" w:rsidDel="00703C00" w14:paraId="12DC9734" w14:textId="6815AE56" w:rsidTr="003E4DD8">
        <w:trPr>
          <w:cnfStyle w:val="000000100000" w:firstRow="0" w:lastRow="0" w:firstColumn="0" w:lastColumn="0" w:oddVBand="0" w:evenVBand="0" w:oddHBand="1" w:evenHBand="0" w:firstRowFirstColumn="0" w:firstRowLastColumn="0" w:lastRowFirstColumn="0" w:lastRowLastColumn="0"/>
          <w:del w:id="1576"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1CCC6901" w14:textId="786282EC" w:rsidR="00CE7855" w:rsidRPr="00D251A5" w:rsidDel="00703C00" w:rsidRDefault="00CE7855" w:rsidP="00703C00">
            <w:pPr>
              <w:rPr>
                <w:del w:id="1577" w:author="Nguyen, Trinh@Wildlife" w:date="2021-12-15T11:50:00Z"/>
                <w:rFonts w:ascii="Arial" w:hAnsi="Arial" w:cs="Arial"/>
                <w:b w:val="0"/>
                <w:sz w:val="20"/>
                <w:szCs w:val="20"/>
              </w:rPr>
            </w:pPr>
            <w:del w:id="1578" w:author="Nguyen, Trinh@Wildlife" w:date="2021-12-15T11:50:00Z">
              <w:r w:rsidRPr="00D251A5" w:rsidDel="00703C00">
                <w:rPr>
                  <w:rFonts w:ascii="Arial" w:hAnsi="Arial" w:cs="Arial"/>
                  <w:b w:val="0"/>
                  <w:sz w:val="20"/>
                  <w:szCs w:val="20"/>
                </w:rPr>
                <w:delText>Long</w:delText>
              </w:r>
            </w:del>
          </w:p>
        </w:tc>
        <w:tc>
          <w:tcPr>
            <w:tcW w:w="4860" w:type="dxa"/>
            <w:tcBorders>
              <w:top w:val="single" w:sz="4" w:space="0" w:color="auto"/>
              <w:left w:val="single" w:sz="4" w:space="0" w:color="auto"/>
              <w:bottom w:val="single" w:sz="4" w:space="0" w:color="auto"/>
              <w:right w:val="single" w:sz="4" w:space="0" w:color="auto"/>
            </w:tcBorders>
          </w:tcPr>
          <w:p w14:paraId="68E519F6" w14:textId="64113B65" w:rsidR="00CE7855" w:rsidRPr="00B95A6C" w:rsidDel="00703C00" w:rsidRDefault="00594314" w:rsidP="00703C00">
            <w:pPr>
              <w:cnfStyle w:val="000000100000" w:firstRow="0" w:lastRow="0" w:firstColumn="0" w:lastColumn="0" w:oddVBand="0" w:evenVBand="0" w:oddHBand="1" w:evenHBand="0" w:firstRowFirstColumn="0" w:firstRowLastColumn="0" w:lastRowFirstColumn="0" w:lastRowLastColumn="0"/>
              <w:rPr>
                <w:del w:id="1579" w:author="Nguyen, Trinh@Wildlife" w:date="2021-12-15T11:50:00Z"/>
                <w:rFonts w:ascii="Arial" w:hAnsi="Arial" w:cs="Arial"/>
                <w:sz w:val="20"/>
                <w:szCs w:val="20"/>
              </w:rPr>
            </w:pPr>
            <w:del w:id="1580" w:author="Nguyen, Trinh@Wildlife" w:date="2021-12-15T11:50:00Z">
              <w:r w:rsidRPr="00594314" w:rsidDel="00703C00">
                <w:rPr>
                  <w:rFonts w:ascii="Arial" w:hAnsi="Arial" w:cs="Arial"/>
                  <w:sz w:val="20"/>
                  <w:szCs w:val="20"/>
                </w:rPr>
                <w:delText>Station longitude WGS 1984 Coordinate</w:delText>
              </w:r>
            </w:del>
          </w:p>
        </w:tc>
        <w:tc>
          <w:tcPr>
            <w:tcW w:w="2520" w:type="dxa"/>
            <w:tcBorders>
              <w:top w:val="single" w:sz="4" w:space="0" w:color="auto"/>
              <w:left w:val="single" w:sz="4" w:space="0" w:color="auto"/>
              <w:bottom w:val="single" w:sz="4" w:space="0" w:color="auto"/>
              <w:right w:val="single" w:sz="4" w:space="0" w:color="auto"/>
            </w:tcBorders>
          </w:tcPr>
          <w:p w14:paraId="3821E0F6" w14:textId="6FF45696" w:rsidR="00CE7855" w:rsidRPr="00B95A6C" w:rsidDel="00703C00" w:rsidRDefault="00594314" w:rsidP="00703C00">
            <w:pPr>
              <w:cnfStyle w:val="000000100000" w:firstRow="0" w:lastRow="0" w:firstColumn="0" w:lastColumn="0" w:oddVBand="0" w:evenVBand="0" w:oddHBand="1" w:evenHBand="0" w:firstRowFirstColumn="0" w:firstRowLastColumn="0" w:lastRowFirstColumn="0" w:lastRowLastColumn="0"/>
              <w:rPr>
                <w:del w:id="1581" w:author="Nguyen, Trinh@Wildlife" w:date="2021-12-15T11:50:00Z"/>
                <w:rFonts w:ascii="Arial" w:hAnsi="Arial" w:cs="Arial"/>
                <w:sz w:val="20"/>
                <w:szCs w:val="20"/>
              </w:rPr>
            </w:pPr>
            <w:del w:id="1582" w:author="Nguyen, Trinh@Wildlife" w:date="2021-12-15T11:50:00Z">
              <w:r w:rsidRPr="00594314" w:rsidDel="00703C00">
                <w:rPr>
                  <w:rFonts w:ascii="Arial" w:hAnsi="Arial" w:cs="Arial"/>
                  <w:sz w:val="20"/>
                  <w:szCs w:val="20"/>
                </w:rPr>
                <w:delText>dd°mm’ss.s”</w:delText>
              </w:r>
            </w:del>
          </w:p>
        </w:tc>
        <w:tc>
          <w:tcPr>
            <w:tcW w:w="1890" w:type="dxa"/>
            <w:tcBorders>
              <w:top w:val="single" w:sz="4" w:space="0" w:color="auto"/>
              <w:left w:val="single" w:sz="4" w:space="0" w:color="auto"/>
              <w:bottom w:val="single" w:sz="4" w:space="0" w:color="auto"/>
              <w:right w:val="single" w:sz="4" w:space="0" w:color="auto"/>
            </w:tcBorders>
          </w:tcPr>
          <w:p w14:paraId="06C01B1B" w14:textId="2D09B29B" w:rsidR="00CE7855" w:rsidRPr="00B95A6C" w:rsidDel="00703C00" w:rsidRDefault="00CE7855" w:rsidP="00703C00">
            <w:pPr>
              <w:cnfStyle w:val="000000100000" w:firstRow="0" w:lastRow="0" w:firstColumn="0" w:lastColumn="0" w:oddVBand="0" w:evenVBand="0" w:oddHBand="1" w:evenHBand="0" w:firstRowFirstColumn="0" w:firstRowLastColumn="0" w:lastRowFirstColumn="0" w:lastRowLastColumn="0"/>
              <w:rPr>
                <w:del w:id="1583" w:author="Nguyen, Trinh@Wildlife" w:date="2021-12-15T11:50:00Z"/>
                <w:rFonts w:ascii="Arial" w:hAnsi="Arial" w:cs="Arial"/>
                <w:sz w:val="20"/>
                <w:szCs w:val="20"/>
              </w:rPr>
            </w:pPr>
            <w:del w:id="1584" w:author="Nguyen, Trinh@Wildlife" w:date="2021-12-15T11:50:00Z">
              <w:r w:rsidRPr="00E8506B" w:rsidDel="00703C00">
                <w:rPr>
                  <w:rFonts w:ascii="Arial" w:hAnsi="Arial" w:cs="Arial"/>
                  <w:sz w:val="20"/>
                  <w:szCs w:val="20"/>
                </w:rPr>
                <w:delText>NA</w:delText>
              </w:r>
            </w:del>
          </w:p>
        </w:tc>
      </w:tr>
      <w:tr w:rsidR="00CE7855" w:rsidRPr="00B95A6C" w:rsidDel="00703C00" w14:paraId="185A32E6" w14:textId="7249FE20" w:rsidTr="003E4DD8">
        <w:trPr>
          <w:del w:id="1585"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32306474" w14:textId="54999FC7" w:rsidR="00CE7855" w:rsidRPr="00D251A5" w:rsidDel="00703C00" w:rsidRDefault="00CE7855" w:rsidP="00703C00">
            <w:pPr>
              <w:rPr>
                <w:del w:id="1586" w:author="Nguyen, Trinh@Wildlife" w:date="2021-12-15T11:50:00Z"/>
                <w:rFonts w:ascii="Arial" w:hAnsi="Arial" w:cs="Arial"/>
                <w:b w:val="0"/>
                <w:sz w:val="20"/>
                <w:szCs w:val="20"/>
              </w:rPr>
            </w:pPr>
            <w:del w:id="1587" w:author="Nguyen, Trinh@Wildlife" w:date="2021-12-15T11:50:00Z">
              <w:r w:rsidRPr="00D251A5" w:rsidDel="00703C00">
                <w:rPr>
                  <w:rFonts w:ascii="Arial" w:hAnsi="Arial" w:cs="Arial"/>
                  <w:b w:val="0"/>
                  <w:sz w:val="20"/>
                  <w:szCs w:val="20"/>
                </w:rPr>
                <w:delText>Duration</w:delText>
              </w:r>
            </w:del>
          </w:p>
        </w:tc>
        <w:tc>
          <w:tcPr>
            <w:tcW w:w="4860" w:type="dxa"/>
            <w:tcBorders>
              <w:top w:val="single" w:sz="4" w:space="0" w:color="auto"/>
              <w:left w:val="single" w:sz="4" w:space="0" w:color="auto"/>
              <w:bottom w:val="single" w:sz="4" w:space="0" w:color="auto"/>
              <w:right w:val="single" w:sz="4" w:space="0" w:color="auto"/>
            </w:tcBorders>
          </w:tcPr>
          <w:p w14:paraId="058A8FC2" w14:textId="68ABC0EC" w:rsidR="00CE7855" w:rsidRPr="00B95A6C" w:rsidDel="00703C00" w:rsidRDefault="00594314" w:rsidP="00703C00">
            <w:pPr>
              <w:cnfStyle w:val="000000000000" w:firstRow="0" w:lastRow="0" w:firstColumn="0" w:lastColumn="0" w:oddVBand="0" w:evenVBand="0" w:oddHBand="0" w:evenHBand="0" w:firstRowFirstColumn="0" w:firstRowLastColumn="0" w:lastRowFirstColumn="0" w:lastRowLastColumn="0"/>
              <w:rPr>
                <w:del w:id="1588" w:author="Nguyen, Trinh@Wildlife" w:date="2021-12-15T11:50:00Z"/>
                <w:rFonts w:ascii="Arial" w:hAnsi="Arial" w:cs="Arial"/>
                <w:sz w:val="20"/>
                <w:szCs w:val="20"/>
              </w:rPr>
            </w:pPr>
            <w:del w:id="1589" w:author="Nguyen, Trinh@Wildlife" w:date="2021-12-15T11:50:00Z">
              <w:r w:rsidDel="00703C00">
                <w:rPr>
                  <w:rFonts w:ascii="Arial" w:hAnsi="Arial" w:cs="Arial"/>
                  <w:sz w:val="20"/>
                  <w:szCs w:val="20"/>
                </w:rPr>
                <w:delText>Time</w:delText>
              </w:r>
              <w:r w:rsidRPr="00594314" w:rsidDel="00703C00">
                <w:rPr>
                  <w:rFonts w:ascii="Arial" w:hAnsi="Arial" w:cs="Arial"/>
                  <w:sz w:val="20"/>
                  <w:szCs w:val="20"/>
                </w:rPr>
                <w:delText xml:space="preserve"> of an individual tow</w:delText>
              </w:r>
            </w:del>
          </w:p>
        </w:tc>
        <w:tc>
          <w:tcPr>
            <w:tcW w:w="2520" w:type="dxa"/>
            <w:tcBorders>
              <w:top w:val="single" w:sz="4" w:space="0" w:color="auto"/>
              <w:left w:val="single" w:sz="4" w:space="0" w:color="auto"/>
              <w:bottom w:val="single" w:sz="4" w:space="0" w:color="auto"/>
              <w:right w:val="single" w:sz="4" w:space="0" w:color="auto"/>
            </w:tcBorders>
          </w:tcPr>
          <w:p w14:paraId="2FB9C23F" w14:textId="647AF9BF" w:rsidR="00CE7855" w:rsidRPr="00B95A6C" w:rsidDel="00703C00" w:rsidRDefault="00CE6BF5" w:rsidP="00703C00">
            <w:pPr>
              <w:cnfStyle w:val="000000000000" w:firstRow="0" w:lastRow="0" w:firstColumn="0" w:lastColumn="0" w:oddVBand="0" w:evenVBand="0" w:oddHBand="0" w:evenHBand="0" w:firstRowFirstColumn="0" w:firstRowLastColumn="0" w:lastRowFirstColumn="0" w:lastRowLastColumn="0"/>
              <w:rPr>
                <w:del w:id="1590" w:author="Nguyen, Trinh@Wildlife" w:date="2021-12-15T11:50:00Z"/>
                <w:rFonts w:ascii="Arial" w:hAnsi="Arial" w:cs="Arial"/>
                <w:sz w:val="20"/>
                <w:szCs w:val="20"/>
              </w:rPr>
            </w:pPr>
            <w:del w:id="1591" w:author="Nguyen, Trinh@Wildlife" w:date="2021-12-15T11:50:00Z">
              <w:r w:rsidDel="00703C00">
                <w:rPr>
                  <w:rFonts w:ascii="Arial" w:hAnsi="Arial" w:cs="Arial"/>
                  <w:sz w:val="20"/>
                  <w:szCs w:val="20"/>
                </w:rPr>
                <w:delText>Minutes</w:delText>
              </w:r>
            </w:del>
          </w:p>
        </w:tc>
        <w:tc>
          <w:tcPr>
            <w:tcW w:w="1890" w:type="dxa"/>
            <w:tcBorders>
              <w:top w:val="single" w:sz="4" w:space="0" w:color="auto"/>
              <w:left w:val="single" w:sz="4" w:space="0" w:color="auto"/>
              <w:bottom w:val="single" w:sz="4" w:space="0" w:color="auto"/>
              <w:right w:val="single" w:sz="4" w:space="0" w:color="auto"/>
            </w:tcBorders>
          </w:tcPr>
          <w:p w14:paraId="045DAA48" w14:textId="199B34EC" w:rsidR="00CE7855" w:rsidRPr="00B95A6C" w:rsidDel="00703C00" w:rsidRDefault="00CE7855" w:rsidP="00703C00">
            <w:pPr>
              <w:cnfStyle w:val="000000000000" w:firstRow="0" w:lastRow="0" w:firstColumn="0" w:lastColumn="0" w:oddVBand="0" w:evenVBand="0" w:oddHBand="0" w:evenHBand="0" w:firstRowFirstColumn="0" w:firstRowLastColumn="0" w:lastRowFirstColumn="0" w:lastRowLastColumn="0"/>
              <w:rPr>
                <w:del w:id="1592" w:author="Nguyen, Trinh@Wildlife" w:date="2021-12-15T11:50:00Z"/>
                <w:rFonts w:ascii="Arial" w:hAnsi="Arial" w:cs="Arial"/>
                <w:sz w:val="20"/>
                <w:szCs w:val="20"/>
              </w:rPr>
            </w:pPr>
            <w:del w:id="1593" w:author="Nguyen, Trinh@Wildlife" w:date="2021-12-15T11:50:00Z">
              <w:r w:rsidRPr="00E8506B" w:rsidDel="00703C00">
                <w:rPr>
                  <w:rFonts w:ascii="Arial" w:hAnsi="Arial" w:cs="Arial"/>
                  <w:sz w:val="20"/>
                  <w:szCs w:val="20"/>
                </w:rPr>
                <w:delText>NA</w:delText>
              </w:r>
            </w:del>
          </w:p>
        </w:tc>
      </w:tr>
      <w:tr w:rsidR="00CE7855" w:rsidRPr="00B95A6C" w:rsidDel="00703C00" w14:paraId="5E8ABDA9" w14:textId="74094562" w:rsidTr="003E4DD8">
        <w:trPr>
          <w:cnfStyle w:val="000000100000" w:firstRow="0" w:lastRow="0" w:firstColumn="0" w:lastColumn="0" w:oddVBand="0" w:evenVBand="0" w:oddHBand="1" w:evenHBand="0" w:firstRowFirstColumn="0" w:firstRowLastColumn="0" w:lastRowFirstColumn="0" w:lastRowLastColumn="0"/>
          <w:del w:id="1594"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7DDD27A0" w14:textId="6FF42B55" w:rsidR="00CE7855" w:rsidRPr="00D251A5" w:rsidDel="00703C00" w:rsidRDefault="00F46522" w:rsidP="00703C00">
            <w:pPr>
              <w:rPr>
                <w:del w:id="1595" w:author="Nguyen, Trinh@Wildlife" w:date="2021-12-15T11:50:00Z"/>
                <w:rFonts w:ascii="Arial" w:hAnsi="Arial" w:cs="Arial"/>
                <w:b w:val="0"/>
                <w:sz w:val="20"/>
                <w:szCs w:val="20"/>
              </w:rPr>
            </w:pPr>
            <w:del w:id="1596" w:author="Nguyen, Trinh@Wildlife" w:date="2021-12-15T11:50:00Z">
              <w:r w:rsidDel="00703C00">
                <w:rPr>
                  <w:rFonts w:ascii="Arial" w:hAnsi="Arial" w:cs="Arial"/>
                  <w:b w:val="0"/>
                  <w:sz w:val="20"/>
                  <w:szCs w:val="20"/>
                </w:rPr>
                <w:delText>Volume</w:delText>
              </w:r>
            </w:del>
          </w:p>
        </w:tc>
        <w:tc>
          <w:tcPr>
            <w:tcW w:w="4860" w:type="dxa"/>
            <w:tcBorders>
              <w:top w:val="single" w:sz="4" w:space="0" w:color="auto"/>
              <w:left w:val="single" w:sz="4" w:space="0" w:color="auto"/>
              <w:bottom w:val="single" w:sz="4" w:space="0" w:color="auto"/>
              <w:right w:val="single" w:sz="4" w:space="0" w:color="auto"/>
            </w:tcBorders>
          </w:tcPr>
          <w:p w14:paraId="28461897" w14:textId="07710A12" w:rsidR="00CE7855" w:rsidRPr="00B95A6C" w:rsidDel="00703C00" w:rsidRDefault="00F46522" w:rsidP="00703C00">
            <w:pPr>
              <w:cnfStyle w:val="000000100000" w:firstRow="0" w:lastRow="0" w:firstColumn="0" w:lastColumn="0" w:oddVBand="0" w:evenVBand="0" w:oddHBand="1" w:evenHBand="0" w:firstRowFirstColumn="0" w:firstRowLastColumn="0" w:lastRowFirstColumn="0" w:lastRowLastColumn="0"/>
              <w:rPr>
                <w:del w:id="1597" w:author="Nguyen, Trinh@Wildlife" w:date="2021-12-15T11:50:00Z"/>
                <w:rFonts w:ascii="Arial" w:hAnsi="Arial" w:cs="Arial"/>
                <w:sz w:val="20"/>
                <w:szCs w:val="20"/>
              </w:rPr>
            </w:pPr>
            <w:del w:id="1598" w:author="Nguyen, Trinh@Wildlife" w:date="2021-12-15T11:50:00Z">
              <w:r w:rsidDel="00703C00">
                <w:rPr>
                  <w:rFonts w:ascii="Arial" w:hAnsi="Arial" w:cs="Arial"/>
                  <w:sz w:val="20"/>
                  <w:szCs w:val="20"/>
                </w:rPr>
                <w:delText>Volume of water sampled</w:delText>
              </w:r>
            </w:del>
          </w:p>
        </w:tc>
        <w:tc>
          <w:tcPr>
            <w:tcW w:w="2520" w:type="dxa"/>
            <w:tcBorders>
              <w:top w:val="single" w:sz="4" w:space="0" w:color="auto"/>
              <w:left w:val="single" w:sz="4" w:space="0" w:color="auto"/>
              <w:bottom w:val="single" w:sz="4" w:space="0" w:color="auto"/>
              <w:right w:val="single" w:sz="4" w:space="0" w:color="auto"/>
            </w:tcBorders>
          </w:tcPr>
          <w:p w14:paraId="242A2F40" w14:textId="7A5C9997" w:rsidR="00CE7855" w:rsidRPr="00B95A6C" w:rsidDel="00703C00" w:rsidRDefault="00F46522" w:rsidP="00703C00">
            <w:pPr>
              <w:cnfStyle w:val="000000100000" w:firstRow="0" w:lastRow="0" w:firstColumn="0" w:lastColumn="0" w:oddVBand="0" w:evenVBand="0" w:oddHBand="1" w:evenHBand="0" w:firstRowFirstColumn="0" w:firstRowLastColumn="0" w:lastRowFirstColumn="0" w:lastRowLastColumn="0"/>
              <w:rPr>
                <w:del w:id="1599" w:author="Nguyen, Trinh@Wildlife" w:date="2021-12-15T11:50:00Z"/>
                <w:rFonts w:ascii="Arial" w:hAnsi="Arial" w:cs="Arial"/>
                <w:sz w:val="20"/>
                <w:szCs w:val="20"/>
              </w:rPr>
            </w:pPr>
            <w:del w:id="1600" w:author="Nguyen, Trinh@Wildlife" w:date="2021-12-15T11:50:00Z">
              <w:r w:rsidDel="00703C00">
                <w:rPr>
                  <w:rFonts w:ascii="Arial" w:hAnsi="Arial" w:cs="Arial"/>
                  <w:sz w:val="20"/>
                  <w:szCs w:val="20"/>
                </w:rPr>
                <w:delText>Cubic Meters</w:delText>
              </w:r>
            </w:del>
          </w:p>
        </w:tc>
        <w:tc>
          <w:tcPr>
            <w:tcW w:w="1890" w:type="dxa"/>
            <w:tcBorders>
              <w:top w:val="single" w:sz="4" w:space="0" w:color="auto"/>
              <w:left w:val="single" w:sz="4" w:space="0" w:color="auto"/>
              <w:bottom w:val="single" w:sz="4" w:space="0" w:color="auto"/>
              <w:right w:val="single" w:sz="4" w:space="0" w:color="auto"/>
            </w:tcBorders>
          </w:tcPr>
          <w:p w14:paraId="01636E4A" w14:textId="53E0D99D" w:rsidR="00CE7855" w:rsidRPr="00B95A6C" w:rsidDel="00703C00" w:rsidRDefault="00CE7855" w:rsidP="00703C00">
            <w:pPr>
              <w:cnfStyle w:val="000000100000" w:firstRow="0" w:lastRow="0" w:firstColumn="0" w:lastColumn="0" w:oddVBand="0" w:evenVBand="0" w:oddHBand="1" w:evenHBand="0" w:firstRowFirstColumn="0" w:firstRowLastColumn="0" w:lastRowFirstColumn="0" w:lastRowLastColumn="0"/>
              <w:rPr>
                <w:del w:id="1601" w:author="Nguyen, Trinh@Wildlife" w:date="2021-12-15T11:50:00Z"/>
                <w:rFonts w:ascii="Arial" w:hAnsi="Arial" w:cs="Arial"/>
                <w:sz w:val="20"/>
                <w:szCs w:val="20"/>
              </w:rPr>
            </w:pPr>
            <w:del w:id="1602" w:author="Nguyen, Trinh@Wildlife" w:date="2021-12-15T11:50:00Z">
              <w:r w:rsidRPr="00E8506B" w:rsidDel="00703C00">
                <w:rPr>
                  <w:rFonts w:ascii="Arial" w:hAnsi="Arial" w:cs="Arial"/>
                  <w:sz w:val="20"/>
                  <w:szCs w:val="20"/>
                </w:rPr>
                <w:delText>NA</w:delText>
              </w:r>
            </w:del>
          </w:p>
        </w:tc>
      </w:tr>
      <w:tr w:rsidR="00CE7855" w:rsidRPr="00B95A6C" w:rsidDel="00703C00" w14:paraId="13CAC9EC" w14:textId="1A6FF02B" w:rsidTr="003E4DD8">
        <w:trPr>
          <w:del w:id="1603"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2DD62092" w14:textId="7AE5D930" w:rsidR="00CE7855" w:rsidRPr="00D251A5" w:rsidDel="00703C00" w:rsidRDefault="00CE7855" w:rsidP="00703C00">
            <w:pPr>
              <w:rPr>
                <w:del w:id="1604" w:author="Nguyen, Trinh@Wildlife" w:date="2021-12-15T11:50:00Z"/>
                <w:rFonts w:ascii="Arial" w:hAnsi="Arial" w:cs="Arial"/>
                <w:b w:val="0"/>
                <w:sz w:val="20"/>
                <w:szCs w:val="20"/>
              </w:rPr>
            </w:pPr>
            <w:del w:id="1605" w:author="Nguyen, Trinh@Wildlife" w:date="2021-12-15T11:50:00Z">
              <w:r w:rsidRPr="00D251A5" w:rsidDel="00703C00">
                <w:rPr>
                  <w:rFonts w:ascii="Arial" w:hAnsi="Arial" w:cs="Arial"/>
                  <w:b w:val="0"/>
                  <w:sz w:val="20"/>
                  <w:szCs w:val="20"/>
                </w:rPr>
                <w:delText>Temp</w:delText>
              </w:r>
            </w:del>
          </w:p>
        </w:tc>
        <w:tc>
          <w:tcPr>
            <w:tcW w:w="4860" w:type="dxa"/>
            <w:tcBorders>
              <w:top w:val="single" w:sz="4" w:space="0" w:color="auto"/>
              <w:left w:val="single" w:sz="4" w:space="0" w:color="auto"/>
              <w:bottom w:val="single" w:sz="4" w:space="0" w:color="auto"/>
              <w:right w:val="single" w:sz="4" w:space="0" w:color="auto"/>
            </w:tcBorders>
          </w:tcPr>
          <w:p w14:paraId="0AAC4334" w14:textId="19AFBF38" w:rsidR="00CE7855" w:rsidRPr="00B95A6C" w:rsidDel="00703C00" w:rsidRDefault="00B1132F" w:rsidP="00703C00">
            <w:pPr>
              <w:cnfStyle w:val="000000000000" w:firstRow="0" w:lastRow="0" w:firstColumn="0" w:lastColumn="0" w:oddVBand="0" w:evenVBand="0" w:oddHBand="0" w:evenHBand="0" w:firstRowFirstColumn="0" w:firstRowLastColumn="0" w:lastRowFirstColumn="0" w:lastRowLastColumn="0"/>
              <w:rPr>
                <w:del w:id="1606" w:author="Nguyen, Trinh@Wildlife" w:date="2021-12-15T11:50:00Z"/>
                <w:rFonts w:ascii="Arial" w:hAnsi="Arial" w:cs="Arial"/>
                <w:sz w:val="20"/>
                <w:szCs w:val="20"/>
              </w:rPr>
            </w:pPr>
            <w:del w:id="1607" w:author="Nguyen, Trinh@Wildlife" w:date="2021-12-15T11:50:00Z">
              <w:r w:rsidDel="00703C00">
                <w:rPr>
                  <w:rFonts w:ascii="Arial" w:hAnsi="Arial" w:cs="Arial"/>
                  <w:sz w:val="20"/>
                  <w:szCs w:val="20"/>
                </w:rPr>
                <w:delText>Surface water temperature</w:delText>
              </w:r>
              <w:r w:rsidRPr="00B1132F" w:rsidDel="00703C00">
                <w:rPr>
                  <w:rFonts w:ascii="Arial" w:hAnsi="Arial" w:cs="Arial"/>
                  <w:sz w:val="20"/>
                  <w:szCs w:val="20"/>
                </w:rPr>
                <w:delText xml:space="preserve"> of a station</w:delText>
              </w:r>
            </w:del>
          </w:p>
        </w:tc>
        <w:tc>
          <w:tcPr>
            <w:tcW w:w="2520" w:type="dxa"/>
            <w:tcBorders>
              <w:top w:val="single" w:sz="4" w:space="0" w:color="auto"/>
              <w:left w:val="single" w:sz="4" w:space="0" w:color="auto"/>
              <w:bottom w:val="single" w:sz="4" w:space="0" w:color="auto"/>
              <w:right w:val="single" w:sz="4" w:space="0" w:color="auto"/>
            </w:tcBorders>
          </w:tcPr>
          <w:p w14:paraId="0D9AE448" w14:textId="0064CEC6" w:rsidR="00CE7855" w:rsidRPr="00B95A6C" w:rsidDel="00703C00" w:rsidRDefault="005C7CF4" w:rsidP="00703C00">
            <w:pPr>
              <w:cnfStyle w:val="000000000000" w:firstRow="0" w:lastRow="0" w:firstColumn="0" w:lastColumn="0" w:oddVBand="0" w:evenVBand="0" w:oddHBand="0" w:evenHBand="0" w:firstRowFirstColumn="0" w:firstRowLastColumn="0" w:lastRowFirstColumn="0" w:lastRowLastColumn="0"/>
              <w:rPr>
                <w:del w:id="1608" w:author="Nguyen, Trinh@Wildlife" w:date="2021-12-15T11:50:00Z"/>
                <w:rFonts w:ascii="Arial" w:hAnsi="Arial" w:cs="Arial"/>
                <w:sz w:val="20"/>
                <w:szCs w:val="20"/>
              </w:rPr>
            </w:pPr>
            <w:del w:id="1609" w:author="Nguyen, Trinh@Wildlife" w:date="2021-12-15T11:50:00Z">
              <w:r w:rsidDel="00703C00">
                <w:rPr>
                  <w:rFonts w:ascii="Arial" w:hAnsi="Arial" w:cs="Arial"/>
                  <w:sz w:val="20"/>
                  <w:szCs w:val="20"/>
                </w:rPr>
                <w:delText>Degrees Celsius</w:delText>
              </w:r>
            </w:del>
          </w:p>
        </w:tc>
        <w:tc>
          <w:tcPr>
            <w:tcW w:w="1890" w:type="dxa"/>
            <w:tcBorders>
              <w:top w:val="single" w:sz="4" w:space="0" w:color="auto"/>
              <w:left w:val="single" w:sz="4" w:space="0" w:color="auto"/>
              <w:bottom w:val="single" w:sz="4" w:space="0" w:color="auto"/>
              <w:right w:val="single" w:sz="4" w:space="0" w:color="auto"/>
            </w:tcBorders>
          </w:tcPr>
          <w:p w14:paraId="0A344F17" w14:textId="3104A663" w:rsidR="00CE7855" w:rsidRPr="00B95A6C" w:rsidDel="00703C00" w:rsidRDefault="00CE7855" w:rsidP="00703C00">
            <w:pPr>
              <w:cnfStyle w:val="000000000000" w:firstRow="0" w:lastRow="0" w:firstColumn="0" w:lastColumn="0" w:oddVBand="0" w:evenVBand="0" w:oddHBand="0" w:evenHBand="0" w:firstRowFirstColumn="0" w:firstRowLastColumn="0" w:lastRowFirstColumn="0" w:lastRowLastColumn="0"/>
              <w:rPr>
                <w:del w:id="1610" w:author="Nguyen, Trinh@Wildlife" w:date="2021-12-15T11:50:00Z"/>
                <w:rFonts w:ascii="Arial" w:hAnsi="Arial" w:cs="Arial"/>
                <w:sz w:val="20"/>
                <w:szCs w:val="20"/>
              </w:rPr>
            </w:pPr>
            <w:del w:id="1611" w:author="Nguyen, Trinh@Wildlife" w:date="2021-12-15T11:50:00Z">
              <w:r w:rsidRPr="00E8506B" w:rsidDel="00703C00">
                <w:rPr>
                  <w:rFonts w:ascii="Arial" w:hAnsi="Arial" w:cs="Arial"/>
                  <w:sz w:val="20"/>
                  <w:szCs w:val="20"/>
                </w:rPr>
                <w:delText>NA</w:delText>
              </w:r>
            </w:del>
          </w:p>
        </w:tc>
      </w:tr>
      <w:tr w:rsidR="00CE7855" w:rsidRPr="00B95A6C" w:rsidDel="00703C00" w14:paraId="46F3BA13" w14:textId="1B97F76B" w:rsidTr="003E4DD8">
        <w:trPr>
          <w:cnfStyle w:val="000000100000" w:firstRow="0" w:lastRow="0" w:firstColumn="0" w:lastColumn="0" w:oddVBand="0" w:evenVBand="0" w:oddHBand="1" w:evenHBand="0" w:firstRowFirstColumn="0" w:firstRowLastColumn="0" w:lastRowFirstColumn="0" w:lastRowLastColumn="0"/>
          <w:del w:id="1612"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55AB1BD0" w14:textId="42C6A184" w:rsidR="00CE7855" w:rsidRPr="00D251A5" w:rsidDel="00703C00" w:rsidRDefault="00CE7855" w:rsidP="00703C00">
            <w:pPr>
              <w:rPr>
                <w:del w:id="1613" w:author="Nguyen, Trinh@Wildlife" w:date="2021-12-15T11:50:00Z"/>
                <w:rFonts w:ascii="Arial" w:hAnsi="Arial" w:cs="Arial"/>
                <w:b w:val="0"/>
                <w:sz w:val="20"/>
                <w:szCs w:val="20"/>
              </w:rPr>
            </w:pPr>
            <w:del w:id="1614" w:author="Nguyen, Trinh@Wildlife" w:date="2021-12-15T11:50:00Z">
              <w:r w:rsidRPr="00D251A5" w:rsidDel="00703C00">
                <w:rPr>
                  <w:rFonts w:ascii="Arial" w:hAnsi="Arial" w:cs="Arial"/>
                  <w:b w:val="0"/>
                  <w:sz w:val="20"/>
                  <w:szCs w:val="20"/>
                </w:rPr>
                <w:delText>TopEC</w:delText>
              </w:r>
            </w:del>
          </w:p>
        </w:tc>
        <w:tc>
          <w:tcPr>
            <w:tcW w:w="4860" w:type="dxa"/>
            <w:tcBorders>
              <w:top w:val="single" w:sz="4" w:space="0" w:color="auto"/>
              <w:left w:val="single" w:sz="4" w:space="0" w:color="auto"/>
              <w:bottom w:val="single" w:sz="4" w:space="0" w:color="auto"/>
              <w:right w:val="single" w:sz="4" w:space="0" w:color="auto"/>
            </w:tcBorders>
          </w:tcPr>
          <w:p w14:paraId="2056E650" w14:textId="7F4748B7" w:rsidR="00CE7855" w:rsidRPr="00B95A6C" w:rsidDel="00703C00" w:rsidRDefault="00B1132F" w:rsidP="00703C00">
            <w:pPr>
              <w:cnfStyle w:val="000000100000" w:firstRow="0" w:lastRow="0" w:firstColumn="0" w:lastColumn="0" w:oddVBand="0" w:evenVBand="0" w:oddHBand="1" w:evenHBand="0" w:firstRowFirstColumn="0" w:firstRowLastColumn="0" w:lastRowFirstColumn="0" w:lastRowLastColumn="0"/>
              <w:rPr>
                <w:del w:id="1615" w:author="Nguyen, Trinh@Wildlife" w:date="2021-12-15T11:50:00Z"/>
                <w:rFonts w:ascii="Arial" w:hAnsi="Arial" w:cs="Arial"/>
                <w:sz w:val="20"/>
                <w:szCs w:val="20"/>
              </w:rPr>
            </w:pPr>
            <w:del w:id="1616" w:author="Nguyen, Trinh@Wildlife" w:date="2021-12-15T11:50:00Z">
              <w:r w:rsidRPr="00B1132F" w:rsidDel="00703C00">
                <w:rPr>
                  <w:rFonts w:ascii="Arial" w:hAnsi="Arial" w:cs="Arial"/>
                  <w:sz w:val="20"/>
                  <w:szCs w:val="20"/>
                </w:rPr>
                <w:delText xml:space="preserve">Surface electro-conductivity </w:delText>
              </w:r>
            </w:del>
          </w:p>
        </w:tc>
        <w:tc>
          <w:tcPr>
            <w:tcW w:w="2520" w:type="dxa"/>
            <w:tcBorders>
              <w:top w:val="single" w:sz="4" w:space="0" w:color="auto"/>
              <w:left w:val="single" w:sz="4" w:space="0" w:color="auto"/>
              <w:bottom w:val="single" w:sz="4" w:space="0" w:color="auto"/>
              <w:right w:val="single" w:sz="4" w:space="0" w:color="auto"/>
            </w:tcBorders>
          </w:tcPr>
          <w:p w14:paraId="40CE462E" w14:textId="1C4DA160" w:rsidR="00CE7855" w:rsidRPr="00B95A6C" w:rsidDel="00703C00" w:rsidRDefault="00B1132F" w:rsidP="00703C00">
            <w:pPr>
              <w:cnfStyle w:val="000000100000" w:firstRow="0" w:lastRow="0" w:firstColumn="0" w:lastColumn="0" w:oddVBand="0" w:evenVBand="0" w:oddHBand="1" w:evenHBand="0" w:firstRowFirstColumn="0" w:firstRowLastColumn="0" w:lastRowFirstColumn="0" w:lastRowLastColumn="0"/>
              <w:rPr>
                <w:del w:id="1617" w:author="Nguyen, Trinh@Wildlife" w:date="2021-12-15T11:50:00Z"/>
                <w:rFonts w:ascii="Arial" w:hAnsi="Arial" w:cs="Arial"/>
                <w:sz w:val="20"/>
                <w:szCs w:val="20"/>
              </w:rPr>
            </w:pPr>
            <w:del w:id="1618" w:author="Nguyen, Trinh@Wildlife" w:date="2021-12-15T11:50:00Z">
              <w:r w:rsidRPr="00B1132F" w:rsidDel="00703C00">
                <w:rPr>
                  <w:rFonts w:ascii="Arial" w:hAnsi="Arial" w:cs="Arial"/>
                  <w:sz w:val="20"/>
                  <w:szCs w:val="20"/>
                </w:rPr>
                <w:delText>Microsiemens</w:delText>
              </w:r>
              <w:r w:rsidDel="00703C00">
                <w:rPr>
                  <w:rFonts w:ascii="Arial" w:hAnsi="Arial" w:cs="Arial"/>
                  <w:sz w:val="20"/>
                  <w:szCs w:val="20"/>
                </w:rPr>
                <w:delText xml:space="preserve"> per centimeter</w:delText>
              </w:r>
            </w:del>
          </w:p>
        </w:tc>
        <w:tc>
          <w:tcPr>
            <w:tcW w:w="1890" w:type="dxa"/>
            <w:tcBorders>
              <w:top w:val="single" w:sz="4" w:space="0" w:color="auto"/>
              <w:left w:val="single" w:sz="4" w:space="0" w:color="auto"/>
              <w:bottom w:val="single" w:sz="4" w:space="0" w:color="auto"/>
              <w:right w:val="single" w:sz="4" w:space="0" w:color="auto"/>
            </w:tcBorders>
          </w:tcPr>
          <w:p w14:paraId="4467389D" w14:textId="25DC9DA1" w:rsidR="00CE7855" w:rsidRPr="00B95A6C" w:rsidDel="00703C00" w:rsidRDefault="00CE7855" w:rsidP="00703C00">
            <w:pPr>
              <w:cnfStyle w:val="000000100000" w:firstRow="0" w:lastRow="0" w:firstColumn="0" w:lastColumn="0" w:oddVBand="0" w:evenVBand="0" w:oddHBand="1" w:evenHBand="0" w:firstRowFirstColumn="0" w:firstRowLastColumn="0" w:lastRowFirstColumn="0" w:lastRowLastColumn="0"/>
              <w:rPr>
                <w:del w:id="1619" w:author="Nguyen, Trinh@Wildlife" w:date="2021-12-15T11:50:00Z"/>
                <w:rFonts w:ascii="Arial" w:hAnsi="Arial" w:cs="Arial"/>
                <w:sz w:val="20"/>
                <w:szCs w:val="20"/>
              </w:rPr>
            </w:pPr>
            <w:del w:id="1620" w:author="Nguyen, Trinh@Wildlife" w:date="2021-12-15T11:50:00Z">
              <w:r w:rsidRPr="00E8506B" w:rsidDel="00703C00">
                <w:rPr>
                  <w:rFonts w:ascii="Arial" w:hAnsi="Arial" w:cs="Arial"/>
                  <w:sz w:val="20"/>
                  <w:szCs w:val="20"/>
                </w:rPr>
                <w:delText>NA</w:delText>
              </w:r>
            </w:del>
          </w:p>
        </w:tc>
      </w:tr>
      <w:tr w:rsidR="00CE7855" w:rsidRPr="00B95A6C" w:rsidDel="00703C00" w14:paraId="404161A8" w14:textId="5F480932" w:rsidTr="003E4DD8">
        <w:trPr>
          <w:del w:id="1621"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1766CAE3" w14:textId="5C946936" w:rsidR="00CE7855" w:rsidRPr="00D251A5" w:rsidDel="00703C00" w:rsidRDefault="00CE7855" w:rsidP="00703C00">
            <w:pPr>
              <w:rPr>
                <w:del w:id="1622" w:author="Nguyen, Trinh@Wildlife" w:date="2021-12-15T11:50:00Z"/>
                <w:rFonts w:ascii="Arial" w:hAnsi="Arial" w:cs="Arial"/>
                <w:b w:val="0"/>
                <w:sz w:val="20"/>
                <w:szCs w:val="20"/>
              </w:rPr>
            </w:pPr>
            <w:del w:id="1623" w:author="Nguyen, Trinh@Wildlife" w:date="2021-12-15T11:50:00Z">
              <w:r w:rsidRPr="00D251A5" w:rsidDel="00703C00">
                <w:rPr>
                  <w:rFonts w:ascii="Arial" w:hAnsi="Arial" w:cs="Arial"/>
                  <w:b w:val="0"/>
                  <w:sz w:val="20"/>
                  <w:szCs w:val="20"/>
                </w:rPr>
                <w:delText>BottomEC</w:delText>
              </w:r>
            </w:del>
          </w:p>
        </w:tc>
        <w:tc>
          <w:tcPr>
            <w:tcW w:w="4860" w:type="dxa"/>
            <w:tcBorders>
              <w:top w:val="single" w:sz="4" w:space="0" w:color="auto"/>
              <w:left w:val="single" w:sz="4" w:space="0" w:color="auto"/>
              <w:bottom w:val="single" w:sz="4" w:space="0" w:color="auto"/>
              <w:right w:val="single" w:sz="4" w:space="0" w:color="auto"/>
            </w:tcBorders>
          </w:tcPr>
          <w:p w14:paraId="5D821897" w14:textId="2B1D2BA6" w:rsidR="00CE7855" w:rsidRPr="00B95A6C" w:rsidDel="00703C00" w:rsidRDefault="00B1132F" w:rsidP="00703C00">
            <w:pPr>
              <w:cnfStyle w:val="000000000000" w:firstRow="0" w:lastRow="0" w:firstColumn="0" w:lastColumn="0" w:oddVBand="0" w:evenVBand="0" w:oddHBand="0" w:evenHBand="0" w:firstRowFirstColumn="0" w:firstRowLastColumn="0" w:lastRowFirstColumn="0" w:lastRowLastColumn="0"/>
              <w:rPr>
                <w:del w:id="1624" w:author="Nguyen, Trinh@Wildlife" w:date="2021-12-15T11:50:00Z"/>
                <w:rFonts w:ascii="Arial" w:hAnsi="Arial" w:cs="Arial"/>
                <w:sz w:val="20"/>
                <w:szCs w:val="20"/>
              </w:rPr>
            </w:pPr>
            <w:del w:id="1625" w:author="Nguyen, Trinh@Wildlife" w:date="2021-12-15T11:50:00Z">
              <w:r w:rsidDel="00703C00">
                <w:rPr>
                  <w:rFonts w:ascii="Arial" w:hAnsi="Arial" w:cs="Arial"/>
                  <w:sz w:val="20"/>
                  <w:szCs w:val="20"/>
                </w:rPr>
                <w:delText>Bottom</w:delText>
              </w:r>
              <w:r w:rsidRPr="00B1132F" w:rsidDel="00703C00">
                <w:rPr>
                  <w:rFonts w:ascii="Arial" w:hAnsi="Arial" w:cs="Arial"/>
                  <w:sz w:val="20"/>
                  <w:szCs w:val="20"/>
                </w:rPr>
                <w:delText xml:space="preserve"> electro-conductivity</w:delText>
              </w:r>
            </w:del>
          </w:p>
        </w:tc>
        <w:tc>
          <w:tcPr>
            <w:tcW w:w="2520" w:type="dxa"/>
            <w:tcBorders>
              <w:top w:val="single" w:sz="4" w:space="0" w:color="auto"/>
              <w:left w:val="single" w:sz="4" w:space="0" w:color="auto"/>
              <w:bottom w:val="single" w:sz="4" w:space="0" w:color="auto"/>
              <w:right w:val="single" w:sz="4" w:space="0" w:color="auto"/>
            </w:tcBorders>
          </w:tcPr>
          <w:p w14:paraId="62F6468C" w14:textId="3DF50266" w:rsidR="00CE7855" w:rsidRPr="00B95A6C" w:rsidDel="00703C00" w:rsidRDefault="00B1132F" w:rsidP="00703C00">
            <w:pPr>
              <w:cnfStyle w:val="000000000000" w:firstRow="0" w:lastRow="0" w:firstColumn="0" w:lastColumn="0" w:oddVBand="0" w:evenVBand="0" w:oddHBand="0" w:evenHBand="0" w:firstRowFirstColumn="0" w:firstRowLastColumn="0" w:lastRowFirstColumn="0" w:lastRowLastColumn="0"/>
              <w:rPr>
                <w:del w:id="1626" w:author="Nguyen, Trinh@Wildlife" w:date="2021-12-15T11:50:00Z"/>
                <w:rFonts w:ascii="Arial" w:hAnsi="Arial" w:cs="Arial"/>
                <w:sz w:val="20"/>
                <w:szCs w:val="20"/>
              </w:rPr>
            </w:pPr>
            <w:del w:id="1627" w:author="Nguyen, Trinh@Wildlife" w:date="2021-12-15T11:50:00Z">
              <w:r w:rsidRPr="00B1132F" w:rsidDel="00703C00">
                <w:rPr>
                  <w:rFonts w:ascii="Arial" w:hAnsi="Arial" w:cs="Arial"/>
                  <w:sz w:val="20"/>
                  <w:szCs w:val="20"/>
                </w:rPr>
                <w:delText>Microsiemens</w:delText>
              </w:r>
              <w:r w:rsidDel="00703C00">
                <w:rPr>
                  <w:rFonts w:ascii="Arial" w:hAnsi="Arial" w:cs="Arial"/>
                  <w:sz w:val="20"/>
                  <w:szCs w:val="20"/>
                </w:rPr>
                <w:delText xml:space="preserve"> per centimeter</w:delText>
              </w:r>
            </w:del>
          </w:p>
        </w:tc>
        <w:tc>
          <w:tcPr>
            <w:tcW w:w="1890" w:type="dxa"/>
            <w:tcBorders>
              <w:top w:val="single" w:sz="4" w:space="0" w:color="auto"/>
              <w:left w:val="single" w:sz="4" w:space="0" w:color="auto"/>
              <w:bottom w:val="single" w:sz="4" w:space="0" w:color="auto"/>
              <w:right w:val="single" w:sz="4" w:space="0" w:color="auto"/>
            </w:tcBorders>
          </w:tcPr>
          <w:p w14:paraId="1CFD6611" w14:textId="26211C51" w:rsidR="00CE7855" w:rsidRPr="00B95A6C" w:rsidDel="00703C00" w:rsidRDefault="00CE7855" w:rsidP="00703C00">
            <w:pPr>
              <w:cnfStyle w:val="000000000000" w:firstRow="0" w:lastRow="0" w:firstColumn="0" w:lastColumn="0" w:oddVBand="0" w:evenVBand="0" w:oddHBand="0" w:evenHBand="0" w:firstRowFirstColumn="0" w:firstRowLastColumn="0" w:lastRowFirstColumn="0" w:lastRowLastColumn="0"/>
              <w:rPr>
                <w:del w:id="1628" w:author="Nguyen, Trinh@Wildlife" w:date="2021-12-15T11:50:00Z"/>
                <w:rFonts w:ascii="Arial" w:hAnsi="Arial" w:cs="Arial"/>
                <w:sz w:val="20"/>
                <w:szCs w:val="20"/>
              </w:rPr>
            </w:pPr>
            <w:del w:id="1629" w:author="Nguyen, Trinh@Wildlife" w:date="2021-12-15T11:50:00Z">
              <w:r w:rsidRPr="00E8506B" w:rsidDel="00703C00">
                <w:rPr>
                  <w:rFonts w:ascii="Arial" w:hAnsi="Arial" w:cs="Arial"/>
                  <w:sz w:val="20"/>
                  <w:szCs w:val="20"/>
                </w:rPr>
                <w:delText>NA</w:delText>
              </w:r>
            </w:del>
          </w:p>
        </w:tc>
      </w:tr>
      <w:tr w:rsidR="00CE7855" w:rsidRPr="00B95A6C" w:rsidDel="00703C00" w14:paraId="0227C26F" w14:textId="02F1D4F9" w:rsidTr="003E4DD8">
        <w:trPr>
          <w:cnfStyle w:val="000000100000" w:firstRow="0" w:lastRow="0" w:firstColumn="0" w:lastColumn="0" w:oddVBand="0" w:evenVBand="0" w:oddHBand="1" w:evenHBand="0" w:firstRowFirstColumn="0" w:firstRowLastColumn="0" w:lastRowFirstColumn="0" w:lastRowLastColumn="0"/>
          <w:del w:id="1630"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000144A2" w14:textId="2BF71E10" w:rsidR="00CE7855" w:rsidRPr="00D251A5" w:rsidDel="00703C00" w:rsidRDefault="00CE7855" w:rsidP="00703C00">
            <w:pPr>
              <w:rPr>
                <w:del w:id="1631" w:author="Nguyen, Trinh@Wildlife" w:date="2021-12-15T11:50:00Z"/>
                <w:rFonts w:ascii="Arial" w:hAnsi="Arial" w:cs="Arial"/>
                <w:b w:val="0"/>
                <w:sz w:val="20"/>
                <w:szCs w:val="20"/>
              </w:rPr>
            </w:pPr>
            <w:del w:id="1632" w:author="Nguyen, Trinh@Wildlife" w:date="2021-12-15T11:50:00Z">
              <w:r w:rsidRPr="00D251A5" w:rsidDel="00703C00">
                <w:rPr>
                  <w:rFonts w:ascii="Arial" w:hAnsi="Arial" w:cs="Arial"/>
                  <w:b w:val="0"/>
                  <w:sz w:val="20"/>
                  <w:szCs w:val="20"/>
                </w:rPr>
                <w:delText>Secchi</w:delText>
              </w:r>
            </w:del>
          </w:p>
        </w:tc>
        <w:tc>
          <w:tcPr>
            <w:tcW w:w="4860" w:type="dxa"/>
            <w:tcBorders>
              <w:top w:val="single" w:sz="4" w:space="0" w:color="auto"/>
              <w:left w:val="single" w:sz="4" w:space="0" w:color="auto"/>
              <w:bottom w:val="single" w:sz="4" w:space="0" w:color="auto"/>
              <w:right w:val="single" w:sz="4" w:space="0" w:color="auto"/>
            </w:tcBorders>
          </w:tcPr>
          <w:p w14:paraId="4BB2B6DE" w14:textId="56B83D00" w:rsidR="00CE7855" w:rsidRPr="00B95A6C" w:rsidDel="00703C00" w:rsidRDefault="00B1132F" w:rsidP="00703C00">
            <w:pPr>
              <w:cnfStyle w:val="000000100000" w:firstRow="0" w:lastRow="0" w:firstColumn="0" w:lastColumn="0" w:oddVBand="0" w:evenVBand="0" w:oddHBand="1" w:evenHBand="0" w:firstRowFirstColumn="0" w:firstRowLastColumn="0" w:lastRowFirstColumn="0" w:lastRowLastColumn="0"/>
              <w:rPr>
                <w:del w:id="1633" w:author="Nguyen, Trinh@Wildlife" w:date="2021-12-15T11:50:00Z"/>
                <w:rFonts w:ascii="Arial" w:hAnsi="Arial" w:cs="Arial"/>
                <w:sz w:val="20"/>
                <w:szCs w:val="20"/>
              </w:rPr>
            </w:pPr>
            <w:del w:id="1634" w:author="Nguyen, Trinh@Wildlife" w:date="2021-12-15T11:50:00Z">
              <w:r w:rsidRPr="00B1132F" w:rsidDel="00703C00">
                <w:rPr>
                  <w:rFonts w:ascii="Arial" w:hAnsi="Arial" w:cs="Arial"/>
                  <w:sz w:val="20"/>
                  <w:szCs w:val="20"/>
                </w:rPr>
                <w:delText>Water transparency</w:delText>
              </w:r>
            </w:del>
          </w:p>
        </w:tc>
        <w:tc>
          <w:tcPr>
            <w:tcW w:w="2520" w:type="dxa"/>
            <w:tcBorders>
              <w:top w:val="single" w:sz="4" w:space="0" w:color="auto"/>
              <w:left w:val="single" w:sz="4" w:space="0" w:color="auto"/>
              <w:bottom w:val="single" w:sz="4" w:space="0" w:color="auto"/>
              <w:right w:val="single" w:sz="4" w:space="0" w:color="auto"/>
            </w:tcBorders>
          </w:tcPr>
          <w:p w14:paraId="221E4F73" w14:textId="776270E5" w:rsidR="00CE7855" w:rsidRPr="00B95A6C" w:rsidDel="00703C00" w:rsidRDefault="00B1132F" w:rsidP="00703C00">
            <w:pPr>
              <w:cnfStyle w:val="000000100000" w:firstRow="0" w:lastRow="0" w:firstColumn="0" w:lastColumn="0" w:oddVBand="0" w:evenVBand="0" w:oddHBand="1" w:evenHBand="0" w:firstRowFirstColumn="0" w:firstRowLastColumn="0" w:lastRowFirstColumn="0" w:lastRowLastColumn="0"/>
              <w:rPr>
                <w:del w:id="1635" w:author="Nguyen, Trinh@Wildlife" w:date="2021-12-15T11:50:00Z"/>
                <w:rFonts w:ascii="Arial" w:hAnsi="Arial" w:cs="Arial"/>
                <w:sz w:val="20"/>
                <w:szCs w:val="20"/>
              </w:rPr>
            </w:pPr>
            <w:del w:id="1636" w:author="Nguyen, Trinh@Wildlife" w:date="2021-12-15T11:50:00Z">
              <w:r w:rsidDel="00703C00">
                <w:rPr>
                  <w:rFonts w:ascii="Arial" w:hAnsi="Arial" w:cs="Arial"/>
                  <w:sz w:val="20"/>
                  <w:szCs w:val="20"/>
                </w:rPr>
                <w:delText>Centimeters</w:delText>
              </w:r>
            </w:del>
          </w:p>
        </w:tc>
        <w:tc>
          <w:tcPr>
            <w:tcW w:w="1890" w:type="dxa"/>
            <w:tcBorders>
              <w:top w:val="single" w:sz="4" w:space="0" w:color="auto"/>
              <w:left w:val="single" w:sz="4" w:space="0" w:color="auto"/>
              <w:bottom w:val="single" w:sz="4" w:space="0" w:color="auto"/>
              <w:right w:val="single" w:sz="4" w:space="0" w:color="auto"/>
            </w:tcBorders>
          </w:tcPr>
          <w:p w14:paraId="7FDAA639" w14:textId="764CFF7A" w:rsidR="00CE7855" w:rsidRPr="00B95A6C" w:rsidDel="00703C00" w:rsidRDefault="00CE7855" w:rsidP="00703C00">
            <w:pPr>
              <w:cnfStyle w:val="000000100000" w:firstRow="0" w:lastRow="0" w:firstColumn="0" w:lastColumn="0" w:oddVBand="0" w:evenVBand="0" w:oddHBand="1" w:evenHBand="0" w:firstRowFirstColumn="0" w:firstRowLastColumn="0" w:lastRowFirstColumn="0" w:lastRowLastColumn="0"/>
              <w:rPr>
                <w:del w:id="1637" w:author="Nguyen, Trinh@Wildlife" w:date="2021-12-15T11:50:00Z"/>
                <w:rFonts w:ascii="Arial" w:hAnsi="Arial" w:cs="Arial"/>
                <w:sz w:val="20"/>
                <w:szCs w:val="20"/>
              </w:rPr>
            </w:pPr>
            <w:del w:id="1638" w:author="Nguyen, Trinh@Wildlife" w:date="2021-12-15T11:50:00Z">
              <w:r w:rsidRPr="00E8506B" w:rsidDel="00703C00">
                <w:rPr>
                  <w:rFonts w:ascii="Arial" w:hAnsi="Arial" w:cs="Arial"/>
                  <w:sz w:val="20"/>
                  <w:szCs w:val="20"/>
                </w:rPr>
                <w:delText>NA</w:delText>
              </w:r>
            </w:del>
          </w:p>
        </w:tc>
      </w:tr>
      <w:tr w:rsidR="00CE7855" w:rsidRPr="00B95A6C" w:rsidDel="00703C00" w14:paraId="72CC4D09" w14:textId="0A21684C" w:rsidTr="003E4DD8">
        <w:trPr>
          <w:del w:id="1639"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24244C96" w14:textId="6EDDA5BC" w:rsidR="00CE7855" w:rsidRPr="00D251A5" w:rsidDel="00703C00" w:rsidRDefault="00CE7855" w:rsidP="00703C00">
            <w:pPr>
              <w:rPr>
                <w:del w:id="1640" w:author="Nguyen, Trinh@Wildlife" w:date="2021-12-15T11:50:00Z"/>
                <w:rFonts w:ascii="Arial" w:hAnsi="Arial" w:cs="Arial"/>
                <w:b w:val="0"/>
                <w:sz w:val="20"/>
                <w:szCs w:val="20"/>
              </w:rPr>
            </w:pPr>
            <w:del w:id="1641" w:author="Nguyen, Trinh@Wildlife" w:date="2021-12-15T11:50:00Z">
              <w:r w:rsidRPr="00D251A5" w:rsidDel="00703C00">
                <w:rPr>
                  <w:rFonts w:ascii="Arial" w:hAnsi="Arial" w:cs="Arial"/>
                  <w:b w:val="0"/>
                  <w:sz w:val="20"/>
                  <w:szCs w:val="20"/>
                </w:rPr>
                <w:delText>Turbidity</w:delText>
              </w:r>
            </w:del>
          </w:p>
        </w:tc>
        <w:tc>
          <w:tcPr>
            <w:tcW w:w="4860" w:type="dxa"/>
            <w:tcBorders>
              <w:top w:val="single" w:sz="4" w:space="0" w:color="auto"/>
              <w:left w:val="single" w:sz="4" w:space="0" w:color="auto"/>
              <w:bottom w:val="single" w:sz="4" w:space="0" w:color="auto"/>
              <w:right w:val="single" w:sz="4" w:space="0" w:color="auto"/>
            </w:tcBorders>
          </w:tcPr>
          <w:p w14:paraId="1F9AC9D2" w14:textId="06D36865" w:rsidR="00CE7855" w:rsidRPr="00B95A6C" w:rsidDel="00703C00" w:rsidRDefault="00B1132F" w:rsidP="00703C00">
            <w:pPr>
              <w:cnfStyle w:val="000000000000" w:firstRow="0" w:lastRow="0" w:firstColumn="0" w:lastColumn="0" w:oddVBand="0" w:evenVBand="0" w:oddHBand="0" w:evenHBand="0" w:firstRowFirstColumn="0" w:firstRowLastColumn="0" w:lastRowFirstColumn="0" w:lastRowLastColumn="0"/>
              <w:rPr>
                <w:del w:id="1642" w:author="Nguyen, Trinh@Wildlife" w:date="2021-12-15T11:50:00Z"/>
                <w:rFonts w:ascii="Arial" w:hAnsi="Arial" w:cs="Arial"/>
                <w:sz w:val="20"/>
                <w:szCs w:val="20"/>
              </w:rPr>
            </w:pPr>
            <w:del w:id="1643" w:author="Nguyen, Trinh@Wildlife" w:date="2021-12-15T11:50:00Z">
              <w:r w:rsidDel="00703C00">
                <w:rPr>
                  <w:rFonts w:ascii="Arial" w:hAnsi="Arial" w:cs="Arial"/>
                  <w:sz w:val="20"/>
                  <w:szCs w:val="20"/>
                </w:rPr>
                <w:delText>Surface</w:delText>
              </w:r>
              <w:r w:rsidRPr="00B1132F" w:rsidDel="00703C00">
                <w:rPr>
                  <w:rFonts w:ascii="Arial" w:hAnsi="Arial" w:cs="Arial"/>
                  <w:sz w:val="20"/>
                  <w:szCs w:val="20"/>
                </w:rPr>
                <w:delText xml:space="preserve"> water turbidity</w:delText>
              </w:r>
            </w:del>
          </w:p>
        </w:tc>
        <w:tc>
          <w:tcPr>
            <w:tcW w:w="2520" w:type="dxa"/>
            <w:tcBorders>
              <w:top w:val="single" w:sz="4" w:space="0" w:color="auto"/>
              <w:left w:val="single" w:sz="4" w:space="0" w:color="auto"/>
              <w:bottom w:val="single" w:sz="4" w:space="0" w:color="auto"/>
              <w:right w:val="single" w:sz="4" w:space="0" w:color="auto"/>
            </w:tcBorders>
          </w:tcPr>
          <w:p w14:paraId="103D4107" w14:textId="20144E23" w:rsidR="00CE7855" w:rsidRPr="00B95A6C" w:rsidDel="00703C00" w:rsidRDefault="00B1132F" w:rsidP="00703C00">
            <w:pPr>
              <w:cnfStyle w:val="000000000000" w:firstRow="0" w:lastRow="0" w:firstColumn="0" w:lastColumn="0" w:oddVBand="0" w:evenVBand="0" w:oddHBand="0" w:evenHBand="0" w:firstRowFirstColumn="0" w:firstRowLastColumn="0" w:lastRowFirstColumn="0" w:lastRowLastColumn="0"/>
              <w:rPr>
                <w:del w:id="1644" w:author="Nguyen, Trinh@Wildlife" w:date="2021-12-15T11:50:00Z"/>
                <w:rFonts w:ascii="Arial" w:hAnsi="Arial" w:cs="Arial"/>
                <w:sz w:val="20"/>
                <w:szCs w:val="20"/>
              </w:rPr>
            </w:pPr>
            <w:del w:id="1645" w:author="Nguyen, Trinh@Wildlife" w:date="2021-12-15T11:50:00Z">
              <w:r w:rsidRPr="00B1132F" w:rsidDel="00703C00">
                <w:rPr>
                  <w:rFonts w:ascii="Arial" w:hAnsi="Arial" w:cs="Arial"/>
                  <w:sz w:val="20"/>
                  <w:szCs w:val="20"/>
                </w:rPr>
                <w:delText>nephelometric turbidity units</w:delText>
              </w:r>
            </w:del>
          </w:p>
        </w:tc>
        <w:tc>
          <w:tcPr>
            <w:tcW w:w="1890" w:type="dxa"/>
            <w:tcBorders>
              <w:top w:val="single" w:sz="4" w:space="0" w:color="auto"/>
              <w:left w:val="single" w:sz="4" w:space="0" w:color="auto"/>
              <w:bottom w:val="single" w:sz="4" w:space="0" w:color="auto"/>
              <w:right w:val="single" w:sz="4" w:space="0" w:color="auto"/>
            </w:tcBorders>
          </w:tcPr>
          <w:p w14:paraId="18F464D0" w14:textId="7C84B504" w:rsidR="00CE7855" w:rsidRPr="00B95A6C" w:rsidDel="00703C00" w:rsidRDefault="00CE7855" w:rsidP="00703C00">
            <w:pPr>
              <w:cnfStyle w:val="000000000000" w:firstRow="0" w:lastRow="0" w:firstColumn="0" w:lastColumn="0" w:oddVBand="0" w:evenVBand="0" w:oddHBand="0" w:evenHBand="0" w:firstRowFirstColumn="0" w:firstRowLastColumn="0" w:lastRowFirstColumn="0" w:lastRowLastColumn="0"/>
              <w:rPr>
                <w:del w:id="1646" w:author="Nguyen, Trinh@Wildlife" w:date="2021-12-15T11:50:00Z"/>
                <w:rFonts w:ascii="Arial" w:hAnsi="Arial" w:cs="Arial"/>
                <w:sz w:val="20"/>
                <w:szCs w:val="20"/>
              </w:rPr>
            </w:pPr>
            <w:del w:id="1647" w:author="Nguyen, Trinh@Wildlife" w:date="2021-12-15T11:50:00Z">
              <w:r w:rsidRPr="00E8506B" w:rsidDel="00703C00">
                <w:rPr>
                  <w:rFonts w:ascii="Arial" w:hAnsi="Arial" w:cs="Arial"/>
                  <w:sz w:val="20"/>
                  <w:szCs w:val="20"/>
                </w:rPr>
                <w:delText>NA</w:delText>
              </w:r>
            </w:del>
          </w:p>
        </w:tc>
      </w:tr>
      <w:tr w:rsidR="00CE7855" w:rsidRPr="00B95A6C" w:rsidDel="00703C00" w14:paraId="01537058" w14:textId="5699B411" w:rsidTr="003E4DD8">
        <w:trPr>
          <w:cnfStyle w:val="000000100000" w:firstRow="0" w:lastRow="0" w:firstColumn="0" w:lastColumn="0" w:oddVBand="0" w:evenVBand="0" w:oddHBand="1" w:evenHBand="0" w:firstRowFirstColumn="0" w:firstRowLastColumn="0" w:lastRowFirstColumn="0" w:lastRowLastColumn="0"/>
          <w:del w:id="1648"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7A978DFF" w14:textId="3B5CEAC1" w:rsidR="00CE7855" w:rsidRPr="00D251A5" w:rsidDel="00703C00" w:rsidRDefault="00CE7855" w:rsidP="00703C00">
            <w:pPr>
              <w:rPr>
                <w:del w:id="1649" w:author="Nguyen, Trinh@Wildlife" w:date="2021-12-15T11:50:00Z"/>
                <w:rFonts w:ascii="Arial" w:hAnsi="Arial" w:cs="Arial"/>
                <w:b w:val="0"/>
                <w:sz w:val="20"/>
                <w:szCs w:val="20"/>
              </w:rPr>
            </w:pPr>
            <w:del w:id="1650" w:author="Nguyen, Trinh@Wildlife" w:date="2021-12-15T11:50:00Z">
              <w:r w:rsidRPr="00D251A5" w:rsidDel="00703C00">
                <w:rPr>
                  <w:rFonts w:ascii="Arial" w:hAnsi="Arial" w:cs="Arial"/>
                  <w:b w:val="0"/>
                  <w:sz w:val="20"/>
                  <w:szCs w:val="20"/>
                </w:rPr>
                <w:delText>Tide</w:delText>
              </w:r>
            </w:del>
          </w:p>
        </w:tc>
        <w:tc>
          <w:tcPr>
            <w:tcW w:w="4860" w:type="dxa"/>
            <w:tcBorders>
              <w:top w:val="single" w:sz="4" w:space="0" w:color="auto"/>
              <w:left w:val="single" w:sz="4" w:space="0" w:color="auto"/>
              <w:bottom w:val="single" w:sz="4" w:space="0" w:color="auto"/>
              <w:right w:val="single" w:sz="4" w:space="0" w:color="auto"/>
            </w:tcBorders>
          </w:tcPr>
          <w:p w14:paraId="232F7131" w14:textId="0532017D" w:rsidR="00CE7855" w:rsidRPr="00B95A6C" w:rsidDel="00703C00" w:rsidRDefault="006B2CAE" w:rsidP="00703C00">
            <w:pPr>
              <w:cnfStyle w:val="000000100000" w:firstRow="0" w:lastRow="0" w:firstColumn="0" w:lastColumn="0" w:oddVBand="0" w:evenVBand="0" w:oddHBand="1" w:evenHBand="0" w:firstRowFirstColumn="0" w:firstRowLastColumn="0" w:lastRowFirstColumn="0" w:lastRowLastColumn="0"/>
              <w:rPr>
                <w:del w:id="1651" w:author="Nguyen, Trinh@Wildlife" w:date="2021-12-15T11:50:00Z"/>
                <w:rFonts w:ascii="Arial" w:hAnsi="Arial" w:cs="Arial"/>
                <w:sz w:val="20"/>
                <w:szCs w:val="20"/>
              </w:rPr>
            </w:pPr>
            <w:del w:id="1652" w:author="Nguyen, Trinh@Wildlife" w:date="2021-12-15T11:50:00Z">
              <w:r w:rsidRPr="006B2CAE" w:rsidDel="00703C00">
                <w:rPr>
                  <w:rFonts w:ascii="Arial" w:hAnsi="Arial" w:cs="Arial"/>
                  <w:sz w:val="20"/>
                  <w:szCs w:val="20"/>
                </w:rPr>
                <w:delText>Tide st</w:delText>
              </w:r>
              <w:r w:rsidDel="00703C00">
                <w:rPr>
                  <w:rFonts w:ascii="Arial" w:hAnsi="Arial" w:cs="Arial"/>
                  <w:sz w:val="20"/>
                  <w:szCs w:val="20"/>
                </w:rPr>
                <w:delText>age (1:high, 2:ebb, 3:low, or 4:</w:delText>
              </w:r>
              <w:r w:rsidRPr="006B2CAE" w:rsidDel="00703C00">
                <w:rPr>
                  <w:rFonts w:ascii="Arial" w:hAnsi="Arial" w:cs="Arial"/>
                  <w:sz w:val="20"/>
                  <w:szCs w:val="20"/>
                </w:rPr>
                <w:delText>flood)</w:delText>
              </w:r>
            </w:del>
          </w:p>
        </w:tc>
        <w:tc>
          <w:tcPr>
            <w:tcW w:w="2520" w:type="dxa"/>
            <w:tcBorders>
              <w:top w:val="single" w:sz="4" w:space="0" w:color="auto"/>
              <w:left w:val="single" w:sz="4" w:space="0" w:color="auto"/>
              <w:bottom w:val="single" w:sz="4" w:space="0" w:color="auto"/>
              <w:right w:val="single" w:sz="4" w:space="0" w:color="auto"/>
            </w:tcBorders>
          </w:tcPr>
          <w:p w14:paraId="6E161A86" w14:textId="6413B841" w:rsidR="00CE7855" w:rsidRPr="00B95A6C" w:rsidDel="00703C00" w:rsidRDefault="006B2CAE" w:rsidP="00703C00">
            <w:pPr>
              <w:cnfStyle w:val="000000100000" w:firstRow="0" w:lastRow="0" w:firstColumn="0" w:lastColumn="0" w:oddVBand="0" w:evenVBand="0" w:oddHBand="1" w:evenHBand="0" w:firstRowFirstColumn="0" w:firstRowLastColumn="0" w:lastRowFirstColumn="0" w:lastRowLastColumn="0"/>
              <w:rPr>
                <w:del w:id="1653" w:author="Nguyen, Trinh@Wildlife" w:date="2021-12-15T11:50:00Z"/>
                <w:rFonts w:ascii="Arial" w:hAnsi="Arial" w:cs="Arial"/>
                <w:sz w:val="20"/>
                <w:szCs w:val="20"/>
              </w:rPr>
            </w:pPr>
            <w:del w:id="1654" w:author="Nguyen, Trinh@Wildlife" w:date="2021-12-15T11:50:00Z">
              <w:r w:rsidDel="00703C00">
                <w:rPr>
                  <w:rFonts w:ascii="Arial" w:hAnsi="Arial" w:cs="Arial"/>
                  <w:sz w:val="20"/>
                  <w:szCs w:val="20"/>
                </w:rPr>
                <w:delText>1:high, 2:ebb, 3:low, 4:</w:delText>
              </w:r>
              <w:r w:rsidRPr="006B2CAE" w:rsidDel="00703C00">
                <w:rPr>
                  <w:rFonts w:ascii="Arial" w:hAnsi="Arial" w:cs="Arial"/>
                  <w:sz w:val="20"/>
                  <w:szCs w:val="20"/>
                </w:rPr>
                <w:delText>flood</w:delText>
              </w:r>
            </w:del>
          </w:p>
        </w:tc>
        <w:tc>
          <w:tcPr>
            <w:tcW w:w="1890" w:type="dxa"/>
            <w:tcBorders>
              <w:top w:val="single" w:sz="4" w:space="0" w:color="auto"/>
              <w:left w:val="single" w:sz="4" w:space="0" w:color="auto"/>
              <w:bottom w:val="single" w:sz="4" w:space="0" w:color="auto"/>
              <w:right w:val="single" w:sz="4" w:space="0" w:color="auto"/>
            </w:tcBorders>
          </w:tcPr>
          <w:p w14:paraId="61046995" w14:textId="39358E1D" w:rsidR="00CE7855" w:rsidRPr="00B95A6C" w:rsidDel="00703C00" w:rsidRDefault="00CE7855" w:rsidP="00703C00">
            <w:pPr>
              <w:cnfStyle w:val="000000100000" w:firstRow="0" w:lastRow="0" w:firstColumn="0" w:lastColumn="0" w:oddVBand="0" w:evenVBand="0" w:oddHBand="1" w:evenHBand="0" w:firstRowFirstColumn="0" w:firstRowLastColumn="0" w:lastRowFirstColumn="0" w:lastRowLastColumn="0"/>
              <w:rPr>
                <w:del w:id="1655" w:author="Nguyen, Trinh@Wildlife" w:date="2021-12-15T11:50:00Z"/>
                <w:rFonts w:ascii="Arial" w:hAnsi="Arial" w:cs="Arial"/>
                <w:sz w:val="20"/>
                <w:szCs w:val="20"/>
              </w:rPr>
            </w:pPr>
            <w:del w:id="1656" w:author="Nguyen, Trinh@Wildlife" w:date="2021-12-15T11:50:00Z">
              <w:r w:rsidRPr="00E8506B" w:rsidDel="00703C00">
                <w:rPr>
                  <w:rFonts w:ascii="Arial" w:hAnsi="Arial" w:cs="Arial"/>
                  <w:sz w:val="20"/>
                  <w:szCs w:val="20"/>
                </w:rPr>
                <w:delText>NA</w:delText>
              </w:r>
            </w:del>
          </w:p>
        </w:tc>
      </w:tr>
      <w:tr w:rsidR="00CE7855" w:rsidRPr="00B95A6C" w:rsidDel="00703C00" w14:paraId="0CD96D63" w14:textId="39AF3E1B" w:rsidTr="003E4DD8">
        <w:trPr>
          <w:del w:id="1657"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463954D9" w14:textId="0097A7E2" w:rsidR="00CE7855" w:rsidRPr="00D251A5" w:rsidDel="00703C00" w:rsidRDefault="00CE7855" w:rsidP="00703C00">
            <w:pPr>
              <w:rPr>
                <w:del w:id="1658" w:author="Nguyen, Trinh@Wildlife" w:date="2021-12-15T11:50:00Z"/>
                <w:rFonts w:ascii="Arial" w:hAnsi="Arial" w:cs="Arial"/>
                <w:b w:val="0"/>
                <w:sz w:val="20"/>
                <w:szCs w:val="20"/>
              </w:rPr>
            </w:pPr>
            <w:del w:id="1659" w:author="Nguyen, Trinh@Wildlife" w:date="2021-12-15T11:50:00Z">
              <w:r w:rsidRPr="00D251A5" w:rsidDel="00703C00">
                <w:rPr>
                  <w:rFonts w:ascii="Arial" w:hAnsi="Arial" w:cs="Arial"/>
                  <w:b w:val="0"/>
                  <w:sz w:val="20"/>
                  <w:szCs w:val="20"/>
                </w:rPr>
                <w:delText>BottomDepth</w:delText>
              </w:r>
            </w:del>
          </w:p>
        </w:tc>
        <w:tc>
          <w:tcPr>
            <w:tcW w:w="4860" w:type="dxa"/>
            <w:tcBorders>
              <w:top w:val="single" w:sz="4" w:space="0" w:color="auto"/>
              <w:left w:val="single" w:sz="4" w:space="0" w:color="auto"/>
              <w:bottom w:val="single" w:sz="4" w:space="0" w:color="auto"/>
              <w:right w:val="single" w:sz="4" w:space="0" w:color="auto"/>
            </w:tcBorders>
          </w:tcPr>
          <w:p w14:paraId="2078D87C" w14:textId="65E02DB2" w:rsidR="00CE7855" w:rsidRPr="00B95A6C" w:rsidDel="00703C00" w:rsidRDefault="006B2CAE" w:rsidP="00703C00">
            <w:pPr>
              <w:cnfStyle w:val="000000000000" w:firstRow="0" w:lastRow="0" w:firstColumn="0" w:lastColumn="0" w:oddVBand="0" w:evenVBand="0" w:oddHBand="0" w:evenHBand="0" w:firstRowFirstColumn="0" w:firstRowLastColumn="0" w:lastRowFirstColumn="0" w:lastRowLastColumn="0"/>
              <w:rPr>
                <w:del w:id="1660" w:author="Nguyen, Trinh@Wildlife" w:date="2021-12-15T11:50:00Z"/>
                <w:rFonts w:ascii="Arial" w:hAnsi="Arial" w:cs="Arial"/>
                <w:sz w:val="20"/>
                <w:szCs w:val="20"/>
              </w:rPr>
            </w:pPr>
            <w:del w:id="1661" w:author="Nguyen, Trinh@Wildlife" w:date="2021-12-15T11:50:00Z">
              <w:r w:rsidDel="00703C00">
                <w:rPr>
                  <w:rFonts w:ascii="Arial" w:hAnsi="Arial" w:cs="Arial"/>
                  <w:sz w:val="20"/>
                  <w:szCs w:val="20"/>
                </w:rPr>
                <w:delText>Water depth</w:delText>
              </w:r>
              <w:r w:rsidRPr="006B2CAE" w:rsidDel="00703C00">
                <w:rPr>
                  <w:rFonts w:ascii="Arial" w:hAnsi="Arial" w:cs="Arial"/>
                  <w:sz w:val="20"/>
                  <w:szCs w:val="20"/>
                </w:rPr>
                <w:delText xml:space="preserve"> at station</w:delText>
              </w:r>
            </w:del>
          </w:p>
        </w:tc>
        <w:tc>
          <w:tcPr>
            <w:tcW w:w="2520" w:type="dxa"/>
            <w:tcBorders>
              <w:top w:val="single" w:sz="4" w:space="0" w:color="auto"/>
              <w:left w:val="single" w:sz="4" w:space="0" w:color="auto"/>
              <w:bottom w:val="single" w:sz="4" w:space="0" w:color="auto"/>
              <w:right w:val="single" w:sz="4" w:space="0" w:color="auto"/>
            </w:tcBorders>
          </w:tcPr>
          <w:p w14:paraId="5715C3BE" w14:textId="6BE07864" w:rsidR="00CE7855" w:rsidRPr="00B95A6C" w:rsidDel="00703C00" w:rsidRDefault="006B2CAE" w:rsidP="00703C00">
            <w:pPr>
              <w:cnfStyle w:val="000000000000" w:firstRow="0" w:lastRow="0" w:firstColumn="0" w:lastColumn="0" w:oddVBand="0" w:evenVBand="0" w:oddHBand="0" w:evenHBand="0" w:firstRowFirstColumn="0" w:firstRowLastColumn="0" w:lastRowFirstColumn="0" w:lastRowLastColumn="0"/>
              <w:rPr>
                <w:del w:id="1662" w:author="Nguyen, Trinh@Wildlife" w:date="2021-12-15T11:50:00Z"/>
                <w:rFonts w:ascii="Arial" w:hAnsi="Arial" w:cs="Arial"/>
                <w:sz w:val="20"/>
                <w:szCs w:val="20"/>
              </w:rPr>
            </w:pPr>
            <w:del w:id="1663" w:author="Nguyen, Trinh@Wildlife" w:date="2021-12-15T11:50:00Z">
              <w:r w:rsidDel="00703C00">
                <w:rPr>
                  <w:rFonts w:ascii="Arial" w:hAnsi="Arial" w:cs="Arial"/>
                  <w:sz w:val="20"/>
                  <w:szCs w:val="20"/>
                </w:rPr>
                <w:delText>Feet</w:delText>
              </w:r>
            </w:del>
          </w:p>
        </w:tc>
        <w:tc>
          <w:tcPr>
            <w:tcW w:w="1890" w:type="dxa"/>
            <w:tcBorders>
              <w:top w:val="single" w:sz="4" w:space="0" w:color="auto"/>
              <w:left w:val="single" w:sz="4" w:space="0" w:color="auto"/>
              <w:bottom w:val="single" w:sz="4" w:space="0" w:color="auto"/>
              <w:right w:val="single" w:sz="4" w:space="0" w:color="auto"/>
            </w:tcBorders>
          </w:tcPr>
          <w:p w14:paraId="790340CA" w14:textId="0AC16E40" w:rsidR="00CE7855" w:rsidRPr="00B95A6C" w:rsidDel="00703C00" w:rsidRDefault="00CE7855" w:rsidP="00703C00">
            <w:pPr>
              <w:cnfStyle w:val="000000000000" w:firstRow="0" w:lastRow="0" w:firstColumn="0" w:lastColumn="0" w:oddVBand="0" w:evenVBand="0" w:oddHBand="0" w:evenHBand="0" w:firstRowFirstColumn="0" w:firstRowLastColumn="0" w:lastRowFirstColumn="0" w:lastRowLastColumn="0"/>
              <w:rPr>
                <w:del w:id="1664" w:author="Nguyen, Trinh@Wildlife" w:date="2021-12-15T11:50:00Z"/>
                <w:rFonts w:ascii="Arial" w:hAnsi="Arial" w:cs="Arial"/>
                <w:sz w:val="20"/>
                <w:szCs w:val="20"/>
              </w:rPr>
            </w:pPr>
            <w:del w:id="1665" w:author="Nguyen, Trinh@Wildlife" w:date="2021-12-15T11:50:00Z">
              <w:r w:rsidRPr="00E8506B" w:rsidDel="00703C00">
                <w:rPr>
                  <w:rFonts w:ascii="Arial" w:hAnsi="Arial" w:cs="Arial"/>
                  <w:sz w:val="20"/>
                  <w:szCs w:val="20"/>
                </w:rPr>
                <w:delText>NA</w:delText>
              </w:r>
            </w:del>
          </w:p>
        </w:tc>
      </w:tr>
      <w:tr w:rsidR="00CE7855" w:rsidRPr="00B95A6C" w:rsidDel="00703C00" w14:paraId="72E70B32" w14:textId="17E593B4" w:rsidTr="003E4DD8">
        <w:trPr>
          <w:cnfStyle w:val="000000100000" w:firstRow="0" w:lastRow="0" w:firstColumn="0" w:lastColumn="0" w:oddVBand="0" w:evenVBand="0" w:oddHBand="1" w:evenHBand="0" w:firstRowFirstColumn="0" w:firstRowLastColumn="0" w:lastRowFirstColumn="0" w:lastRowLastColumn="0"/>
          <w:del w:id="1666"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09C73DF8" w14:textId="5C5D36BD" w:rsidR="00CE7855" w:rsidRPr="00D251A5" w:rsidDel="00703C00" w:rsidRDefault="00CE7855" w:rsidP="00703C00">
            <w:pPr>
              <w:rPr>
                <w:del w:id="1667" w:author="Nguyen, Trinh@Wildlife" w:date="2021-12-15T11:50:00Z"/>
                <w:rFonts w:ascii="Arial" w:hAnsi="Arial" w:cs="Arial"/>
                <w:b w:val="0"/>
                <w:sz w:val="20"/>
                <w:szCs w:val="20"/>
              </w:rPr>
            </w:pPr>
            <w:del w:id="1668" w:author="Nguyen, Trinh@Wildlife" w:date="2021-12-15T11:50:00Z">
              <w:r w:rsidRPr="00D251A5" w:rsidDel="00703C00">
                <w:rPr>
                  <w:rFonts w:ascii="Arial" w:hAnsi="Arial" w:cs="Arial"/>
                  <w:b w:val="0"/>
                  <w:sz w:val="20"/>
                  <w:szCs w:val="20"/>
                </w:rPr>
                <w:delText>Arrow Goby</w:delText>
              </w:r>
            </w:del>
          </w:p>
        </w:tc>
        <w:tc>
          <w:tcPr>
            <w:tcW w:w="4860" w:type="dxa"/>
            <w:tcBorders>
              <w:top w:val="single" w:sz="4" w:space="0" w:color="auto"/>
              <w:left w:val="single" w:sz="4" w:space="0" w:color="auto"/>
              <w:bottom w:val="single" w:sz="4" w:space="0" w:color="auto"/>
              <w:right w:val="single" w:sz="4" w:space="0" w:color="auto"/>
            </w:tcBorders>
          </w:tcPr>
          <w:p w14:paraId="3BA0FA48" w14:textId="0E253E5C" w:rsidR="00CE7855" w:rsidRPr="00A558E8" w:rsidDel="00703C00" w:rsidRDefault="00A558E8" w:rsidP="00703C00">
            <w:pPr>
              <w:cnfStyle w:val="000000100000" w:firstRow="0" w:lastRow="0" w:firstColumn="0" w:lastColumn="0" w:oddVBand="0" w:evenVBand="0" w:oddHBand="1" w:evenHBand="0" w:firstRowFirstColumn="0" w:firstRowLastColumn="0" w:lastRowFirstColumn="0" w:lastRowLastColumn="0"/>
              <w:rPr>
                <w:del w:id="1669" w:author="Nguyen, Trinh@Wildlife" w:date="2021-12-15T11:50:00Z"/>
                <w:rFonts w:ascii="Arial" w:hAnsi="Arial" w:cs="Arial"/>
                <w:sz w:val="20"/>
                <w:szCs w:val="20"/>
              </w:rPr>
            </w:pPr>
            <w:del w:id="1670" w:author="Nguyen, Trinh@Wildlife" w:date="2021-12-15T11:50:00Z">
              <w:r w:rsidDel="00703C00">
                <w:rPr>
                  <w:rFonts w:ascii="Arial" w:hAnsi="Arial" w:cs="Arial"/>
                  <w:sz w:val="20"/>
                  <w:szCs w:val="20"/>
                </w:rPr>
                <w:delText>Catch of Arrow Goby (</w:delText>
              </w:r>
              <w:r w:rsidRPr="00A558E8" w:rsidDel="00703C00">
                <w:rPr>
                  <w:rFonts w:ascii="Arial" w:hAnsi="Arial" w:cs="Arial"/>
                  <w:i/>
                  <w:sz w:val="20"/>
                  <w:szCs w:val="20"/>
                </w:rPr>
                <w:delText>Clevelandia ios</w:delText>
              </w:r>
              <w:r w:rsidDel="00703C00">
                <w:rPr>
                  <w:rFonts w:ascii="Arial" w:hAnsi="Arial" w:cs="Arial"/>
                  <w:sz w:val="20"/>
                  <w:szCs w:val="20"/>
                </w:rPr>
                <w:delText>)</w:delText>
              </w:r>
            </w:del>
          </w:p>
        </w:tc>
        <w:tc>
          <w:tcPr>
            <w:tcW w:w="2520" w:type="dxa"/>
            <w:tcBorders>
              <w:top w:val="single" w:sz="4" w:space="0" w:color="auto"/>
              <w:left w:val="single" w:sz="4" w:space="0" w:color="auto"/>
              <w:bottom w:val="single" w:sz="4" w:space="0" w:color="auto"/>
              <w:right w:val="single" w:sz="4" w:space="0" w:color="auto"/>
            </w:tcBorders>
          </w:tcPr>
          <w:p w14:paraId="29AE75EC" w14:textId="3D906ADB" w:rsidR="00CE7855" w:rsidRPr="00B95A6C" w:rsidDel="00703C00" w:rsidRDefault="00CE7855" w:rsidP="00703C00">
            <w:pPr>
              <w:cnfStyle w:val="000000100000" w:firstRow="0" w:lastRow="0" w:firstColumn="0" w:lastColumn="0" w:oddVBand="0" w:evenVBand="0" w:oddHBand="1" w:evenHBand="0" w:firstRowFirstColumn="0" w:firstRowLastColumn="0" w:lastRowFirstColumn="0" w:lastRowLastColumn="0"/>
              <w:rPr>
                <w:del w:id="1671" w:author="Nguyen, Trinh@Wildlife" w:date="2021-12-15T11:50:00Z"/>
                <w:rFonts w:ascii="Arial" w:hAnsi="Arial" w:cs="Arial"/>
                <w:sz w:val="20"/>
                <w:szCs w:val="20"/>
              </w:rPr>
            </w:pPr>
            <w:del w:id="1672" w:author="Nguyen, Trinh@Wildlife" w:date="2021-12-15T11:50:00Z">
              <w:r w:rsidDel="00703C00">
                <w:rPr>
                  <w:rFonts w:ascii="Arial" w:hAnsi="Arial" w:cs="Arial"/>
                  <w:sz w:val="20"/>
                  <w:szCs w:val="20"/>
                </w:rPr>
                <w:delText>Number of fish</w:delText>
              </w:r>
            </w:del>
          </w:p>
        </w:tc>
        <w:tc>
          <w:tcPr>
            <w:tcW w:w="1890" w:type="dxa"/>
            <w:tcBorders>
              <w:top w:val="single" w:sz="4" w:space="0" w:color="auto"/>
              <w:left w:val="single" w:sz="4" w:space="0" w:color="auto"/>
              <w:bottom w:val="single" w:sz="4" w:space="0" w:color="auto"/>
              <w:right w:val="single" w:sz="4" w:space="0" w:color="auto"/>
            </w:tcBorders>
          </w:tcPr>
          <w:p w14:paraId="24EEA971" w14:textId="4E9A7E21" w:rsidR="00CE7855" w:rsidRPr="00B95A6C" w:rsidDel="00703C00" w:rsidRDefault="00CE7855" w:rsidP="00703C00">
            <w:pPr>
              <w:cnfStyle w:val="000000100000" w:firstRow="0" w:lastRow="0" w:firstColumn="0" w:lastColumn="0" w:oddVBand="0" w:evenVBand="0" w:oddHBand="1" w:evenHBand="0" w:firstRowFirstColumn="0" w:firstRowLastColumn="0" w:lastRowFirstColumn="0" w:lastRowLastColumn="0"/>
              <w:rPr>
                <w:del w:id="1673" w:author="Nguyen, Trinh@Wildlife" w:date="2021-12-15T11:50:00Z"/>
                <w:rFonts w:ascii="Arial" w:hAnsi="Arial" w:cs="Arial"/>
                <w:sz w:val="20"/>
                <w:szCs w:val="20"/>
              </w:rPr>
            </w:pPr>
            <w:del w:id="1674" w:author="Nguyen, Trinh@Wildlife" w:date="2021-12-15T11:50:00Z">
              <w:r w:rsidRPr="00E8506B" w:rsidDel="00703C00">
                <w:rPr>
                  <w:rFonts w:ascii="Arial" w:hAnsi="Arial" w:cs="Arial"/>
                  <w:sz w:val="20"/>
                  <w:szCs w:val="20"/>
                </w:rPr>
                <w:delText>NA</w:delText>
              </w:r>
            </w:del>
          </w:p>
        </w:tc>
      </w:tr>
      <w:tr w:rsidR="00CE7855" w:rsidRPr="00B95A6C" w:rsidDel="00703C00" w14:paraId="3BF92008" w14:textId="13699413" w:rsidTr="003E4DD8">
        <w:trPr>
          <w:del w:id="1675"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2A6BEF59" w14:textId="4BC9E798" w:rsidR="00CE7855" w:rsidRPr="00D251A5" w:rsidDel="00703C00" w:rsidRDefault="00CE7855" w:rsidP="00703C00">
            <w:pPr>
              <w:rPr>
                <w:del w:id="1676" w:author="Nguyen, Trinh@Wildlife" w:date="2021-12-15T11:50:00Z"/>
                <w:rFonts w:ascii="Arial" w:hAnsi="Arial" w:cs="Arial"/>
                <w:b w:val="0"/>
                <w:sz w:val="20"/>
                <w:szCs w:val="20"/>
              </w:rPr>
            </w:pPr>
            <w:del w:id="1677" w:author="Nguyen, Trinh@Wildlife" w:date="2021-12-15T11:50:00Z">
              <w:r w:rsidRPr="00D251A5" w:rsidDel="00703C00">
                <w:rPr>
                  <w:rFonts w:ascii="Arial" w:hAnsi="Arial" w:cs="Arial"/>
                  <w:b w:val="0"/>
                  <w:sz w:val="20"/>
                  <w:szCs w:val="20"/>
                </w:rPr>
                <w:delText>Bay Goby</w:delText>
              </w:r>
            </w:del>
          </w:p>
        </w:tc>
        <w:tc>
          <w:tcPr>
            <w:tcW w:w="4860" w:type="dxa"/>
            <w:tcBorders>
              <w:top w:val="single" w:sz="4" w:space="0" w:color="auto"/>
              <w:left w:val="single" w:sz="4" w:space="0" w:color="auto"/>
              <w:bottom w:val="single" w:sz="4" w:space="0" w:color="auto"/>
              <w:right w:val="single" w:sz="4" w:space="0" w:color="auto"/>
            </w:tcBorders>
          </w:tcPr>
          <w:p w14:paraId="09C9E74D" w14:textId="3FE549CF" w:rsidR="00CE7855" w:rsidRPr="00B95A6C" w:rsidDel="00703C00" w:rsidRDefault="003D564E" w:rsidP="00703C00">
            <w:pPr>
              <w:cnfStyle w:val="000000000000" w:firstRow="0" w:lastRow="0" w:firstColumn="0" w:lastColumn="0" w:oddVBand="0" w:evenVBand="0" w:oddHBand="0" w:evenHBand="0" w:firstRowFirstColumn="0" w:firstRowLastColumn="0" w:lastRowFirstColumn="0" w:lastRowLastColumn="0"/>
              <w:rPr>
                <w:del w:id="1678" w:author="Nguyen, Trinh@Wildlife" w:date="2021-12-15T11:50:00Z"/>
                <w:rFonts w:ascii="Arial" w:hAnsi="Arial" w:cs="Arial"/>
                <w:sz w:val="20"/>
                <w:szCs w:val="20"/>
              </w:rPr>
            </w:pPr>
            <w:del w:id="1679" w:author="Nguyen, Trinh@Wildlife" w:date="2021-12-15T11:50:00Z">
              <w:r w:rsidDel="00703C00">
                <w:rPr>
                  <w:rFonts w:ascii="Arial" w:hAnsi="Arial" w:cs="Arial"/>
                  <w:sz w:val="20"/>
                  <w:szCs w:val="20"/>
                </w:rPr>
                <w:delText>Catch of Bay Goby (</w:delText>
              </w:r>
              <w:r w:rsidRPr="003D564E" w:rsidDel="00703C00">
                <w:rPr>
                  <w:rFonts w:ascii="Arial" w:hAnsi="Arial" w:cs="Arial"/>
                  <w:i/>
                  <w:sz w:val="20"/>
                  <w:szCs w:val="20"/>
                </w:rPr>
                <w:delText>Lepidogobius lepidus</w:delText>
              </w:r>
              <w:r w:rsidDel="00703C00">
                <w:rPr>
                  <w:rFonts w:ascii="Arial" w:hAnsi="Arial" w:cs="Arial"/>
                  <w:sz w:val="20"/>
                  <w:szCs w:val="20"/>
                </w:rPr>
                <w:delText>)</w:delText>
              </w:r>
            </w:del>
          </w:p>
        </w:tc>
        <w:tc>
          <w:tcPr>
            <w:tcW w:w="2520" w:type="dxa"/>
            <w:tcBorders>
              <w:top w:val="single" w:sz="4" w:space="0" w:color="auto"/>
              <w:left w:val="single" w:sz="4" w:space="0" w:color="auto"/>
              <w:bottom w:val="single" w:sz="4" w:space="0" w:color="auto"/>
              <w:right w:val="single" w:sz="4" w:space="0" w:color="auto"/>
            </w:tcBorders>
          </w:tcPr>
          <w:p w14:paraId="21BB30C5" w14:textId="683CCBB2" w:rsidR="00CE7855" w:rsidRPr="00B95A6C" w:rsidDel="00703C00" w:rsidRDefault="00CE7855" w:rsidP="00703C00">
            <w:pPr>
              <w:cnfStyle w:val="000000000000" w:firstRow="0" w:lastRow="0" w:firstColumn="0" w:lastColumn="0" w:oddVBand="0" w:evenVBand="0" w:oddHBand="0" w:evenHBand="0" w:firstRowFirstColumn="0" w:firstRowLastColumn="0" w:lastRowFirstColumn="0" w:lastRowLastColumn="0"/>
              <w:rPr>
                <w:del w:id="1680" w:author="Nguyen, Trinh@Wildlife" w:date="2021-12-15T11:50:00Z"/>
                <w:rFonts w:ascii="Arial" w:hAnsi="Arial" w:cs="Arial"/>
                <w:sz w:val="20"/>
                <w:szCs w:val="20"/>
              </w:rPr>
            </w:pPr>
            <w:del w:id="1681" w:author="Nguyen, Trinh@Wildlife" w:date="2021-12-15T11:50:00Z">
              <w:r w:rsidDel="00703C00">
                <w:rPr>
                  <w:rFonts w:ascii="Arial" w:hAnsi="Arial" w:cs="Arial"/>
                  <w:sz w:val="20"/>
                  <w:szCs w:val="20"/>
                </w:rPr>
                <w:delText>Number of fish</w:delText>
              </w:r>
            </w:del>
          </w:p>
        </w:tc>
        <w:tc>
          <w:tcPr>
            <w:tcW w:w="1890" w:type="dxa"/>
            <w:tcBorders>
              <w:top w:val="single" w:sz="4" w:space="0" w:color="auto"/>
              <w:left w:val="single" w:sz="4" w:space="0" w:color="auto"/>
              <w:bottom w:val="single" w:sz="4" w:space="0" w:color="auto"/>
              <w:right w:val="single" w:sz="4" w:space="0" w:color="auto"/>
            </w:tcBorders>
          </w:tcPr>
          <w:p w14:paraId="254AA719" w14:textId="091C07F2" w:rsidR="00CE7855" w:rsidRPr="00B95A6C" w:rsidDel="00703C00" w:rsidRDefault="00CE7855" w:rsidP="00703C00">
            <w:pPr>
              <w:cnfStyle w:val="000000000000" w:firstRow="0" w:lastRow="0" w:firstColumn="0" w:lastColumn="0" w:oddVBand="0" w:evenVBand="0" w:oddHBand="0" w:evenHBand="0" w:firstRowFirstColumn="0" w:firstRowLastColumn="0" w:lastRowFirstColumn="0" w:lastRowLastColumn="0"/>
              <w:rPr>
                <w:del w:id="1682" w:author="Nguyen, Trinh@Wildlife" w:date="2021-12-15T11:50:00Z"/>
                <w:rFonts w:ascii="Arial" w:hAnsi="Arial" w:cs="Arial"/>
                <w:sz w:val="20"/>
                <w:szCs w:val="20"/>
              </w:rPr>
            </w:pPr>
            <w:del w:id="1683" w:author="Nguyen, Trinh@Wildlife" w:date="2021-12-15T11:50:00Z">
              <w:r w:rsidRPr="00E8506B" w:rsidDel="00703C00">
                <w:rPr>
                  <w:rFonts w:ascii="Arial" w:hAnsi="Arial" w:cs="Arial"/>
                  <w:sz w:val="20"/>
                  <w:szCs w:val="20"/>
                </w:rPr>
                <w:delText>NA</w:delText>
              </w:r>
            </w:del>
          </w:p>
        </w:tc>
      </w:tr>
      <w:tr w:rsidR="00CE7855" w:rsidRPr="00B95A6C" w:rsidDel="00703C00" w14:paraId="47090731" w14:textId="280BCEAE" w:rsidTr="003E4DD8">
        <w:trPr>
          <w:cnfStyle w:val="000000100000" w:firstRow="0" w:lastRow="0" w:firstColumn="0" w:lastColumn="0" w:oddVBand="0" w:evenVBand="0" w:oddHBand="1" w:evenHBand="0" w:firstRowFirstColumn="0" w:firstRowLastColumn="0" w:lastRowFirstColumn="0" w:lastRowLastColumn="0"/>
          <w:del w:id="1684"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1011F64F" w14:textId="5E755F96" w:rsidR="00CE7855" w:rsidRPr="00D251A5" w:rsidDel="00703C00" w:rsidRDefault="00CE7855" w:rsidP="00703C00">
            <w:pPr>
              <w:rPr>
                <w:del w:id="1685" w:author="Nguyen, Trinh@Wildlife" w:date="2021-12-15T11:50:00Z"/>
                <w:rFonts w:ascii="Arial" w:hAnsi="Arial" w:cs="Arial"/>
                <w:b w:val="0"/>
                <w:sz w:val="20"/>
                <w:szCs w:val="20"/>
              </w:rPr>
            </w:pPr>
            <w:del w:id="1686" w:author="Nguyen, Trinh@Wildlife" w:date="2021-12-15T11:50:00Z">
              <w:r w:rsidRPr="00D251A5" w:rsidDel="00703C00">
                <w:rPr>
                  <w:rFonts w:ascii="Arial" w:hAnsi="Arial" w:cs="Arial"/>
                  <w:b w:val="0"/>
                  <w:sz w:val="20"/>
                  <w:szCs w:val="20"/>
                </w:rPr>
                <w:delText>Bigscale Logperch</w:delText>
              </w:r>
            </w:del>
          </w:p>
        </w:tc>
        <w:tc>
          <w:tcPr>
            <w:tcW w:w="4860" w:type="dxa"/>
            <w:tcBorders>
              <w:top w:val="single" w:sz="4" w:space="0" w:color="auto"/>
              <w:left w:val="single" w:sz="4" w:space="0" w:color="auto"/>
              <w:bottom w:val="single" w:sz="4" w:space="0" w:color="auto"/>
              <w:right w:val="single" w:sz="4" w:space="0" w:color="auto"/>
            </w:tcBorders>
          </w:tcPr>
          <w:p w14:paraId="1C22E04F" w14:textId="30272877" w:rsidR="00CE7855" w:rsidRPr="00B95A6C" w:rsidDel="00703C00" w:rsidRDefault="003D564E" w:rsidP="00703C00">
            <w:pPr>
              <w:cnfStyle w:val="000000100000" w:firstRow="0" w:lastRow="0" w:firstColumn="0" w:lastColumn="0" w:oddVBand="0" w:evenVBand="0" w:oddHBand="1" w:evenHBand="0" w:firstRowFirstColumn="0" w:firstRowLastColumn="0" w:lastRowFirstColumn="0" w:lastRowLastColumn="0"/>
              <w:rPr>
                <w:del w:id="1687" w:author="Nguyen, Trinh@Wildlife" w:date="2021-12-15T11:50:00Z"/>
                <w:rFonts w:ascii="Arial" w:hAnsi="Arial" w:cs="Arial"/>
                <w:sz w:val="20"/>
                <w:szCs w:val="20"/>
              </w:rPr>
            </w:pPr>
            <w:del w:id="1688" w:author="Nguyen, Trinh@Wildlife" w:date="2021-12-15T11:50:00Z">
              <w:r w:rsidDel="00703C00">
                <w:rPr>
                  <w:rFonts w:ascii="Arial" w:hAnsi="Arial" w:cs="Arial"/>
                  <w:sz w:val="20"/>
                  <w:szCs w:val="20"/>
                </w:rPr>
                <w:delText>Catch of Bigscale Logperch (</w:delText>
              </w:r>
              <w:r w:rsidRPr="003D564E" w:rsidDel="00703C00">
                <w:rPr>
                  <w:rFonts w:ascii="Arial" w:hAnsi="Arial" w:cs="Arial"/>
                  <w:i/>
                  <w:sz w:val="20"/>
                  <w:szCs w:val="20"/>
                </w:rPr>
                <w:delText>Percina macrolepida</w:delText>
              </w:r>
              <w:r w:rsidDel="00703C00">
                <w:rPr>
                  <w:rFonts w:ascii="Arial" w:hAnsi="Arial" w:cs="Arial"/>
                  <w:sz w:val="20"/>
                  <w:szCs w:val="20"/>
                </w:rPr>
                <w:delText>)</w:delText>
              </w:r>
            </w:del>
          </w:p>
        </w:tc>
        <w:tc>
          <w:tcPr>
            <w:tcW w:w="2520" w:type="dxa"/>
            <w:tcBorders>
              <w:top w:val="single" w:sz="4" w:space="0" w:color="auto"/>
              <w:left w:val="single" w:sz="4" w:space="0" w:color="auto"/>
              <w:bottom w:val="single" w:sz="4" w:space="0" w:color="auto"/>
              <w:right w:val="single" w:sz="4" w:space="0" w:color="auto"/>
            </w:tcBorders>
          </w:tcPr>
          <w:p w14:paraId="0104059A" w14:textId="0FD1FD9B" w:rsidR="00CE7855" w:rsidRPr="00B95A6C" w:rsidDel="00703C00" w:rsidRDefault="00CE7855" w:rsidP="00703C00">
            <w:pPr>
              <w:cnfStyle w:val="000000100000" w:firstRow="0" w:lastRow="0" w:firstColumn="0" w:lastColumn="0" w:oddVBand="0" w:evenVBand="0" w:oddHBand="1" w:evenHBand="0" w:firstRowFirstColumn="0" w:firstRowLastColumn="0" w:lastRowFirstColumn="0" w:lastRowLastColumn="0"/>
              <w:rPr>
                <w:del w:id="1689" w:author="Nguyen, Trinh@Wildlife" w:date="2021-12-15T11:50:00Z"/>
                <w:rFonts w:ascii="Arial" w:hAnsi="Arial" w:cs="Arial"/>
                <w:sz w:val="20"/>
                <w:szCs w:val="20"/>
              </w:rPr>
            </w:pPr>
            <w:del w:id="1690" w:author="Nguyen, Trinh@Wildlife" w:date="2021-12-15T11:50:00Z">
              <w:r w:rsidDel="00703C00">
                <w:rPr>
                  <w:rFonts w:ascii="Arial" w:hAnsi="Arial" w:cs="Arial"/>
                  <w:sz w:val="20"/>
                  <w:szCs w:val="20"/>
                </w:rPr>
                <w:delText>Number of fish</w:delText>
              </w:r>
            </w:del>
          </w:p>
        </w:tc>
        <w:tc>
          <w:tcPr>
            <w:tcW w:w="1890" w:type="dxa"/>
            <w:tcBorders>
              <w:top w:val="single" w:sz="4" w:space="0" w:color="auto"/>
              <w:left w:val="single" w:sz="4" w:space="0" w:color="auto"/>
              <w:bottom w:val="single" w:sz="4" w:space="0" w:color="auto"/>
              <w:right w:val="single" w:sz="4" w:space="0" w:color="auto"/>
            </w:tcBorders>
          </w:tcPr>
          <w:p w14:paraId="1257A2B0" w14:textId="0464BF4E" w:rsidR="00CE7855" w:rsidRPr="00B95A6C" w:rsidDel="00703C00" w:rsidRDefault="00CE7855" w:rsidP="00703C00">
            <w:pPr>
              <w:cnfStyle w:val="000000100000" w:firstRow="0" w:lastRow="0" w:firstColumn="0" w:lastColumn="0" w:oddVBand="0" w:evenVBand="0" w:oddHBand="1" w:evenHBand="0" w:firstRowFirstColumn="0" w:firstRowLastColumn="0" w:lastRowFirstColumn="0" w:lastRowLastColumn="0"/>
              <w:rPr>
                <w:del w:id="1691" w:author="Nguyen, Trinh@Wildlife" w:date="2021-12-15T11:50:00Z"/>
                <w:rFonts w:ascii="Arial" w:hAnsi="Arial" w:cs="Arial"/>
                <w:sz w:val="20"/>
                <w:szCs w:val="20"/>
              </w:rPr>
            </w:pPr>
            <w:del w:id="1692" w:author="Nguyen, Trinh@Wildlife" w:date="2021-12-15T11:50:00Z">
              <w:r w:rsidRPr="00E8506B" w:rsidDel="00703C00">
                <w:rPr>
                  <w:rFonts w:ascii="Arial" w:hAnsi="Arial" w:cs="Arial"/>
                  <w:sz w:val="20"/>
                  <w:szCs w:val="20"/>
                </w:rPr>
                <w:delText>NA</w:delText>
              </w:r>
            </w:del>
          </w:p>
        </w:tc>
      </w:tr>
      <w:tr w:rsidR="00CE7855" w:rsidRPr="00B95A6C" w:rsidDel="00703C00" w14:paraId="5E9B8271" w14:textId="452D4C63" w:rsidTr="003E4DD8">
        <w:trPr>
          <w:del w:id="1693"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783A7AFD" w14:textId="18ECA4B5" w:rsidR="00CE7855" w:rsidRPr="00D251A5" w:rsidDel="00703C00" w:rsidRDefault="00CE7855" w:rsidP="00703C00">
            <w:pPr>
              <w:rPr>
                <w:del w:id="1694" w:author="Nguyen, Trinh@Wildlife" w:date="2021-12-15T11:50:00Z"/>
                <w:rFonts w:ascii="Arial" w:hAnsi="Arial" w:cs="Arial"/>
                <w:b w:val="0"/>
                <w:sz w:val="20"/>
                <w:szCs w:val="20"/>
              </w:rPr>
            </w:pPr>
            <w:del w:id="1695" w:author="Nguyen, Trinh@Wildlife" w:date="2021-12-15T11:50:00Z">
              <w:r w:rsidRPr="00E917ED" w:rsidDel="00703C00">
                <w:rPr>
                  <w:rFonts w:ascii="Arial" w:hAnsi="Arial" w:cs="Arial"/>
                  <w:b w:val="0"/>
                  <w:sz w:val="20"/>
                  <w:szCs w:val="20"/>
                </w:rPr>
                <w:delText>Bluegill Sunfish</w:delText>
              </w:r>
            </w:del>
          </w:p>
        </w:tc>
        <w:tc>
          <w:tcPr>
            <w:tcW w:w="4860" w:type="dxa"/>
            <w:tcBorders>
              <w:top w:val="single" w:sz="4" w:space="0" w:color="auto"/>
              <w:left w:val="single" w:sz="4" w:space="0" w:color="auto"/>
              <w:bottom w:val="single" w:sz="4" w:space="0" w:color="auto"/>
              <w:right w:val="single" w:sz="4" w:space="0" w:color="auto"/>
            </w:tcBorders>
          </w:tcPr>
          <w:p w14:paraId="768D3F42" w14:textId="46AF9965" w:rsidR="00CE7855" w:rsidRPr="00B95A6C" w:rsidDel="00703C00" w:rsidRDefault="003D564E" w:rsidP="00703C00">
            <w:pPr>
              <w:cnfStyle w:val="000000000000" w:firstRow="0" w:lastRow="0" w:firstColumn="0" w:lastColumn="0" w:oddVBand="0" w:evenVBand="0" w:oddHBand="0" w:evenHBand="0" w:firstRowFirstColumn="0" w:firstRowLastColumn="0" w:lastRowFirstColumn="0" w:lastRowLastColumn="0"/>
              <w:rPr>
                <w:del w:id="1696" w:author="Nguyen, Trinh@Wildlife" w:date="2021-12-15T11:50:00Z"/>
                <w:rFonts w:ascii="Arial" w:hAnsi="Arial" w:cs="Arial"/>
                <w:sz w:val="20"/>
                <w:szCs w:val="20"/>
              </w:rPr>
            </w:pPr>
            <w:del w:id="1697" w:author="Nguyen, Trinh@Wildlife" w:date="2021-12-15T11:50:00Z">
              <w:r w:rsidDel="00703C00">
                <w:rPr>
                  <w:rFonts w:ascii="Arial" w:hAnsi="Arial" w:cs="Arial"/>
                  <w:sz w:val="20"/>
                  <w:szCs w:val="20"/>
                </w:rPr>
                <w:delText>Catch of Bluegill Sunfish (</w:delText>
              </w:r>
              <w:r w:rsidRPr="003D564E" w:rsidDel="00703C00">
                <w:rPr>
                  <w:rFonts w:ascii="Arial" w:hAnsi="Arial" w:cs="Arial"/>
                  <w:i/>
                  <w:sz w:val="20"/>
                  <w:szCs w:val="20"/>
                </w:rPr>
                <w:delText>Lepomis macrochirus</w:delText>
              </w:r>
              <w:r w:rsidDel="00703C00">
                <w:rPr>
                  <w:rFonts w:ascii="Arial" w:hAnsi="Arial" w:cs="Arial"/>
                  <w:sz w:val="20"/>
                  <w:szCs w:val="20"/>
                </w:rPr>
                <w:delText>)</w:delText>
              </w:r>
            </w:del>
          </w:p>
        </w:tc>
        <w:tc>
          <w:tcPr>
            <w:tcW w:w="2520" w:type="dxa"/>
            <w:tcBorders>
              <w:top w:val="single" w:sz="4" w:space="0" w:color="auto"/>
              <w:left w:val="single" w:sz="4" w:space="0" w:color="auto"/>
              <w:bottom w:val="single" w:sz="4" w:space="0" w:color="auto"/>
              <w:right w:val="single" w:sz="4" w:space="0" w:color="auto"/>
            </w:tcBorders>
          </w:tcPr>
          <w:p w14:paraId="23C0B0DA" w14:textId="6600C628" w:rsidR="00CE7855" w:rsidRPr="00B95A6C" w:rsidDel="00703C00" w:rsidRDefault="00CE7855" w:rsidP="00703C00">
            <w:pPr>
              <w:cnfStyle w:val="000000000000" w:firstRow="0" w:lastRow="0" w:firstColumn="0" w:lastColumn="0" w:oddVBand="0" w:evenVBand="0" w:oddHBand="0" w:evenHBand="0" w:firstRowFirstColumn="0" w:firstRowLastColumn="0" w:lastRowFirstColumn="0" w:lastRowLastColumn="0"/>
              <w:rPr>
                <w:del w:id="1698" w:author="Nguyen, Trinh@Wildlife" w:date="2021-12-15T11:50:00Z"/>
                <w:rFonts w:ascii="Arial" w:hAnsi="Arial" w:cs="Arial"/>
                <w:sz w:val="20"/>
                <w:szCs w:val="20"/>
              </w:rPr>
            </w:pPr>
            <w:del w:id="1699" w:author="Nguyen, Trinh@Wildlife" w:date="2021-12-15T11:50:00Z">
              <w:r w:rsidDel="00703C00">
                <w:rPr>
                  <w:rFonts w:ascii="Arial" w:hAnsi="Arial" w:cs="Arial"/>
                  <w:sz w:val="20"/>
                  <w:szCs w:val="20"/>
                </w:rPr>
                <w:delText>Number of fish</w:delText>
              </w:r>
            </w:del>
          </w:p>
        </w:tc>
        <w:tc>
          <w:tcPr>
            <w:tcW w:w="1890" w:type="dxa"/>
            <w:tcBorders>
              <w:top w:val="single" w:sz="4" w:space="0" w:color="auto"/>
              <w:left w:val="single" w:sz="4" w:space="0" w:color="auto"/>
              <w:bottom w:val="single" w:sz="4" w:space="0" w:color="auto"/>
              <w:right w:val="single" w:sz="4" w:space="0" w:color="auto"/>
            </w:tcBorders>
          </w:tcPr>
          <w:p w14:paraId="324D67FF" w14:textId="200399BB" w:rsidR="00CE7855" w:rsidRPr="00B95A6C" w:rsidDel="00703C00" w:rsidRDefault="00CE7855" w:rsidP="00703C00">
            <w:pPr>
              <w:cnfStyle w:val="000000000000" w:firstRow="0" w:lastRow="0" w:firstColumn="0" w:lastColumn="0" w:oddVBand="0" w:evenVBand="0" w:oddHBand="0" w:evenHBand="0" w:firstRowFirstColumn="0" w:firstRowLastColumn="0" w:lastRowFirstColumn="0" w:lastRowLastColumn="0"/>
              <w:rPr>
                <w:del w:id="1700" w:author="Nguyen, Trinh@Wildlife" w:date="2021-12-15T11:50:00Z"/>
                <w:rFonts w:ascii="Arial" w:hAnsi="Arial" w:cs="Arial"/>
                <w:sz w:val="20"/>
                <w:szCs w:val="20"/>
              </w:rPr>
            </w:pPr>
            <w:del w:id="1701" w:author="Nguyen, Trinh@Wildlife" w:date="2021-12-15T11:50:00Z">
              <w:r w:rsidRPr="00E8506B" w:rsidDel="00703C00">
                <w:rPr>
                  <w:rFonts w:ascii="Arial" w:hAnsi="Arial" w:cs="Arial"/>
                  <w:sz w:val="20"/>
                  <w:szCs w:val="20"/>
                </w:rPr>
                <w:delText>NA</w:delText>
              </w:r>
            </w:del>
          </w:p>
        </w:tc>
      </w:tr>
      <w:tr w:rsidR="00CE7855" w:rsidRPr="00B95A6C" w:rsidDel="00703C00" w14:paraId="14579A5E" w14:textId="0FB61E77" w:rsidTr="003E4DD8">
        <w:trPr>
          <w:cnfStyle w:val="000000100000" w:firstRow="0" w:lastRow="0" w:firstColumn="0" w:lastColumn="0" w:oddVBand="0" w:evenVBand="0" w:oddHBand="1" w:evenHBand="0" w:firstRowFirstColumn="0" w:firstRowLastColumn="0" w:lastRowFirstColumn="0" w:lastRowLastColumn="0"/>
          <w:del w:id="1702"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56100B1E" w14:textId="05347745" w:rsidR="00CE7855" w:rsidRPr="00D251A5" w:rsidDel="00703C00" w:rsidRDefault="00CE7855" w:rsidP="00703C00">
            <w:pPr>
              <w:rPr>
                <w:del w:id="1703" w:author="Nguyen, Trinh@Wildlife" w:date="2021-12-15T11:50:00Z"/>
                <w:rFonts w:ascii="Arial" w:hAnsi="Arial" w:cs="Arial"/>
                <w:b w:val="0"/>
                <w:sz w:val="20"/>
                <w:szCs w:val="20"/>
              </w:rPr>
            </w:pPr>
            <w:del w:id="1704" w:author="Nguyen, Trinh@Wildlife" w:date="2021-12-15T11:50:00Z">
              <w:r w:rsidRPr="00E917ED" w:rsidDel="00703C00">
                <w:rPr>
                  <w:rFonts w:ascii="Arial" w:hAnsi="Arial" w:cs="Arial"/>
                  <w:b w:val="0"/>
                  <w:sz w:val="20"/>
                  <w:szCs w:val="20"/>
                </w:rPr>
                <w:delText>California Tonguefish</w:delText>
              </w:r>
            </w:del>
          </w:p>
        </w:tc>
        <w:tc>
          <w:tcPr>
            <w:tcW w:w="4860" w:type="dxa"/>
            <w:tcBorders>
              <w:top w:val="single" w:sz="4" w:space="0" w:color="auto"/>
              <w:left w:val="single" w:sz="4" w:space="0" w:color="auto"/>
              <w:bottom w:val="single" w:sz="4" w:space="0" w:color="auto"/>
              <w:right w:val="single" w:sz="4" w:space="0" w:color="auto"/>
            </w:tcBorders>
          </w:tcPr>
          <w:p w14:paraId="40876F6A" w14:textId="30EA5CD0" w:rsidR="00CE7855" w:rsidRPr="00B95A6C" w:rsidDel="00703C00" w:rsidRDefault="003D564E" w:rsidP="00703C00">
            <w:pPr>
              <w:cnfStyle w:val="000000100000" w:firstRow="0" w:lastRow="0" w:firstColumn="0" w:lastColumn="0" w:oddVBand="0" w:evenVBand="0" w:oddHBand="1" w:evenHBand="0" w:firstRowFirstColumn="0" w:firstRowLastColumn="0" w:lastRowFirstColumn="0" w:lastRowLastColumn="0"/>
              <w:rPr>
                <w:del w:id="1705" w:author="Nguyen, Trinh@Wildlife" w:date="2021-12-15T11:50:00Z"/>
                <w:rFonts w:ascii="Arial" w:hAnsi="Arial" w:cs="Arial"/>
                <w:sz w:val="20"/>
                <w:szCs w:val="20"/>
              </w:rPr>
            </w:pPr>
            <w:del w:id="1706" w:author="Nguyen, Trinh@Wildlife" w:date="2021-12-15T11:50:00Z">
              <w:r w:rsidDel="00703C00">
                <w:rPr>
                  <w:rFonts w:ascii="Arial" w:hAnsi="Arial" w:cs="Arial"/>
                  <w:sz w:val="20"/>
                  <w:szCs w:val="20"/>
                </w:rPr>
                <w:delText>Catch of California Tonguefish (</w:delText>
              </w:r>
              <w:r w:rsidRPr="003D564E" w:rsidDel="00703C00">
                <w:rPr>
                  <w:rFonts w:ascii="Arial" w:hAnsi="Arial" w:cs="Arial"/>
                  <w:i/>
                  <w:sz w:val="20"/>
                  <w:szCs w:val="20"/>
                </w:rPr>
                <w:delText>Symphurus atricaudus</w:delText>
              </w:r>
              <w:r w:rsidDel="00703C00">
                <w:rPr>
                  <w:rFonts w:ascii="Arial" w:hAnsi="Arial" w:cs="Arial"/>
                  <w:sz w:val="20"/>
                  <w:szCs w:val="20"/>
                </w:rPr>
                <w:delText>)</w:delText>
              </w:r>
            </w:del>
          </w:p>
        </w:tc>
        <w:tc>
          <w:tcPr>
            <w:tcW w:w="2520" w:type="dxa"/>
            <w:tcBorders>
              <w:top w:val="single" w:sz="4" w:space="0" w:color="auto"/>
              <w:left w:val="single" w:sz="4" w:space="0" w:color="auto"/>
              <w:bottom w:val="single" w:sz="4" w:space="0" w:color="auto"/>
              <w:right w:val="single" w:sz="4" w:space="0" w:color="auto"/>
            </w:tcBorders>
          </w:tcPr>
          <w:p w14:paraId="26CA1678" w14:textId="10795FA0" w:rsidR="00CE7855" w:rsidRPr="00B95A6C" w:rsidDel="00703C00" w:rsidRDefault="00CE7855" w:rsidP="00703C00">
            <w:pPr>
              <w:cnfStyle w:val="000000100000" w:firstRow="0" w:lastRow="0" w:firstColumn="0" w:lastColumn="0" w:oddVBand="0" w:evenVBand="0" w:oddHBand="1" w:evenHBand="0" w:firstRowFirstColumn="0" w:firstRowLastColumn="0" w:lastRowFirstColumn="0" w:lastRowLastColumn="0"/>
              <w:rPr>
                <w:del w:id="1707" w:author="Nguyen, Trinh@Wildlife" w:date="2021-12-15T11:50:00Z"/>
                <w:rFonts w:ascii="Arial" w:hAnsi="Arial" w:cs="Arial"/>
                <w:sz w:val="20"/>
                <w:szCs w:val="20"/>
              </w:rPr>
            </w:pPr>
            <w:del w:id="1708" w:author="Nguyen, Trinh@Wildlife" w:date="2021-12-15T11:50:00Z">
              <w:r w:rsidDel="00703C00">
                <w:rPr>
                  <w:rFonts w:ascii="Arial" w:hAnsi="Arial" w:cs="Arial"/>
                  <w:sz w:val="20"/>
                  <w:szCs w:val="20"/>
                </w:rPr>
                <w:delText>Number of fish</w:delText>
              </w:r>
            </w:del>
          </w:p>
        </w:tc>
        <w:tc>
          <w:tcPr>
            <w:tcW w:w="1890" w:type="dxa"/>
            <w:tcBorders>
              <w:top w:val="single" w:sz="4" w:space="0" w:color="auto"/>
              <w:left w:val="single" w:sz="4" w:space="0" w:color="auto"/>
              <w:bottom w:val="single" w:sz="4" w:space="0" w:color="auto"/>
              <w:right w:val="single" w:sz="4" w:space="0" w:color="auto"/>
            </w:tcBorders>
          </w:tcPr>
          <w:p w14:paraId="31CCAEB8" w14:textId="5553ECF4" w:rsidR="00CE7855" w:rsidRPr="00B95A6C" w:rsidDel="00703C00" w:rsidRDefault="00CE7855" w:rsidP="00703C00">
            <w:pPr>
              <w:cnfStyle w:val="000000100000" w:firstRow="0" w:lastRow="0" w:firstColumn="0" w:lastColumn="0" w:oddVBand="0" w:evenVBand="0" w:oddHBand="1" w:evenHBand="0" w:firstRowFirstColumn="0" w:firstRowLastColumn="0" w:lastRowFirstColumn="0" w:lastRowLastColumn="0"/>
              <w:rPr>
                <w:del w:id="1709" w:author="Nguyen, Trinh@Wildlife" w:date="2021-12-15T11:50:00Z"/>
                <w:rFonts w:ascii="Arial" w:hAnsi="Arial" w:cs="Arial"/>
                <w:sz w:val="20"/>
                <w:szCs w:val="20"/>
              </w:rPr>
            </w:pPr>
            <w:del w:id="1710" w:author="Nguyen, Trinh@Wildlife" w:date="2021-12-15T11:50:00Z">
              <w:r w:rsidRPr="00E8506B" w:rsidDel="00703C00">
                <w:rPr>
                  <w:rFonts w:ascii="Arial" w:hAnsi="Arial" w:cs="Arial"/>
                  <w:sz w:val="20"/>
                  <w:szCs w:val="20"/>
                </w:rPr>
                <w:delText>NA</w:delText>
              </w:r>
            </w:del>
          </w:p>
        </w:tc>
      </w:tr>
      <w:tr w:rsidR="00CE7855" w:rsidRPr="00B95A6C" w:rsidDel="00703C00" w14:paraId="4F87C6A5" w14:textId="5A2C172E" w:rsidTr="003E4DD8">
        <w:trPr>
          <w:del w:id="1711"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0820C60F" w14:textId="2B985026" w:rsidR="00CE7855" w:rsidRPr="00D251A5" w:rsidDel="00703C00" w:rsidRDefault="00CE7855" w:rsidP="00703C00">
            <w:pPr>
              <w:rPr>
                <w:del w:id="1712" w:author="Nguyen, Trinh@Wildlife" w:date="2021-12-15T11:50:00Z"/>
                <w:rFonts w:ascii="Arial" w:hAnsi="Arial" w:cs="Arial"/>
                <w:b w:val="0"/>
                <w:sz w:val="20"/>
                <w:szCs w:val="20"/>
              </w:rPr>
            </w:pPr>
            <w:del w:id="1713" w:author="Nguyen, Trinh@Wildlife" w:date="2021-12-15T11:50:00Z">
              <w:r w:rsidRPr="00E917ED" w:rsidDel="00703C00">
                <w:rPr>
                  <w:rFonts w:ascii="Arial" w:hAnsi="Arial" w:cs="Arial"/>
                  <w:b w:val="0"/>
                  <w:sz w:val="20"/>
                  <w:szCs w:val="20"/>
                </w:rPr>
                <w:delText>Carp</w:delText>
              </w:r>
            </w:del>
          </w:p>
        </w:tc>
        <w:tc>
          <w:tcPr>
            <w:tcW w:w="4860" w:type="dxa"/>
            <w:tcBorders>
              <w:top w:val="single" w:sz="4" w:space="0" w:color="auto"/>
              <w:left w:val="single" w:sz="4" w:space="0" w:color="auto"/>
              <w:bottom w:val="single" w:sz="4" w:space="0" w:color="auto"/>
              <w:right w:val="single" w:sz="4" w:space="0" w:color="auto"/>
            </w:tcBorders>
          </w:tcPr>
          <w:p w14:paraId="6C5AD47C" w14:textId="441B69BB" w:rsidR="00CE7855" w:rsidRPr="00B95A6C" w:rsidDel="00703C00" w:rsidRDefault="00E4216B" w:rsidP="00703C00">
            <w:pPr>
              <w:cnfStyle w:val="000000000000" w:firstRow="0" w:lastRow="0" w:firstColumn="0" w:lastColumn="0" w:oddVBand="0" w:evenVBand="0" w:oddHBand="0" w:evenHBand="0" w:firstRowFirstColumn="0" w:firstRowLastColumn="0" w:lastRowFirstColumn="0" w:lastRowLastColumn="0"/>
              <w:rPr>
                <w:del w:id="1714" w:author="Nguyen, Trinh@Wildlife" w:date="2021-12-15T11:50:00Z"/>
                <w:rFonts w:ascii="Arial" w:hAnsi="Arial" w:cs="Arial"/>
                <w:sz w:val="20"/>
                <w:szCs w:val="20"/>
              </w:rPr>
            </w:pPr>
            <w:del w:id="1715" w:author="Nguyen, Trinh@Wildlife" w:date="2021-12-15T11:50:00Z">
              <w:r w:rsidDel="00703C00">
                <w:rPr>
                  <w:rFonts w:ascii="Arial" w:hAnsi="Arial" w:cs="Arial"/>
                  <w:sz w:val="20"/>
                  <w:szCs w:val="20"/>
                </w:rPr>
                <w:delText>Catch of Carp (</w:delText>
              </w:r>
              <w:r w:rsidRPr="00E4216B" w:rsidDel="00703C00">
                <w:rPr>
                  <w:rFonts w:ascii="Arial" w:hAnsi="Arial" w:cs="Arial"/>
                  <w:i/>
                  <w:sz w:val="20"/>
                  <w:szCs w:val="20"/>
                </w:rPr>
                <w:delText>Cyprinus carpio</w:delText>
              </w:r>
              <w:r w:rsidDel="00703C00">
                <w:rPr>
                  <w:rFonts w:ascii="Arial" w:hAnsi="Arial" w:cs="Arial"/>
                  <w:sz w:val="20"/>
                  <w:szCs w:val="20"/>
                </w:rPr>
                <w:delText>)</w:delText>
              </w:r>
            </w:del>
          </w:p>
        </w:tc>
        <w:tc>
          <w:tcPr>
            <w:tcW w:w="2520" w:type="dxa"/>
            <w:tcBorders>
              <w:top w:val="single" w:sz="4" w:space="0" w:color="auto"/>
              <w:left w:val="single" w:sz="4" w:space="0" w:color="auto"/>
              <w:bottom w:val="single" w:sz="4" w:space="0" w:color="auto"/>
              <w:right w:val="single" w:sz="4" w:space="0" w:color="auto"/>
            </w:tcBorders>
          </w:tcPr>
          <w:p w14:paraId="73968B3C" w14:textId="16FFB36A" w:rsidR="00CE7855" w:rsidRPr="00B95A6C" w:rsidDel="00703C00" w:rsidRDefault="00CE7855" w:rsidP="00703C00">
            <w:pPr>
              <w:cnfStyle w:val="000000000000" w:firstRow="0" w:lastRow="0" w:firstColumn="0" w:lastColumn="0" w:oddVBand="0" w:evenVBand="0" w:oddHBand="0" w:evenHBand="0" w:firstRowFirstColumn="0" w:firstRowLastColumn="0" w:lastRowFirstColumn="0" w:lastRowLastColumn="0"/>
              <w:rPr>
                <w:del w:id="1716" w:author="Nguyen, Trinh@Wildlife" w:date="2021-12-15T11:50:00Z"/>
                <w:rFonts w:ascii="Arial" w:hAnsi="Arial" w:cs="Arial"/>
                <w:sz w:val="20"/>
                <w:szCs w:val="20"/>
              </w:rPr>
            </w:pPr>
            <w:del w:id="1717" w:author="Nguyen, Trinh@Wildlife" w:date="2021-12-15T11:50:00Z">
              <w:r w:rsidDel="00703C00">
                <w:rPr>
                  <w:rFonts w:ascii="Arial" w:hAnsi="Arial" w:cs="Arial"/>
                  <w:sz w:val="20"/>
                  <w:szCs w:val="20"/>
                </w:rPr>
                <w:delText>Number of fish</w:delText>
              </w:r>
            </w:del>
          </w:p>
        </w:tc>
        <w:tc>
          <w:tcPr>
            <w:tcW w:w="1890" w:type="dxa"/>
            <w:tcBorders>
              <w:top w:val="single" w:sz="4" w:space="0" w:color="auto"/>
              <w:left w:val="single" w:sz="4" w:space="0" w:color="auto"/>
              <w:bottom w:val="single" w:sz="4" w:space="0" w:color="auto"/>
              <w:right w:val="single" w:sz="4" w:space="0" w:color="auto"/>
            </w:tcBorders>
          </w:tcPr>
          <w:p w14:paraId="7168761A" w14:textId="1871A0A2" w:rsidR="00CE7855" w:rsidRPr="00B95A6C" w:rsidDel="00703C00" w:rsidRDefault="00CE7855" w:rsidP="00703C00">
            <w:pPr>
              <w:cnfStyle w:val="000000000000" w:firstRow="0" w:lastRow="0" w:firstColumn="0" w:lastColumn="0" w:oddVBand="0" w:evenVBand="0" w:oddHBand="0" w:evenHBand="0" w:firstRowFirstColumn="0" w:firstRowLastColumn="0" w:lastRowFirstColumn="0" w:lastRowLastColumn="0"/>
              <w:rPr>
                <w:del w:id="1718" w:author="Nguyen, Trinh@Wildlife" w:date="2021-12-15T11:50:00Z"/>
                <w:rFonts w:ascii="Arial" w:hAnsi="Arial" w:cs="Arial"/>
                <w:sz w:val="20"/>
                <w:szCs w:val="20"/>
              </w:rPr>
            </w:pPr>
            <w:del w:id="1719" w:author="Nguyen, Trinh@Wildlife" w:date="2021-12-15T11:50:00Z">
              <w:r w:rsidRPr="00E8506B" w:rsidDel="00703C00">
                <w:rPr>
                  <w:rFonts w:ascii="Arial" w:hAnsi="Arial" w:cs="Arial"/>
                  <w:sz w:val="20"/>
                  <w:szCs w:val="20"/>
                </w:rPr>
                <w:delText>NA</w:delText>
              </w:r>
            </w:del>
          </w:p>
        </w:tc>
      </w:tr>
      <w:tr w:rsidR="00CE7855" w:rsidRPr="00B95A6C" w:rsidDel="00703C00" w14:paraId="3BF15FD2" w14:textId="752B3907" w:rsidTr="003E4DD8">
        <w:trPr>
          <w:cnfStyle w:val="000000100000" w:firstRow="0" w:lastRow="0" w:firstColumn="0" w:lastColumn="0" w:oddVBand="0" w:evenVBand="0" w:oddHBand="1" w:evenHBand="0" w:firstRowFirstColumn="0" w:firstRowLastColumn="0" w:lastRowFirstColumn="0" w:lastRowLastColumn="0"/>
          <w:del w:id="1720"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292C2942" w14:textId="6303DD6B" w:rsidR="00CE7855" w:rsidRPr="00D251A5" w:rsidDel="00703C00" w:rsidRDefault="00CE7855" w:rsidP="00703C00">
            <w:pPr>
              <w:rPr>
                <w:del w:id="1721" w:author="Nguyen, Trinh@Wildlife" w:date="2021-12-15T11:50:00Z"/>
                <w:rFonts w:ascii="Arial" w:hAnsi="Arial" w:cs="Arial"/>
                <w:b w:val="0"/>
                <w:sz w:val="20"/>
                <w:szCs w:val="20"/>
              </w:rPr>
            </w:pPr>
            <w:del w:id="1722" w:author="Nguyen, Trinh@Wildlife" w:date="2021-12-15T11:50:00Z">
              <w:r w:rsidRPr="00E917ED" w:rsidDel="00703C00">
                <w:rPr>
                  <w:rFonts w:ascii="Arial" w:hAnsi="Arial" w:cs="Arial"/>
                  <w:b w:val="0"/>
                  <w:sz w:val="20"/>
                  <w:szCs w:val="20"/>
                </w:rPr>
                <w:delText>Centrarchids (Unid)</w:delText>
              </w:r>
            </w:del>
          </w:p>
        </w:tc>
        <w:tc>
          <w:tcPr>
            <w:tcW w:w="4860" w:type="dxa"/>
            <w:tcBorders>
              <w:top w:val="single" w:sz="4" w:space="0" w:color="auto"/>
              <w:left w:val="single" w:sz="4" w:space="0" w:color="auto"/>
              <w:bottom w:val="single" w:sz="4" w:space="0" w:color="auto"/>
              <w:right w:val="single" w:sz="4" w:space="0" w:color="auto"/>
            </w:tcBorders>
          </w:tcPr>
          <w:p w14:paraId="1E37964E" w14:textId="13D70AB4" w:rsidR="00CE7855" w:rsidRPr="00B95A6C" w:rsidDel="00703C00" w:rsidRDefault="00E4216B" w:rsidP="00703C00">
            <w:pPr>
              <w:cnfStyle w:val="000000100000" w:firstRow="0" w:lastRow="0" w:firstColumn="0" w:lastColumn="0" w:oddVBand="0" w:evenVBand="0" w:oddHBand="1" w:evenHBand="0" w:firstRowFirstColumn="0" w:firstRowLastColumn="0" w:lastRowFirstColumn="0" w:lastRowLastColumn="0"/>
              <w:rPr>
                <w:del w:id="1723" w:author="Nguyen, Trinh@Wildlife" w:date="2021-12-15T11:50:00Z"/>
                <w:rFonts w:ascii="Arial" w:hAnsi="Arial" w:cs="Arial"/>
                <w:sz w:val="20"/>
                <w:szCs w:val="20"/>
              </w:rPr>
            </w:pPr>
            <w:del w:id="1724" w:author="Nguyen, Trinh@Wildlife" w:date="2021-12-15T11:50:00Z">
              <w:r w:rsidDel="00703C00">
                <w:rPr>
                  <w:rFonts w:ascii="Arial" w:hAnsi="Arial" w:cs="Arial"/>
                  <w:sz w:val="20"/>
                  <w:szCs w:val="20"/>
                </w:rPr>
                <w:delText>Catch of unidentifiable fish in the family C</w:delText>
              </w:r>
              <w:r w:rsidRPr="00E4216B" w:rsidDel="00703C00">
                <w:rPr>
                  <w:rFonts w:ascii="Arial" w:hAnsi="Arial" w:cs="Arial"/>
                  <w:sz w:val="20"/>
                  <w:szCs w:val="20"/>
                </w:rPr>
                <w:delText>entrarchidae</w:delText>
              </w:r>
            </w:del>
          </w:p>
        </w:tc>
        <w:tc>
          <w:tcPr>
            <w:tcW w:w="2520" w:type="dxa"/>
            <w:tcBorders>
              <w:top w:val="single" w:sz="4" w:space="0" w:color="auto"/>
              <w:left w:val="single" w:sz="4" w:space="0" w:color="auto"/>
              <w:bottom w:val="single" w:sz="4" w:space="0" w:color="auto"/>
              <w:right w:val="single" w:sz="4" w:space="0" w:color="auto"/>
            </w:tcBorders>
          </w:tcPr>
          <w:p w14:paraId="558DF332" w14:textId="291BE387" w:rsidR="00CE7855" w:rsidRPr="00B95A6C" w:rsidDel="00703C00" w:rsidRDefault="00CE7855" w:rsidP="00703C00">
            <w:pPr>
              <w:cnfStyle w:val="000000100000" w:firstRow="0" w:lastRow="0" w:firstColumn="0" w:lastColumn="0" w:oddVBand="0" w:evenVBand="0" w:oddHBand="1" w:evenHBand="0" w:firstRowFirstColumn="0" w:firstRowLastColumn="0" w:lastRowFirstColumn="0" w:lastRowLastColumn="0"/>
              <w:rPr>
                <w:del w:id="1725" w:author="Nguyen, Trinh@Wildlife" w:date="2021-12-15T11:50:00Z"/>
                <w:rFonts w:ascii="Arial" w:hAnsi="Arial" w:cs="Arial"/>
                <w:sz w:val="20"/>
                <w:szCs w:val="20"/>
              </w:rPr>
            </w:pPr>
            <w:del w:id="1726" w:author="Nguyen, Trinh@Wildlife" w:date="2021-12-15T11:50:00Z">
              <w:r w:rsidDel="00703C00">
                <w:rPr>
                  <w:rFonts w:ascii="Arial" w:hAnsi="Arial" w:cs="Arial"/>
                  <w:sz w:val="20"/>
                  <w:szCs w:val="20"/>
                </w:rPr>
                <w:delText>Number of fish</w:delText>
              </w:r>
            </w:del>
          </w:p>
        </w:tc>
        <w:tc>
          <w:tcPr>
            <w:tcW w:w="1890" w:type="dxa"/>
            <w:tcBorders>
              <w:top w:val="single" w:sz="4" w:space="0" w:color="auto"/>
              <w:left w:val="single" w:sz="4" w:space="0" w:color="auto"/>
              <w:bottom w:val="single" w:sz="4" w:space="0" w:color="auto"/>
              <w:right w:val="single" w:sz="4" w:space="0" w:color="auto"/>
            </w:tcBorders>
          </w:tcPr>
          <w:p w14:paraId="41B79C3B" w14:textId="17D583BA" w:rsidR="00CE7855" w:rsidRPr="00B95A6C" w:rsidDel="00703C00" w:rsidRDefault="00CE7855" w:rsidP="00703C00">
            <w:pPr>
              <w:cnfStyle w:val="000000100000" w:firstRow="0" w:lastRow="0" w:firstColumn="0" w:lastColumn="0" w:oddVBand="0" w:evenVBand="0" w:oddHBand="1" w:evenHBand="0" w:firstRowFirstColumn="0" w:firstRowLastColumn="0" w:lastRowFirstColumn="0" w:lastRowLastColumn="0"/>
              <w:rPr>
                <w:del w:id="1727" w:author="Nguyen, Trinh@Wildlife" w:date="2021-12-15T11:50:00Z"/>
                <w:rFonts w:ascii="Arial" w:hAnsi="Arial" w:cs="Arial"/>
                <w:sz w:val="20"/>
                <w:szCs w:val="20"/>
              </w:rPr>
            </w:pPr>
            <w:del w:id="1728" w:author="Nguyen, Trinh@Wildlife" w:date="2021-12-15T11:50:00Z">
              <w:r w:rsidRPr="00E8506B" w:rsidDel="00703C00">
                <w:rPr>
                  <w:rFonts w:ascii="Arial" w:hAnsi="Arial" w:cs="Arial"/>
                  <w:sz w:val="20"/>
                  <w:szCs w:val="20"/>
                </w:rPr>
                <w:delText>NA</w:delText>
              </w:r>
            </w:del>
          </w:p>
        </w:tc>
      </w:tr>
      <w:tr w:rsidR="00CE7855" w:rsidRPr="00B95A6C" w:rsidDel="00703C00" w14:paraId="120D9806" w14:textId="4DC4EF3A" w:rsidTr="003E4DD8">
        <w:trPr>
          <w:del w:id="1729"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657799A0" w14:textId="74BA2693" w:rsidR="00CE7855" w:rsidRPr="00D251A5" w:rsidDel="00703C00" w:rsidRDefault="00CE7855" w:rsidP="00703C00">
            <w:pPr>
              <w:rPr>
                <w:del w:id="1730" w:author="Nguyen, Trinh@Wildlife" w:date="2021-12-15T11:50:00Z"/>
                <w:rFonts w:ascii="Arial" w:hAnsi="Arial" w:cs="Arial"/>
                <w:b w:val="0"/>
                <w:sz w:val="20"/>
                <w:szCs w:val="20"/>
              </w:rPr>
            </w:pPr>
            <w:del w:id="1731" w:author="Nguyen, Trinh@Wildlife" w:date="2021-12-15T11:50:00Z">
              <w:r w:rsidRPr="00E917ED" w:rsidDel="00703C00">
                <w:rPr>
                  <w:rFonts w:ascii="Arial" w:hAnsi="Arial" w:cs="Arial"/>
                  <w:b w:val="0"/>
                  <w:sz w:val="20"/>
                  <w:szCs w:val="20"/>
                </w:rPr>
                <w:delText>Channel Catfish</w:delText>
              </w:r>
            </w:del>
          </w:p>
        </w:tc>
        <w:tc>
          <w:tcPr>
            <w:tcW w:w="4860" w:type="dxa"/>
            <w:tcBorders>
              <w:top w:val="single" w:sz="4" w:space="0" w:color="auto"/>
              <w:left w:val="single" w:sz="4" w:space="0" w:color="auto"/>
              <w:bottom w:val="single" w:sz="4" w:space="0" w:color="auto"/>
              <w:right w:val="single" w:sz="4" w:space="0" w:color="auto"/>
            </w:tcBorders>
          </w:tcPr>
          <w:p w14:paraId="384D8955" w14:textId="297484D4" w:rsidR="00CE7855" w:rsidRPr="00E4216B" w:rsidDel="00703C00" w:rsidRDefault="00E4216B" w:rsidP="00703C00">
            <w:pPr>
              <w:cnfStyle w:val="000000000000" w:firstRow="0" w:lastRow="0" w:firstColumn="0" w:lastColumn="0" w:oddVBand="0" w:evenVBand="0" w:oddHBand="0" w:evenHBand="0" w:firstRowFirstColumn="0" w:firstRowLastColumn="0" w:lastRowFirstColumn="0" w:lastRowLastColumn="0"/>
              <w:rPr>
                <w:del w:id="1732" w:author="Nguyen, Trinh@Wildlife" w:date="2021-12-15T11:50:00Z"/>
                <w:rFonts w:ascii="Arial" w:hAnsi="Arial" w:cs="Arial"/>
                <w:sz w:val="20"/>
                <w:szCs w:val="20"/>
              </w:rPr>
            </w:pPr>
            <w:del w:id="1733" w:author="Nguyen, Trinh@Wildlife" w:date="2021-12-15T11:50:00Z">
              <w:r w:rsidDel="00703C00">
                <w:rPr>
                  <w:rFonts w:ascii="Arial" w:hAnsi="Arial" w:cs="Arial"/>
                  <w:sz w:val="20"/>
                  <w:szCs w:val="20"/>
                </w:rPr>
                <w:delText>Catch of Channel Catfish (</w:delText>
              </w:r>
              <w:r w:rsidRPr="00E4216B" w:rsidDel="00703C00">
                <w:rPr>
                  <w:rFonts w:ascii="Arial" w:hAnsi="Arial" w:cs="Arial"/>
                  <w:i/>
                  <w:sz w:val="20"/>
                  <w:szCs w:val="20"/>
                </w:rPr>
                <w:delText>Ictalurus punctatus</w:delText>
              </w:r>
              <w:r w:rsidDel="00703C00">
                <w:rPr>
                  <w:rFonts w:ascii="Arial" w:hAnsi="Arial" w:cs="Arial"/>
                  <w:sz w:val="20"/>
                  <w:szCs w:val="20"/>
                </w:rPr>
                <w:delText>)</w:delText>
              </w:r>
            </w:del>
          </w:p>
        </w:tc>
        <w:tc>
          <w:tcPr>
            <w:tcW w:w="2520" w:type="dxa"/>
            <w:tcBorders>
              <w:top w:val="single" w:sz="4" w:space="0" w:color="auto"/>
              <w:left w:val="single" w:sz="4" w:space="0" w:color="auto"/>
              <w:bottom w:val="single" w:sz="4" w:space="0" w:color="auto"/>
              <w:right w:val="single" w:sz="4" w:space="0" w:color="auto"/>
            </w:tcBorders>
          </w:tcPr>
          <w:p w14:paraId="119A6589" w14:textId="27D50C96" w:rsidR="00CE7855" w:rsidRPr="00B95A6C" w:rsidDel="00703C00" w:rsidRDefault="00CE7855" w:rsidP="00703C00">
            <w:pPr>
              <w:cnfStyle w:val="000000000000" w:firstRow="0" w:lastRow="0" w:firstColumn="0" w:lastColumn="0" w:oddVBand="0" w:evenVBand="0" w:oddHBand="0" w:evenHBand="0" w:firstRowFirstColumn="0" w:firstRowLastColumn="0" w:lastRowFirstColumn="0" w:lastRowLastColumn="0"/>
              <w:rPr>
                <w:del w:id="1734" w:author="Nguyen, Trinh@Wildlife" w:date="2021-12-15T11:50:00Z"/>
                <w:rFonts w:ascii="Arial" w:hAnsi="Arial" w:cs="Arial"/>
                <w:sz w:val="20"/>
                <w:szCs w:val="20"/>
              </w:rPr>
            </w:pPr>
            <w:del w:id="1735" w:author="Nguyen, Trinh@Wildlife" w:date="2021-12-15T11:50:00Z">
              <w:r w:rsidDel="00703C00">
                <w:rPr>
                  <w:rFonts w:ascii="Arial" w:hAnsi="Arial" w:cs="Arial"/>
                  <w:sz w:val="20"/>
                  <w:szCs w:val="20"/>
                </w:rPr>
                <w:delText>Number of fish</w:delText>
              </w:r>
            </w:del>
          </w:p>
        </w:tc>
        <w:tc>
          <w:tcPr>
            <w:tcW w:w="1890" w:type="dxa"/>
            <w:tcBorders>
              <w:top w:val="single" w:sz="4" w:space="0" w:color="auto"/>
              <w:left w:val="single" w:sz="4" w:space="0" w:color="auto"/>
              <w:bottom w:val="single" w:sz="4" w:space="0" w:color="auto"/>
              <w:right w:val="single" w:sz="4" w:space="0" w:color="auto"/>
            </w:tcBorders>
          </w:tcPr>
          <w:p w14:paraId="6B360292" w14:textId="3664A2C3" w:rsidR="00CE7855" w:rsidRPr="00B95A6C" w:rsidDel="00703C00" w:rsidRDefault="00CE7855" w:rsidP="00703C00">
            <w:pPr>
              <w:cnfStyle w:val="000000000000" w:firstRow="0" w:lastRow="0" w:firstColumn="0" w:lastColumn="0" w:oddVBand="0" w:evenVBand="0" w:oddHBand="0" w:evenHBand="0" w:firstRowFirstColumn="0" w:firstRowLastColumn="0" w:lastRowFirstColumn="0" w:lastRowLastColumn="0"/>
              <w:rPr>
                <w:del w:id="1736" w:author="Nguyen, Trinh@Wildlife" w:date="2021-12-15T11:50:00Z"/>
                <w:rFonts w:ascii="Arial" w:hAnsi="Arial" w:cs="Arial"/>
                <w:sz w:val="20"/>
                <w:szCs w:val="20"/>
              </w:rPr>
            </w:pPr>
            <w:del w:id="1737" w:author="Nguyen, Trinh@Wildlife" w:date="2021-12-15T11:50:00Z">
              <w:r w:rsidRPr="00E8506B" w:rsidDel="00703C00">
                <w:rPr>
                  <w:rFonts w:ascii="Arial" w:hAnsi="Arial" w:cs="Arial"/>
                  <w:sz w:val="20"/>
                  <w:szCs w:val="20"/>
                </w:rPr>
                <w:delText>NA</w:delText>
              </w:r>
            </w:del>
          </w:p>
        </w:tc>
      </w:tr>
      <w:tr w:rsidR="00CE7855" w:rsidRPr="00B95A6C" w:rsidDel="00703C00" w14:paraId="752E9981" w14:textId="52E0C1BB" w:rsidTr="003E4DD8">
        <w:trPr>
          <w:cnfStyle w:val="000000100000" w:firstRow="0" w:lastRow="0" w:firstColumn="0" w:lastColumn="0" w:oddVBand="0" w:evenVBand="0" w:oddHBand="1" w:evenHBand="0" w:firstRowFirstColumn="0" w:firstRowLastColumn="0" w:lastRowFirstColumn="0" w:lastRowLastColumn="0"/>
          <w:del w:id="1738"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2AECF86D" w14:textId="695AE7C5" w:rsidR="00CE7855" w:rsidRPr="00D251A5" w:rsidDel="00703C00" w:rsidRDefault="00CE7855" w:rsidP="00703C00">
            <w:pPr>
              <w:rPr>
                <w:del w:id="1739" w:author="Nguyen, Trinh@Wildlife" w:date="2021-12-15T11:50:00Z"/>
                <w:rFonts w:ascii="Arial" w:hAnsi="Arial" w:cs="Arial"/>
                <w:b w:val="0"/>
                <w:sz w:val="20"/>
                <w:szCs w:val="20"/>
              </w:rPr>
            </w:pPr>
            <w:del w:id="1740" w:author="Nguyen, Trinh@Wildlife" w:date="2021-12-15T11:50:00Z">
              <w:r w:rsidRPr="00E917ED" w:rsidDel="00703C00">
                <w:rPr>
                  <w:rFonts w:ascii="Arial" w:hAnsi="Arial" w:cs="Arial"/>
                  <w:b w:val="0"/>
                  <w:sz w:val="20"/>
                  <w:szCs w:val="20"/>
                </w:rPr>
                <w:delText>Cheekspot Goby</w:delText>
              </w:r>
            </w:del>
          </w:p>
        </w:tc>
        <w:tc>
          <w:tcPr>
            <w:tcW w:w="4860" w:type="dxa"/>
            <w:tcBorders>
              <w:top w:val="single" w:sz="4" w:space="0" w:color="auto"/>
              <w:left w:val="single" w:sz="4" w:space="0" w:color="auto"/>
              <w:bottom w:val="single" w:sz="4" w:space="0" w:color="auto"/>
              <w:right w:val="single" w:sz="4" w:space="0" w:color="auto"/>
            </w:tcBorders>
          </w:tcPr>
          <w:p w14:paraId="60034AA8" w14:textId="156AF2FC" w:rsidR="00CE7855" w:rsidRPr="00B95A6C" w:rsidDel="00703C00" w:rsidRDefault="00E26386" w:rsidP="00703C00">
            <w:pPr>
              <w:cnfStyle w:val="000000100000" w:firstRow="0" w:lastRow="0" w:firstColumn="0" w:lastColumn="0" w:oddVBand="0" w:evenVBand="0" w:oddHBand="1" w:evenHBand="0" w:firstRowFirstColumn="0" w:firstRowLastColumn="0" w:lastRowFirstColumn="0" w:lastRowLastColumn="0"/>
              <w:rPr>
                <w:del w:id="1741" w:author="Nguyen, Trinh@Wildlife" w:date="2021-12-15T11:50:00Z"/>
                <w:rFonts w:ascii="Arial" w:hAnsi="Arial" w:cs="Arial"/>
                <w:sz w:val="20"/>
                <w:szCs w:val="20"/>
              </w:rPr>
            </w:pPr>
            <w:del w:id="1742" w:author="Nguyen, Trinh@Wildlife" w:date="2021-12-15T11:50:00Z">
              <w:r w:rsidDel="00703C00">
                <w:rPr>
                  <w:rFonts w:ascii="Arial" w:hAnsi="Arial" w:cs="Arial"/>
                  <w:sz w:val="20"/>
                  <w:szCs w:val="20"/>
                </w:rPr>
                <w:delText xml:space="preserve">Catch of </w:delText>
              </w:r>
              <w:r w:rsidRPr="00E26386" w:rsidDel="00703C00">
                <w:rPr>
                  <w:rFonts w:ascii="Arial" w:hAnsi="Arial" w:cs="Arial"/>
                  <w:sz w:val="20"/>
                  <w:szCs w:val="20"/>
                </w:rPr>
                <w:delText>Cheekspot Goby</w:delText>
              </w:r>
              <w:r w:rsidDel="00703C00">
                <w:rPr>
                  <w:rFonts w:ascii="Arial" w:hAnsi="Arial" w:cs="Arial"/>
                  <w:sz w:val="20"/>
                  <w:szCs w:val="20"/>
                </w:rPr>
                <w:delText xml:space="preserve"> (</w:delText>
              </w:r>
              <w:r w:rsidR="00056500" w:rsidRPr="00056500" w:rsidDel="00703C00">
                <w:rPr>
                  <w:rFonts w:ascii="Arial" w:hAnsi="Arial" w:cs="Arial"/>
                  <w:i/>
                  <w:sz w:val="20"/>
                  <w:szCs w:val="20"/>
                </w:rPr>
                <w:delText>Ilypnus gilberti</w:delText>
              </w:r>
              <w:r w:rsidR="00056500" w:rsidDel="00703C00">
                <w:rPr>
                  <w:rFonts w:ascii="Arial" w:hAnsi="Arial" w:cs="Arial"/>
                  <w:sz w:val="20"/>
                  <w:szCs w:val="20"/>
                </w:rPr>
                <w:delText>)</w:delText>
              </w:r>
            </w:del>
          </w:p>
        </w:tc>
        <w:tc>
          <w:tcPr>
            <w:tcW w:w="2520" w:type="dxa"/>
            <w:tcBorders>
              <w:top w:val="single" w:sz="4" w:space="0" w:color="auto"/>
              <w:left w:val="single" w:sz="4" w:space="0" w:color="auto"/>
              <w:bottom w:val="single" w:sz="4" w:space="0" w:color="auto"/>
              <w:right w:val="single" w:sz="4" w:space="0" w:color="auto"/>
            </w:tcBorders>
          </w:tcPr>
          <w:p w14:paraId="7953FFCC" w14:textId="4D335A69" w:rsidR="00CE7855" w:rsidRPr="00B95A6C" w:rsidDel="00703C00" w:rsidRDefault="00CE7855" w:rsidP="00703C00">
            <w:pPr>
              <w:cnfStyle w:val="000000100000" w:firstRow="0" w:lastRow="0" w:firstColumn="0" w:lastColumn="0" w:oddVBand="0" w:evenVBand="0" w:oddHBand="1" w:evenHBand="0" w:firstRowFirstColumn="0" w:firstRowLastColumn="0" w:lastRowFirstColumn="0" w:lastRowLastColumn="0"/>
              <w:rPr>
                <w:del w:id="1743" w:author="Nguyen, Trinh@Wildlife" w:date="2021-12-15T11:50:00Z"/>
                <w:rFonts w:ascii="Arial" w:hAnsi="Arial" w:cs="Arial"/>
                <w:sz w:val="20"/>
                <w:szCs w:val="20"/>
              </w:rPr>
            </w:pPr>
            <w:del w:id="1744" w:author="Nguyen, Trinh@Wildlife" w:date="2021-12-15T11:50:00Z">
              <w:r w:rsidDel="00703C00">
                <w:rPr>
                  <w:rFonts w:ascii="Arial" w:hAnsi="Arial" w:cs="Arial"/>
                  <w:sz w:val="20"/>
                  <w:szCs w:val="20"/>
                </w:rPr>
                <w:delText>Number of fish</w:delText>
              </w:r>
            </w:del>
          </w:p>
        </w:tc>
        <w:tc>
          <w:tcPr>
            <w:tcW w:w="1890" w:type="dxa"/>
            <w:tcBorders>
              <w:top w:val="single" w:sz="4" w:space="0" w:color="auto"/>
              <w:left w:val="single" w:sz="4" w:space="0" w:color="auto"/>
              <w:bottom w:val="single" w:sz="4" w:space="0" w:color="auto"/>
              <w:right w:val="single" w:sz="4" w:space="0" w:color="auto"/>
            </w:tcBorders>
          </w:tcPr>
          <w:p w14:paraId="26891D1D" w14:textId="62F457FF" w:rsidR="00CE7855" w:rsidRPr="00B95A6C" w:rsidDel="00703C00" w:rsidRDefault="00CE7855" w:rsidP="00703C00">
            <w:pPr>
              <w:cnfStyle w:val="000000100000" w:firstRow="0" w:lastRow="0" w:firstColumn="0" w:lastColumn="0" w:oddVBand="0" w:evenVBand="0" w:oddHBand="1" w:evenHBand="0" w:firstRowFirstColumn="0" w:firstRowLastColumn="0" w:lastRowFirstColumn="0" w:lastRowLastColumn="0"/>
              <w:rPr>
                <w:del w:id="1745" w:author="Nguyen, Trinh@Wildlife" w:date="2021-12-15T11:50:00Z"/>
                <w:rFonts w:ascii="Arial" w:hAnsi="Arial" w:cs="Arial"/>
                <w:sz w:val="20"/>
                <w:szCs w:val="20"/>
              </w:rPr>
            </w:pPr>
            <w:del w:id="1746" w:author="Nguyen, Trinh@Wildlife" w:date="2021-12-15T11:50:00Z">
              <w:r w:rsidRPr="00E8506B" w:rsidDel="00703C00">
                <w:rPr>
                  <w:rFonts w:ascii="Arial" w:hAnsi="Arial" w:cs="Arial"/>
                  <w:sz w:val="20"/>
                  <w:szCs w:val="20"/>
                </w:rPr>
                <w:delText>NA</w:delText>
              </w:r>
            </w:del>
          </w:p>
        </w:tc>
      </w:tr>
      <w:tr w:rsidR="00CE7855" w:rsidRPr="00B95A6C" w:rsidDel="00703C00" w14:paraId="605B2596" w14:textId="79653AF8" w:rsidTr="003E4DD8">
        <w:trPr>
          <w:del w:id="1747"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18846B94" w14:textId="088B1B32" w:rsidR="00CE7855" w:rsidRPr="00D251A5" w:rsidDel="00703C00" w:rsidRDefault="00CE7855" w:rsidP="00703C00">
            <w:pPr>
              <w:rPr>
                <w:del w:id="1748" w:author="Nguyen, Trinh@Wildlife" w:date="2021-12-15T11:50:00Z"/>
                <w:rFonts w:ascii="Arial" w:hAnsi="Arial" w:cs="Arial"/>
                <w:b w:val="0"/>
                <w:sz w:val="20"/>
                <w:szCs w:val="20"/>
              </w:rPr>
            </w:pPr>
            <w:del w:id="1749" w:author="Nguyen, Trinh@Wildlife" w:date="2021-12-15T11:50:00Z">
              <w:r w:rsidRPr="00E917ED" w:rsidDel="00703C00">
                <w:rPr>
                  <w:rFonts w:ascii="Arial" w:hAnsi="Arial" w:cs="Arial"/>
                  <w:b w:val="0"/>
                  <w:sz w:val="20"/>
                  <w:szCs w:val="20"/>
                </w:rPr>
                <w:delText>Chinook Salmon</w:delText>
              </w:r>
            </w:del>
          </w:p>
        </w:tc>
        <w:tc>
          <w:tcPr>
            <w:tcW w:w="4860" w:type="dxa"/>
            <w:tcBorders>
              <w:top w:val="single" w:sz="4" w:space="0" w:color="auto"/>
              <w:left w:val="single" w:sz="4" w:space="0" w:color="auto"/>
              <w:bottom w:val="single" w:sz="4" w:space="0" w:color="auto"/>
              <w:right w:val="single" w:sz="4" w:space="0" w:color="auto"/>
            </w:tcBorders>
          </w:tcPr>
          <w:p w14:paraId="2B1FBD8C" w14:textId="577B6272" w:rsidR="00CE7855" w:rsidRPr="00B95A6C" w:rsidDel="00703C00" w:rsidRDefault="00056500" w:rsidP="00703C00">
            <w:pPr>
              <w:cnfStyle w:val="000000000000" w:firstRow="0" w:lastRow="0" w:firstColumn="0" w:lastColumn="0" w:oddVBand="0" w:evenVBand="0" w:oddHBand="0" w:evenHBand="0" w:firstRowFirstColumn="0" w:firstRowLastColumn="0" w:lastRowFirstColumn="0" w:lastRowLastColumn="0"/>
              <w:rPr>
                <w:del w:id="1750" w:author="Nguyen, Trinh@Wildlife" w:date="2021-12-15T11:50:00Z"/>
                <w:rFonts w:ascii="Arial" w:hAnsi="Arial" w:cs="Arial"/>
                <w:sz w:val="20"/>
                <w:szCs w:val="20"/>
              </w:rPr>
            </w:pPr>
            <w:del w:id="1751" w:author="Nguyen, Trinh@Wildlife" w:date="2021-12-15T11:50:00Z">
              <w:r w:rsidDel="00703C00">
                <w:rPr>
                  <w:rFonts w:ascii="Arial" w:hAnsi="Arial" w:cs="Arial"/>
                  <w:sz w:val="20"/>
                  <w:szCs w:val="20"/>
                </w:rPr>
                <w:delText>Catch of Chinook Salmon (</w:delText>
              </w:r>
              <w:r w:rsidRPr="00056500" w:rsidDel="00703C00">
                <w:rPr>
                  <w:rFonts w:ascii="Arial" w:hAnsi="Arial" w:cs="Arial"/>
                  <w:i/>
                  <w:sz w:val="20"/>
                  <w:szCs w:val="20"/>
                </w:rPr>
                <w:delText>Oncorhynchus tshawytscha</w:delText>
              </w:r>
              <w:r w:rsidDel="00703C00">
                <w:rPr>
                  <w:rFonts w:ascii="Arial" w:hAnsi="Arial" w:cs="Arial"/>
                  <w:sz w:val="20"/>
                  <w:szCs w:val="20"/>
                </w:rPr>
                <w:delText>)</w:delText>
              </w:r>
            </w:del>
          </w:p>
        </w:tc>
        <w:tc>
          <w:tcPr>
            <w:tcW w:w="2520" w:type="dxa"/>
            <w:tcBorders>
              <w:top w:val="single" w:sz="4" w:space="0" w:color="auto"/>
              <w:left w:val="single" w:sz="4" w:space="0" w:color="auto"/>
              <w:bottom w:val="single" w:sz="4" w:space="0" w:color="auto"/>
              <w:right w:val="single" w:sz="4" w:space="0" w:color="auto"/>
            </w:tcBorders>
          </w:tcPr>
          <w:p w14:paraId="7BB760D9" w14:textId="4CAD08A5" w:rsidR="00CE7855" w:rsidRPr="00B95A6C" w:rsidDel="00703C00" w:rsidRDefault="00CE7855" w:rsidP="00703C00">
            <w:pPr>
              <w:cnfStyle w:val="000000000000" w:firstRow="0" w:lastRow="0" w:firstColumn="0" w:lastColumn="0" w:oddVBand="0" w:evenVBand="0" w:oddHBand="0" w:evenHBand="0" w:firstRowFirstColumn="0" w:firstRowLastColumn="0" w:lastRowFirstColumn="0" w:lastRowLastColumn="0"/>
              <w:rPr>
                <w:del w:id="1752" w:author="Nguyen, Trinh@Wildlife" w:date="2021-12-15T11:50:00Z"/>
                <w:rFonts w:ascii="Arial" w:hAnsi="Arial" w:cs="Arial"/>
                <w:sz w:val="20"/>
                <w:szCs w:val="20"/>
              </w:rPr>
            </w:pPr>
            <w:del w:id="1753" w:author="Nguyen, Trinh@Wildlife" w:date="2021-12-15T11:50:00Z">
              <w:r w:rsidDel="00703C00">
                <w:rPr>
                  <w:rFonts w:ascii="Arial" w:hAnsi="Arial" w:cs="Arial"/>
                  <w:sz w:val="20"/>
                  <w:szCs w:val="20"/>
                </w:rPr>
                <w:delText>Number of fish</w:delText>
              </w:r>
            </w:del>
          </w:p>
        </w:tc>
        <w:tc>
          <w:tcPr>
            <w:tcW w:w="1890" w:type="dxa"/>
            <w:tcBorders>
              <w:top w:val="single" w:sz="4" w:space="0" w:color="auto"/>
              <w:left w:val="single" w:sz="4" w:space="0" w:color="auto"/>
              <w:bottom w:val="single" w:sz="4" w:space="0" w:color="auto"/>
              <w:right w:val="single" w:sz="4" w:space="0" w:color="auto"/>
            </w:tcBorders>
          </w:tcPr>
          <w:p w14:paraId="450B5F7D" w14:textId="783DE41E" w:rsidR="00CE7855" w:rsidRPr="00B95A6C" w:rsidDel="00703C00" w:rsidRDefault="00CE7855" w:rsidP="00703C00">
            <w:pPr>
              <w:cnfStyle w:val="000000000000" w:firstRow="0" w:lastRow="0" w:firstColumn="0" w:lastColumn="0" w:oddVBand="0" w:evenVBand="0" w:oddHBand="0" w:evenHBand="0" w:firstRowFirstColumn="0" w:firstRowLastColumn="0" w:lastRowFirstColumn="0" w:lastRowLastColumn="0"/>
              <w:rPr>
                <w:del w:id="1754" w:author="Nguyen, Trinh@Wildlife" w:date="2021-12-15T11:50:00Z"/>
                <w:rFonts w:ascii="Arial" w:hAnsi="Arial" w:cs="Arial"/>
                <w:sz w:val="20"/>
                <w:szCs w:val="20"/>
              </w:rPr>
            </w:pPr>
            <w:del w:id="1755" w:author="Nguyen, Trinh@Wildlife" w:date="2021-12-15T11:50:00Z">
              <w:r w:rsidRPr="00E8506B" w:rsidDel="00703C00">
                <w:rPr>
                  <w:rFonts w:ascii="Arial" w:hAnsi="Arial" w:cs="Arial"/>
                  <w:sz w:val="20"/>
                  <w:szCs w:val="20"/>
                </w:rPr>
                <w:delText>NA</w:delText>
              </w:r>
            </w:del>
          </w:p>
        </w:tc>
      </w:tr>
      <w:tr w:rsidR="00CE7855" w:rsidRPr="00B95A6C" w:rsidDel="00703C00" w14:paraId="3A9358A0" w14:textId="1D1B5A6B" w:rsidTr="003E4DD8">
        <w:trPr>
          <w:cnfStyle w:val="000000100000" w:firstRow="0" w:lastRow="0" w:firstColumn="0" w:lastColumn="0" w:oddVBand="0" w:evenVBand="0" w:oddHBand="1" w:evenHBand="0" w:firstRowFirstColumn="0" w:firstRowLastColumn="0" w:lastRowFirstColumn="0" w:lastRowLastColumn="0"/>
          <w:del w:id="1756"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0A1AED9B" w14:textId="4294AD71" w:rsidR="00CE7855" w:rsidRPr="00D251A5" w:rsidDel="00703C00" w:rsidRDefault="00CE7855" w:rsidP="00703C00">
            <w:pPr>
              <w:rPr>
                <w:del w:id="1757" w:author="Nguyen, Trinh@Wildlife" w:date="2021-12-15T11:50:00Z"/>
                <w:rFonts w:ascii="Arial" w:hAnsi="Arial" w:cs="Arial"/>
                <w:b w:val="0"/>
                <w:sz w:val="20"/>
                <w:szCs w:val="20"/>
              </w:rPr>
            </w:pPr>
            <w:del w:id="1758" w:author="Nguyen, Trinh@Wildlife" w:date="2021-12-15T11:50:00Z">
              <w:r w:rsidRPr="00E917ED" w:rsidDel="00703C00">
                <w:rPr>
                  <w:rFonts w:ascii="Arial" w:hAnsi="Arial" w:cs="Arial"/>
                  <w:b w:val="0"/>
                  <w:sz w:val="20"/>
                  <w:szCs w:val="20"/>
                </w:rPr>
                <w:delText>Cyprinids (Unid)</w:delText>
              </w:r>
            </w:del>
          </w:p>
        </w:tc>
        <w:tc>
          <w:tcPr>
            <w:tcW w:w="4860" w:type="dxa"/>
            <w:tcBorders>
              <w:top w:val="single" w:sz="4" w:space="0" w:color="auto"/>
              <w:left w:val="single" w:sz="4" w:space="0" w:color="auto"/>
              <w:bottom w:val="single" w:sz="4" w:space="0" w:color="auto"/>
              <w:right w:val="single" w:sz="4" w:space="0" w:color="auto"/>
            </w:tcBorders>
          </w:tcPr>
          <w:p w14:paraId="461A01FD" w14:textId="7C007233" w:rsidR="00CE7855" w:rsidRPr="00B95A6C" w:rsidDel="00703C00" w:rsidRDefault="00056500" w:rsidP="00703C00">
            <w:pPr>
              <w:cnfStyle w:val="000000100000" w:firstRow="0" w:lastRow="0" w:firstColumn="0" w:lastColumn="0" w:oddVBand="0" w:evenVBand="0" w:oddHBand="1" w:evenHBand="0" w:firstRowFirstColumn="0" w:firstRowLastColumn="0" w:lastRowFirstColumn="0" w:lastRowLastColumn="0"/>
              <w:rPr>
                <w:del w:id="1759" w:author="Nguyen, Trinh@Wildlife" w:date="2021-12-15T11:50:00Z"/>
                <w:rFonts w:ascii="Arial" w:hAnsi="Arial" w:cs="Arial"/>
                <w:sz w:val="20"/>
                <w:szCs w:val="20"/>
              </w:rPr>
            </w:pPr>
            <w:del w:id="1760" w:author="Nguyen, Trinh@Wildlife" w:date="2021-12-15T11:50:00Z">
              <w:r w:rsidDel="00703C00">
                <w:rPr>
                  <w:rFonts w:ascii="Arial" w:hAnsi="Arial" w:cs="Arial"/>
                  <w:sz w:val="20"/>
                  <w:szCs w:val="20"/>
                </w:rPr>
                <w:delText>Catch of unidentifiable fish in the family Cyprinidae</w:delText>
              </w:r>
            </w:del>
          </w:p>
        </w:tc>
        <w:tc>
          <w:tcPr>
            <w:tcW w:w="2520" w:type="dxa"/>
            <w:tcBorders>
              <w:top w:val="single" w:sz="4" w:space="0" w:color="auto"/>
              <w:left w:val="single" w:sz="4" w:space="0" w:color="auto"/>
              <w:bottom w:val="single" w:sz="4" w:space="0" w:color="auto"/>
              <w:right w:val="single" w:sz="4" w:space="0" w:color="auto"/>
            </w:tcBorders>
          </w:tcPr>
          <w:p w14:paraId="6ECB26F7" w14:textId="3DACAE7A" w:rsidR="00CE7855" w:rsidRPr="00B95A6C" w:rsidDel="00703C00" w:rsidRDefault="00CE7855" w:rsidP="00703C00">
            <w:pPr>
              <w:cnfStyle w:val="000000100000" w:firstRow="0" w:lastRow="0" w:firstColumn="0" w:lastColumn="0" w:oddVBand="0" w:evenVBand="0" w:oddHBand="1" w:evenHBand="0" w:firstRowFirstColumn="0" w:firstRowLastColumn="0" w:lastRowFirstColumn="0" w:lastRowLastColumn="0"/>
              <w:rPr>
                <w:del w:id="1761" w:author="Nguyen, Trinh@Wildlife" w:date="2021-12-15T11:50:00Z"/>
                <w:rFonts w:ascii="Arial" w:hAnsi="Arial" w:cs="Arial"/>
                <w:sz w:val="20"/>
                <w:szCs w:val="20"/>
              </w:rPr>
            </w:pPr>
            <w:del w:id="1762" w:author="Nguyen, Trinh@Wildlife" w:date="2021-12-15T11:50:00Z">
              <w:r w:rsidDel="00703C00">
                <w:rPr>
                  <w:rFonts w:ascii="Arial" w:hAnsi="Arial" w:cs="Arial"/>
                  <w:sz w:val="20"/>
                  <w:szCs w:val="20"/>
                </w:rPr>
                <w:delText>Number of fish</w:delText>
              </w:r>
            </w:del>
          </w:p>
        </w:tc>
        <w:tc>
          <w:tcPr>
            <w:tcW w:w="1890" w:type="dxa"/>
            <w:tcBorders>
              <w:top w:val="single" w:sz="4" w:space="0" w:color="auto"/>
              <w:left w:val="single" w:sz="4" w:space="0" w:color="auto"/>
              <w:bottom w:val="single" w:sz="4" w:space="0" w:color="auto"/>
              <w:right w:val="single" w:sz="4" w:space="0" w:color="auto"/>
            </w:tcBorders>
          </w:tcPr>
          <w:p w14:paraId="02A2CCB1" w14:textId="4CC42DBC" w:rsidR="00CE7855" w:rsidRPr="00B95A6C" w:rsidDel="00703C00" w:rsidRDefault="00CE7855" w:rsidP="00703C00">
            <w:pPr>
              <w:cnfStyle w:val="000000100000" w:firstRow="0" w:lastRow="0" w:firstColumn="0" w:lastColumn="0" w:oddVBand="0" w:evenVBand="0" w:oddHBand="1" w:evenHBand="0" w:firstRowFirstColumn="0" w:firstRowLastColumn="0" w:lastRowFirstColumn="0" w:lastRowLastColumn="0"/>
              <w:rPr>
                <w:del w:id="1763" w:author="Nguyen, Trinh@Wildlife" w:date="2021-12-15T11:50:00Z"/>
                <w:rFonts w:ascii="Arial" w:hAnsi="Arial" w:cs="Arial"/>
                <w:sz w:val="20"/>
                <w:szCs w:val="20"/>
              </w:rPr>
            </w:pPr>
            <w:del w:id="1764" w:author="Nguyen, Trinh@Wildlife" w:date="2021-12-15T11:50:00Z">
              <w:r w:rsidRPr="00E8506B" w:rsidDel="00703C00">
                <w:rPr>
                  <w:rFonts w:ascii="Arial" w:hAnsi="Arial" w:cs="Arial"/>
                  <w:sz w:val="20"/>
                  <w:szCs w:val="20"/>
                </w:rPr>
                <w:delText>NA</w:delText>
              </w:r>
            </w:del>
          </w:p>
        </w:tc>
      </w:tr>
      <w:tr w:rsidR="00CE7855" w:rsidRPr="00B95A6C" w:rsidDel="00703C00" w14:paraId="6D39F82C" w14:textId="024E2CA1" w:rsidTr="003E4DD8">
        <w:trPr>
          <w:del w:id="1765"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52B49EEE" w14:textId="6C58073D" w:rsidR="00CE7855" w:rsidRPr="00D251A5" w:rsidDel="00703C00" w:rsidRDefault="00CE7855" w:rsidP="00703C00">
            <w:pPr>
              <w:rPr>
                <w:del w:id="1766" w:author="Nguyen, Trinh@Wildlife" w:date="2021-12-15T11:50:00Z"/>
                <w:rFonts w:ascii="Arial" w:hAnsi="Arial" w:cs="Arial"/>
                <w:b w:val="0"/>
                <w:sz w:val="20"/>
                <w:szCs w:val="20"/>
              </w:rPr>
            </w:pPr>
            <w:del w:id="1767" w:author="Nguyen, Trinh@Wildlife" w:date="2021-12-15T11:50:00Z">
              <w:r w:rsidRPr="00E917ED" w:rsidDel="00703C00">
                <w:rPr>
                  <w:rFonts w:ascii="Arial" w:hAnsi="Arial" w:cs="Arial"/>
                  <w:b w:val="0"/>
                  <w:sz w:val="20"/>
                  <w:szCs w:val="20"/>
                </w:rPr>
                <w:delText>Delta Smelt</w:delText>
              </w:r>
            </w:del>
          </w:p>
        </w:tc>
        <w:tc>
          <w:tcPr>
            <w:tcW w:w="4860" w:type="dxa"/>
            <w:tcBorders>
              <w:top w:val="single" w:sz="4" w:space="0" w:color="auto"/>
              <w:left w:val="single" w:sz="4" w:space="0" w:color="auto"/>
              <w:bottom w:val="single" w:sz="4" w:space="0" w:color="auto"/>
              <w:right w:val="single" w:sz="4" w:space="0" w:color="auto"/>
            </w:tcBorders>
          </w:tcPr>
          <w:p w14:paraId="7641E4D4" w14:textId="3625E2D4" w:rsidR="00CE7855" w:rsidRPr="00B95A6C" w:rsidDel="00703C00" w:rsidRDefault="00056500" w:rsidP="00703C00">
            <w:pPr>
              <w:cnfStyle w:val="000000000000" w:firstRow="0" w:lastRow="0" w:firstColumn="0" w:lastColumn="0" w:oddVBand="0" w:evenVBand="0" w:oddHBand="0" w:evenHBand="0" w:firstRowFirstColumn="0" w:firstRowLastColumn="0" w:lastRowFirstColumn="0" w:lastRowLastColumn="0"/>
              <w:rPr>
                <w:del w:id="1768" w:author="Nguyen, Trinh@Wildlife" w:date="2021-12-15T11:50:00Z"/>
                <w:rFonts w:ascii="Arial" w:hAnsi="Arial" w:cs="Arial"/>
                <w:sz w:val="20"/>
                <w:szCs w:val="20"/>
              </w:rPr>
            </w:pPr>
            <w:del w:id="1769" w:author="Nguyen, Trinh@Wildlife" w:date="2021-12-15T11:50:00Z">
              <w:r w:rsidDel="00703C00">
                <w:rPr>
                  <w:rFonts w:ascii="Arial" w:hAnsi="Arial" w:cs="Arial"/>
                  <w:sz w:val="20"/>
                  <w:szCs w:val="20"/>
                </w:rPr>
                <w:delText>Catch of Delta Smelt (</w:delText>
              </w:r>
              <w:r w:rsidRPr="00056500" w:rsidDel="00703C00">
                <w:rPr>
                  <w:rFonts w:ascii="Arial" w:hAnsi="Arial" w:cs="Arial"/>
                  <w:i/>
                  <w:sz w:val="20"/>
                  <w:szCs w:val="20"/>
                </w:rPr>
                <w:delText>Hypomesus transpacificus</w:delText>
              </w:r>
              <w:r w:rsidDel="00703C00">
                <w:rPr>
                  <w:rFonts w:ascii="Arial" w:hAnsi="Arial" w:cs="Arial"/>
                  <w:sz w:val="20"/>
                  <w:szCs w:val="20"/>
                </w:rPr>
                <w:delText>)</w:delText>
              </w:r>
            </w:del>
          </w:p>
        </w:tc>
        <w:tc>
          <w:tcPr>
            <w:tcW w:w="2520" w:type="dxa"/>
            <w:tcBorders>
              <w:top w:val="single" w:sz="4" w:space="0" w:color="auto"/>
              <w:left w:val="single" w:sz="4" w:space="0" w:color="auto"/>
              <w:bottom w:val="single" w:sz="4" w:space="0" w:color="auto"/>
              <w:right w:val="single" w:sz="4" w:space="0" w:color="auto"/>
            </w:tcBorders>
          </w:tcPr>
          <w:p w14:paraId="58F48716" w14:textId="2FE8E3D7" w:rsidR="00CE7855" w:rsidRPr="00B95A6C" w:rsidDel="00703C00" w:rsidRDefault="00CE7855" w:rsidP="00703C00">
            <w:pPr>
              <w:cnfStyle w:val="000000000000" w:firstRow="0" w:lastRow="0" w:firstColumn="0" w:lastColumn="0" w:oddVBand="0" w:evenVBand="0" w:oddHBand="0" w:evenHBand="0" w:firstRowFirstColumn="0" w:firstRowLastColumn="0" w:lastRowFirstColumn="0" w:lastRowLastColumn="0"/>
              <w:rPr>
                <w:del w:id="1770" w:author="Nguyen, Trinh@Wildlife" w:date="2021-12-15T11:50:00Z"/>
                <w:rFonts w:ascii="Arial" w:hAnsi="Arial" w:cs="Arial"/>
                <w:sz w:val="20"/>
                <w:szCs w:val="20"/>
              </w:rPr>
            </w:pPr>
            <w:del w:id="1771" w:author="Nguyen, Trinh@Wildlife" w:date="2021-12-15T11:50:00Z">
              <w:r w:rsidDel="00703C00">
                <w:rPr>
                  <w:rFonts w:ascii="Arial" w:hAnsi="Arial" w:cs="Arial"/>
                  <w:sz w:val="20"/>
                  <w:szCs w:val="20"/>
                </w:rPr>
                <w:delText>Number of fish</w:delText>
              </w:r>
            </w:del>
          </w:p>
        </w:tc>
        <w:tc>
          <w:tcPr>
            <w:tcW w:w="1890" w:type="dxa"/>
            <w:tcBorders>
              <w:top w:val="single" w:sz="4" w:space="0" w:color="auto"/>
              <w:left w:val="single" w:sz="4" w:space="0" w:color="auto"/>
              <w:bottom w:val="single" w:sz="4" w:space="0" w:color="auto"/>
              <w:right w:val="single" w:sz="4" w:space="0" w:color="auto"/>
            </w:tcBorders>
          </w:tcPr>
          <w:p w14:paraId="37EF2A63" w14:textId="13E99036" w:rsidR="00CE7855" w:rsidRPr="00B95A6C" w:rsidDel="00703C00" w:rsidRDefault="00CE7855" w:rsidP="00703C00">
            <w:pPr>
              <w:cnfStyle w:val="000000000000" w:firstRow="0" w:lastRow="0" w:firstColumn="0" w:lastColumn="0" w:oddVBand="0" w:evenVBand="0" w:oddHBand="0" w:evenHBand="0" w:firstRowFirstColumn="0" w:firstRowLastColumn="0" w:lastRowFirstColumn="0" w:lastRowLastColumn="0"/>
              <w:rPr>
                <w:del w:id="1772" w:author="Nguyen, Trinh@Wildlife" w:date="2021-12-15T11:50:00Z"/>
                <w:rFonts w:ascii="Arial" w:hAnsi="Arial" w:cs="Arial"/>
                <w:sz w:val="20"/>
                <w:szCs w:val="20"/>
              </w:rPr>
            </w:pPr>
            <w:del w:id="1773" w:author="Nguyen, Trinh@Wildlife" w:date="2021-12-15T11:50:00Z">
              <w:r w:rsidRPr="00E8506B" w:rsidDel="00703C00">
                <w:rPr>
                  <w:rFonts w:ascii="Arial" w:hAnsi="Arial" w:cs="Arial"/>
                  <w:sz w:val="20"/>
                  <w:szCs w:val="20"/>
                </w:rPr>
                <w:delText>NA</w:delText>
              </w:r>
            </w:del>
          </w:p>
        </w:tc>
      </w:tr>
      <w:tr w:rsidR="00CE7855" w:rsidRPr="00B95A6C" w:rsidDel="00703C00" w14:paraId="4B2CCD68" w14:textId="2A4E418B" w:rsidTr="003E4DD8">
        <w:trPr>
          <w:cnfStyle w:val="000000100000" w:firstRow="0" w:lastRow="0" w:firstColumn="0" w:lastColumn="0" w:oddVBand="0" w:evenVBand="0" w:oddHBand="1" w:evenHBand="0" w:firstRowFirstColumn="0" w:firstRowLastColumn="0" w:lastRowFirstColumn="0" w:lastRowLastColumn="0"/>
          <w:del w:id="1774"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3EDE5FB5" w14:textId="4A6D5523" w:rsidR="00CE7855" w:rsidRPr="00D251A5" w:rsidDel="00703C00" w:rsidRDefault="00CE7855" w:rsidP="00703C00">
            <w:pPr>
              <w:rPr>
                <w:del w:id="1775" w:author="Nguyen, Trinh@Wildlife" w:date="2021-12-15T11:50:00Z"/>
                <w:rFonts w:ascii="Arial" w:hAnsi="Arial" w:cs="Arial"/>
                <w:b w:val="0"/>
                <w:sz w:val="20"/>
                <w:szCs w:val="20"/>
              </w:rPr>
            </w:pPr>
            <w:del w:id="1776" w:author="Nguyen, Trinh@Wildlife" w:date="2021-12-15T11:50:00Z">
              <w:r w:rsidRPr="00E917ED" w:rsidDel="00703C00">
                <w:rPr>
                  <w:rFonts w:ascii="Arial" w:hAnsi="Arial" w:cs="Arial"/>
                  <w:b w:val="0"/>
                  <w:sz w:val="20"/>
                  <w:szCs w:val="20"/>
                </w:rPr>
                <w:delText>English Sole</w:delText>
              </w:r>
            </w:del>
          </w:p>
        </w:tc>
        <w:tc>
          <w:tcPr>
            <w:tcW w:w="4860" w:type="dxa"/>
            <w:tcBorders>
              <w:top w:val="single" w:sz="4" w:space="0" w:color="auto"/>
              <w:left w:val="single" w:sz="4" w:space="0" w:color="auto"/>
              <w:bottom w:val="single" w:sz="4" w:space="0" w:color="auto"/>
              <w:right w:val="single" w:sz="4" w:space="0" w:color="auto"/>
            </w:tcBorders>
          </w:tcPr>
          <w:p w14:paraId="740A7DA4" w14:textId="45DA6BAA" w:rsidR="00CE7855" w:rsidRPr="00B95A6C" w:rsidDel="00703C00" w:rsidRDefault="00C7733F" w:rsidP="00703C00">
            <w:pPr>
              <w:cnfStyle w:val="000000100000" w:firstRow="0" w:lastRow="0" w:firstColumn="0" w:lastColumn="0" w:oddVBand="0" w:evenVBand="0" w:oddHBand="1" w:evenHBand="0" w:firstRowFirstColumn="0" w:firstRowLastColumn="0" w:lastRowFirstColumn="0" w:lastRowLastColumn="0"/>
              <w:rPr>
                <w:del w:id="1777" w:author="Nguyen, Trinh@Wildlife" w:date="2021-12-15T11:50:00Z"/>
                <w:rFonts w:ascii="Arial" w:hAnsi="Arial" w:cs="Arial"/>
                <w:sz w:val="20"/>
                <w:szCs w:val="20"/>
              </w:rPr>
            </w:pPr>
            <w:del w:id="1778" w:author="Nguyen, Trinh@Wildlife" w:date="2021-12-15T11:50:00Z">
              <w:r w:rsidDel="00703C00">
                <w:rPr>
                  <w:rFonts w:ascii="Arial" w:hAnsi="Arial" w:cs="Arial"/>
                  <w:sz w:val="20"/>
                  <w:szCs w:val="20"/>
                </w:rPr>
                <w:delText>Catch of English Cole (</w:delText>
              </w:r>
              <w:r w:rsidRPr="00C7733F" w:rsidDel="00703C00">
                <w:rPr>
                  <w:rFonts w:ascii="Arial" w:hAnsi="Arial" w:cs="Arial"/>
                  <w:i/>
                  <w:sz w:val="20"/>
                  <w:szCs w:val="20"/>
                </w:rPr>
                <w:delText>Parophrys vetulus</w:delText>
              </w:r>
              <w:r w:rsidDel="00703C00">
                <w:rPr>
                  <w:rFonts w:ascii="Arial" w:hAnsi="Arial" w:cs="Arial"/>
                  <w:sz w:val="20"/>
                  <w:szCs w:val="20"/>
                </w:rPr>
                <w:delText>)</w:delText>
              </w:r>
            </w:del>
          </w:p>
        </w:tc>
        <w:tc>
          <w:tcPr>
            <w:tcW w:w="2520" w:type="dxa"/>
            <w:tcBorders>
              <w:top w:val="single" w:sz="4" w:space="0" w:color="auto"/>
              <w:left w:val="single" w:sz="4" w:space="0" w:color="auto"/>
              <w:bottom w:val="single" w:sz="4" w:space="0" w:color="auto"/>
              <w:right w:val="single" w:sz="4" w:space="0" w:color="auto"/>
            </w:tcBorders>
          </w:tcPr>
          <w:p w14:paraId="5182E314" w14:textId="18A234F4" w:rsidR="00CE7855" w:rsidRPr="00B95A6C" w:rsidDel="00703C00" w:rsidRDefault="00CE7855" w:rsidP="00703C00">
            <w:pPr>
              <w:cnfStyle w:val="000000100000" w:firstRow="0" w:lastRow="0" w:firstColumn="0" w:lastColumn="0" w:oddVBand="0" w:evenVBand="0" w:oddHBand="1" w:evenHBand="0" w:firstRowFirstColumn="0" w:firstRowLastColumn="0" w:lastRowFirstColumn="0" w:lastRowLastColumn="0"/>
              <w:rPr>
                <w:del w:id="1779" w:author="Nguyen, Trinh@Wildlife" w:date="2021-12-15T11:50:00Z"/>
                <w:rFonts w:ascii="Arial" w:hAnsi="Arial" w:cs="Arial"/>
                <w:sz w:val="20"/>
                <w:szCs w:val="20"/>
              </w:rPr>
            </w:pPr>
            <w:del w:id="1780" w:author="Nguyen, Trinh@Wildlife" w:date="2021-12-15T11:50:00Z">
              <w:r w:rsidDel="00703C00">
                <w:rPr>
                  <w:rFonts w:ascii="Arial" w:hAnsi="Arial" w:cs="Arial"/>
                  <w:sz w:val="20"/>
                  <w:szCs w:val="20"/>
                </w:rPr>
                <w:delText>Number of fish</w:delText>
              </w:r>
            </w:del>
          </w:p>
        </w:tc>
        <w:tc>
          <w:tcPr>
            <w:tcW w:w="1890" w:type="dxa"/>
            <w:tcBorders>
              <w:top w:val="single" w:sz="4" w:space="0" w:color="auto"/>
              <w:left w:val="single" w:sz="4" w:space="0" w:color="auto"/>
              <w:bottom w:val="single" w:sz="4" w:space="0" w:color="auto"/>
              <w:right w:val="single" w:sz="4" w:space="0" w:color="auto"/>
            </w:tcBorders>
          </w:tcPr>
          <w:p w14:paraId="254E62B0" w14:textId="3082F06D" w:rsidR="00CE7855" w:rsidRPr="00B95A6C" w:rsidDel="00703C00" w:rsidRDefault="00CE7855" w:rsidP="00703C00">
            <w:pPr>
              <w:cnfStyle w:val="000000100000" w:firstRow="0" w:lastRow="0" w:firstColumn="0" w:lastColumn="0" w:oddVBand="0" w:evenVBand="0" w:oddHBand="1" w:evenHBand="0" w:firstRowFirstColumn="0" w:firstRowLastColumn="0" w:lastRowFirstColumn="0" w:lastRowLastColumn="0"/>
              <w:rPr>
                <w:del w:id="1781" w:author="Nguyen, Trinh@Wildlife" w:date="2021-12-15T11:50:00Z"/>
                <w:rFonts w:ascii="Arial" w:hAnsi="Arial" w:cs="Arial"/>
                <w:sz w:val="20"/>
                <w:szCs w:val="20"/>
              </w:rPr>
            </w:pPr>
            <w:del w:id="1782" w:author="Nguyen, Trinh@Wildlife" w:date="2021-12-15T11:50:00Z">
              <w:r w:rsidRPr="00E8506B" w:rsidDel="00703C00">
                <w:rPr>
                  <w:rFonts w:ascii="Arial" w:hAnsi="Arial" w:cs="Arial"/>
                  <w:sz w:val="20"/>
                  <w:szCs w:val="20"/>
                </w:rPr>
                <w:delText>NA</w:delText>
              </w:r>
            </w:del>
          </w:p>
        </w:tc>
      </w:tr>
      <w:tr w:rsidR="00CE7855" w:rsidRPr="00B95A6C" w:rsidDel="00703C00" w14:paraId="5692006F" w14:textId="11871DE0" w:rsidTr="003E4DD8">
        <w:trPr>
          <w:del w:id="1783"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4FAFF130" w14:textId="6EA4216F" w:rsidR="00CE7855" w:rsidRPr="00D251A5" w:rsidDel="00703C00" w:rsidRDefault="00CE7855" w:rsidP="00703C00">
            <w:pPr>
              <w:rPr>
                <w:del w:id="1784" w:author="Nguyen, Trinh@Wildlife" w:date="2021-12-15T11:50:00Z"/>
                <w:rFonts w:ascii="Arial" w:hAnsi="Arial" w:cs="Arial"/>
                <w:b w:val="0"/>
                <w:sz w:val="20"/>
                <w:szCs w:val="20"/>
              </w:rPr>
            </w:pPr>
            <w:del w:id="1785" w:author="Nguyen, Trinh@Wildlife" w:date="2021-12-15T11:50:00Z">
              <w:r w:rsidRPr="00E917ED" w:rsidDel="00703C00">
                <w:rPr>
                  <w:rFonts w:ascii="Arial" w:hAnsi="Arial" w:cs="Arial"/>
                  <w:b w:val="0"/>
                  <w:sz w:val="20"/>
                  <w:szCs w:val="20"/>
                </w:rPr>
                <w:delText>Inland Silverside</w:delText>
              </w:r>
            </w:del>
          </w:p>
        </w:tc>
        <w:tc>
          <w:tcPr>
            <w:tcW w:w="4860" w:type="dxa"/>
            <w:tcBorders>
              <w:top w:val="single" w:sz="4" w:space="0" w:color="auto"/>
              <w:left w:val="single" w:sz="4" w:space="0" w:color="auto"/>
              <w:bottom w:val="single" w:sz="4" w:space="0" w:color="auto"/>
              <w:right w:val="single" w:sz="4" w:space="0" w:color="auto"/>
            </w:tcBorders>
          </w:tcPr>
          <w:p w14:paraId="2BC4998D" w14:textId="69244671" w:rsidR="00CE7855" w:rsidRPr="00B95A6C" w:rsidDel="00703C00" w:rsidRDefault="00C7733F" w:rsidP="00703C00">
            <w:pPr>
              <w:cnfStyle w:val="000000000000" w:firstRow="0" w:lastRow="0" w:firstColumn="0" w:lastColumn="0" w:oddVBand="0" w:evenVBand="0" w:oddHBand="0" w:evenHBand="0" w:firstRowFirstColumn="0" w:firstRowLastColumn="0" w:lastRowFirstColumn="0" w:lastRowLastColumn="0"/>
              <w:rPr>
                <w:del w:id="1786" w:author="Nguyen, Trinh@Wildlife" w:date="2021-12-15T11:50:00Z"/>
                <w:rFonts w:ascii="Arial" w:hAnsi="Arial" w:cs="Arial"/>
                <w:sz w:val="20"/>
                <w:szCs w:val="20"/>
              </w:rPr>
            </w:pPr>
            <w:del w:id="1787" w:author="Nguyen, Trinh@Wildlife" w:date="2021-12-15T11:50:00Z">
              <w:r w:rsidDel="00703C00">
                <w:rPr>
                  <w:rFonts w:ascii="Arial" w:hAnsi="Arial" w:cs="Arial"/>
                  <w:sz w:val="20"/>
                  <w:szCs w:val="20"/>
                </w:rPr>
                <w:delText>Catch of Inland Silverside (</w:delText>
              </w:r>
              <w:r w:rsidRPr="00C7733F" w:rsidDel="00703C00">
                <w:rPr>
                  <w:rFonts w:ascii="Arial" w:hAnsi="Arial" w:cs="Arial"/>
                  <w:i/>
                  <w:sz w:val="20"/>
                  <w:szCs w:val="20"/>
                </w:rPr>
                <w:delText>Menidia beryllina</w:delText>
              </w:r>
              <w:r w:rsidDel="00703C00">
                <w:rPr>
                  <w:rFonts w:ascii="Arial" w:hAnsi="Arial" w:cs="Arial"/>
                  <w:sz w:val="20"/>
                  <w:szCs w:val="20"/>
                </w:rPr>
                <w:delText>)</w:delText>
              </w:r>
            </w:del>
          </w:p>
        </w:tc>
        <w:tc>
          <w:tcPr>
            <w:tcW w:w="2520" w:type="dxa"/>
            <w:tcBorders>
              <w:top w:val="single" w:sz="4" w:space="0" w:color="auto"/>
              <w:left w:val="single" w:sz="4" w:space="0" w:color="auto"/>
              <w:bottom w:val="single" w:sz="4" w:space="0" w:color="auto"/>
              <w:right w:val="single" w:sz="4" w:space="0" w:color="auto"/>
            </w:tcBorders>
          </w:tcPr>
          <w:p w14:paraId="30438B44" w14:textId="75A1F7E5" w:rsidR="00CE7855" w:rsidRPr="00B95A6C" w:rsidDel="00703C00" w:rsidRDefault="00CE7855" w:rsidP="00703C00">
            <w:pPr>
              <w:cnfStyle w:val="000000000000" w:firstRow="0" w:lastRow="0" w:firstColumn="0" w:lastColumn="0" w:oddVBand="0" w:evenVBand="0" w:oddHBand="0" w:evenHBand="0" w:firstRowFirstColumn="0" w:firstRowLastColumn="0" w:lastRowFirstColumn="0" w:lastRowLastColumn="0"/>
              <w:rPr>
                <w:del w:id="1788" w:author="Nguyen, Trinh@Wildlife" w:date="2021-12-15T11:50:00Z"/>
                <w:rFonts w:ascii="Arial" w:hAnsi="Arial" w:cs="Arial"/>
                <w:sz w:val="20"/>
                <w:szCs w:val="20"/>
              </w:rPr>
            </w:pPr>
            <w:del w:id="1789" w:author="Nguyen, Trinh@Wildlife" w:date="2021-12-15T11:50:00Z">
              <w:r w:rsidDel="00703C00">
                <w:rPr>
                  <w:rFonts w:ascii="Arial" w:hAnsi="Arial" w:cs="Arial"/>
                  <w:sz w:val="20"/>
                  <w:szCs w:val="20"/>
                </w:rPr>
                <w:delText>Number of fish</w:delText>
              </w:r>
            </w:del>
          </w:p>
        </w:tc>
        <w:tc>
          <w:tcPr>
            <w:tcW w:w="1890" w:type="dxa"/>
            <w:tcBorders>
              <w:top w:val="single" w:sz="4" w:space="0" w:color="auto"/>
              <w:left w:val="single" w:sz="4" w:space="0" w:color="auto"/>
              <w:bottom w:val="single" w:sz="4" w:space="0" w:color="auto"/>
              <w:right w:val="single" w:sz="4" w:space="0" w:color="auto"/>
            </w:tcBorders>
          </w:tcPr>
          <w:p w14:paraId="2A428FC3" w14:textId="37ECC67B" w:rsidR="00CE7855" w:rsidRPr="00B95A6C" w:rsidDel="00703C00" w:rsidRDefault="00CE7855" w:rsidP="00703C00">
            <w:pPr>
              <w:cnfStyle w:val="000000000000" w:firstRow="0" w:lastRow="0" w:firstColumn="0" w:lastColumn="0" w:oddVBand="0" w:evenVBand="0" w:oddHBand="0" w:evenHBand="0" w:firstRowFirstColumn="0" w:firstRowLastColumn="0" w:lastRowFirstColumn="0" w:lastRowLastColumn="0"/>
              <w:rPr>
                <w:del w:id="1790" w:author="Nguyen, Trinh@Wildlife" w:date="2021-12-15T11:50:00Z"/>
                <w:rFonts w:ascii="Arial" w:hAnsi="Arial" w:cs="Arial"/>
                <w:sz w:val="20"/>
                <w:szCs w:val="20"/>
              </w:rPr>
            </w:pPr>
            <w:del w:id="1791" w:author="Nguyen, Trinh@Wildlife" w:date="2021-12-15T11:50:00Z">
              <w:r w:rsidRPr="00E8506B" w:rsidDel="00703C00">
                <w:rPr>
                  <w:rFonts w:ascii="Arial" w:hAnsi="Arial" w:cs="Arial"/>
                  <w:sz w:val="20"/>
                  <w:szCs w:val="20"/>
                </w:rPr>
                <w:delText>NA</w:delText>
              </w:r>
            </w:del>
          </w:p>
        </w:tc>
      </w:tr>
      <w:tr w:rsidR="00CE7855" w:rsidRPr="00B95A6C" w:rsidDel="00703C00" w14:paraId="05F0EB41" w14:textId="4C8C8931" w:rsidTr="003E4DD8">
        <w:trPr>
          <w:cnfStyle w:val="000000100000" w:firstRow="0" w:lastRow="0" w:firstColumn="0" w:lastColumn="0" w:oddVBand="0" w:evenVBand="0" w:oddHBand="1" w:evenHBand="0" w:firstRowFirstColumn="0" w:firstRowLastColumn="0" w:lastRowFirstColumn="0" w:lastRowLastColumn="0"/>
          <w:del w:id="1792"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7D04B3A3" w14:textId="7FBB340E" w:rsidR="00CE7855" w:rsidRPr="00D251A5" w:rsidDel="00703C00" w:rsidRDefault="00CE7855" w:rsidP="00703C00">
            <w:pPr>
              <w:rPr>
                <w:del w:id="1793" w:author="Nguyen, Trinh@Wildlife" w:date="2021-12-15T11:50:00Z"/>
                <w:rFonts w:ascii="Arial" w:hAnsi="Arial" w:cs="Arial"/>
                <w:b w:val="0"/>
                <w:sz w:val="20"/>
                <w:szCs w:val="20"/>
              </w:rPr>
            </w:pPr>
            <w:del w:id="1794" w:author="Nguyen, Trinh@Wildlife" w:date="2021-12-15T11:50:00Z">
              <w:r w:rsidRPr="00E917ED" w:rsidDel="00703C00">
                <w:rPr>
                  <w:rFonts w:ascii="Arial" w:hAnsi="Arial" w:cs="Arial"/>
                  <w:b w:val="0"/>
                  <w:sz w:val="20"/>
                  <w:szCs w:val="20"/>
                </w:rPr>
                <w:delText>Jacksmelt</w:delText>
              </w:r>
            </w:del>
          </w:p>
        </w:tc>
        <w:tc>
          <w:tcPr>
            <w:tcW w:w="4860" w:type="dxa"/>
            <w:tcBorders>
              <w:top w:val="single" w:sz="4" w:space="0" w:color="auto"/>
              <w:left w:val="single" w:sz="4" w:space="0" w:color="auto"/>
              <w:bottom w:val="single" w:sz="4" w:space="0" w:color="auto"/>
              <w:right w:val="single" w:sz="4" w:space="0" w:color="auto"/>
            </w:tcBorders>
          </w:tcPr>
          <w:p w14:paraId="386C6B6D" w14:textId="4C78563C" w:rsidR="00CE7855" w:rsidRPr="00C7733F" w:rsidDel="00703C00" w:rsidRDefault="00C7733F" w:rsidP="00703C00">
            <w:pPr>
              <w:cnfStyle w:val="000000100000" w:firstRow="0" w:lastRow="0" w:firstColumn="0" w:lastColumn="0" w:oddVBand="0" w:evenVBand="0" w:oddHBand="1" w:evenHBand="0" w:firstRowFirstColumn="0" w:firstRowLastColumn="0" w:lastRowFirstColumn="0" w:lastRowLastColumn="0"/>
              <w:rPr>
                <w:del w:id="1795" w:author="Nguyen, Trinh@Wildlife" w:date="2021-12-15T11:50:00Z"/>
                <w:rFonts w:ascii="Arial" w:hAnsi="Arial" w:cs="Arial"/>
                <w:sz w:val="20"/>
                <w:szCs w:val="20"/>
              </w:rPr>
            </w:pPr>
            <w:del w:id="1796" w:author="Nguyen, Trinh@Wildlife" w:date="2021-12-15T11:50:00Z">
              <w:r w:rsidDel="00703C00">
                <w:rPr>
                  <w:rFonts w:ascii="Arial" w:hAnsi="Arial" w:cs="Arial"/>
                  <w:sz w:val="20"/>
                  <w:szCs w:val="20"/>
                </w:rPr>
                <w:delText xml:space="preserve">Catch of </w:delText>
              </w:r>
              <w:r w:rsidRPr="00C7733F" w:rsidDel="00703C00">
                <w:rPr>
                  <w:rFonts w:ascii="Arial" w:hAnsi="Arial" w:cs="Arial"/>
                  <w:sz w:val="20"/>
                  <w:szCs w:val="20"/>
                </w:rPr>
                <w:delText>Jacksmelt</w:delText>
              </w:r>
              <w:r w:rsidDel="00703C00">
                <w:rPr>
                  <w:rFonts w:ascii="Arial" w:hAnsi="Arial" w:cs="Arial"/>
                  <w:sz w:val="20"/>
                  <w:szCs w:val="20"/>
                </w:rPr>
                <w:delText xml:space="preserve"> (</w:delText>
              </w:r>
              <w:r w:rsidRPr="00C7733F" w:rsidDel="00703C00">
                <w:rPr>
                  <w:rFonts w:ascii="Arial" w:hAnsi="Arial" w:cs="Arial"/>
                  <w:i/>
                  <w:sz w:val="20"/>
                  <w:szCs w:val="20"/>
                </w:rPr>
                <w:delText>Atherinopsis californiensis</w:delText>
              </w:r>
              <w:r w:rsidDel="00703C00">
                <w:rPr>
                  <w:rFonts w:ascii="Arial" w:hAnsi="Arial" w:cs="Arial"/>
                  <w:sz w:val="20"/>
                  <w:szCs w:val="20"/>
                </w:rPr>
                <w:delText>)</w:delText>
              </w:r>
            </w:del>
          </w:p>
        </w:tc>
        <w:tc>
          <w:tcPr>
            <w:tcW w:w="2520" w:type="dxa"/>
            <w:tcBorders>
              <w:top w:val="single" w:sz="4" w:space="0" w:color="auto"/>
              <w:left w:val="single" w:sz="4" w:space="0" w:color="auto"/>
              <w:bottom w:val="single" w:sz="4" w:space="0" w:color="auto"/>
              <w:right w:val="single" w:sz="4" w:space="0" w:color="auto"/>
            </w:tcBorders>
          </w:tcPr>
          <w:p w14:paraId="32620E23" w14:textId="3A0F35DF" w:rsidR="00CE7855" w:rsidRPr="00B95A6C" w:rsidDel="00703C00" w:rsidRDefault="00CE7855" w:rsidP="00703C00">
            <w:pPr>
              <w:cnfStyle w:val="000000100000" w:firstRow="0" w:lastRow="0" w:firstColumn="0" w:lastColumn="0" w:oddVBand="0" w:evenVBand="0" w:oddHBand="1" w:evenHBand="0" w:firstRowFirstColumn="0" w:firstRowLastColumn="0" w:lastRowFirstColumn="0" w:lastRowLastColumn="0"/>
              <w:rPr>
                <w:del w:id="1797" w:author="Nguyen, Trinh@Wildlife" w:date="2021-12-15T11:50:00Z"/>
                <w:rFonts w:ascii="Arial" w:hAnsi="Arial" w:cs="Arial"/>
                <w:sz w:val="20"/>
                <w:szCs w:val="20"/>
              </w:rPr>
            </w:pPr>
            <w:del w:id="1798" w:author="Nguyen, Trinh@Wildlife" w:date="2021-12-15T11:50:00Z">
              <w:r w:rsidDel="00703C00">
                <w:rPr>
                  <w:rFonts w:ascii="Arial" w:hAnsi="Arial" w:cs="Arial"/>
                  <w:sz w:val="20"/>
                  <w:szCs w:val="20"/>
                </w:rPr>
                <w:delText>Number of fish</w:delText>
              </w:r>
            </w:del>
          </w:p>
        </w:tc>
        <w:tc>
          <w:tcPr>
            <w:tcW w:w="1890" w:type="dxa"/>
            <w:tcBorders>
              <w:top w:val="single" w:sz="4" w:space="0" w:color="auto"/>
              <w:left w:val="single" w:sz="4" w:space="0" w:color="auto"/>
              <w:bottom w:val="single" w:sz="4" w:space="0" w:color="auto"/>
              <w:right w:val="single" w:sz="4" w:space="0" w:color="auto"/>
            </w:tcBorders>
          </w:tcPr>
          <w:p w14:paraId="76C530E0" w14:textId="3595BD50" w:rsidR="00CE7855" w:rsidRPr="00B95A6C" w:rsidDel="00703C00" w:rsidRDefault="00CE7855" w:rsidP="00703C00">
            <w:pPr>
              <w:cnfStyle w:val="000000100000" w:firstRow="0" w:lastRow="0" w:firstColumn="0" w:lastColumn="0" w:oddVBand="0" w:evenVBand="0" w:oddHBand="1" w:evenHBand="0" w:firstRowFirstColumn="0" w:firstRowLastColumn="0" w:lastRowFirstColumn="0" w:lastRowLastColumn="0"/>
              <w:rPr>
                <w:del w:id="1799" w:author="Nguyen, Trinh@Wildlife" w:date="2021-12-15T11:50:00Z"/>
                <w:rFonts w:ascii="Arial" w:hAnsi="Arial" w:cs="Arial"/>
                <w:sz w:val="20"/>
                <w:szCs w:val="20"/>
              </w:rPr>
            </w:pPr>
            <w:del w:id="1800" w:author="Nguyen, Trinh@Wildlife" w:date="2021-12-15T11:50:00Z">
              <w:r w:rsidRPr="00E8506B" w:rsidDel="00703C00">
                <w:rPr>
                  <w:rFonts w:ascii="Arial" w:hAnsi="Arial" w:cs="Arial"/>
                  <w:sz w:val="20"/>
                  <w:szCs w:val="20"/>
                </w:rPr>
                <w:delText>NA</w:delText>
              </w:r>
            </w:del>
          </w:p>
        </w:tc>
      </w:tr>
      <w:tr w:rsidR="00CE7855" w:rsidRPr="00B95A6C" w:rsidDel="00703C00" w14:paraId="3C98DA11" w14:textId="3E40E2BC" w:rsidTr="003E4DD8">
        <w:trPr>
          <w:del w:id="1801"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40D21045" w14:textId="0506CEB1" w:rsidR="00CE7855" w:rsidRPr="00D251A5" w:rsidDel="00703C00" w:rsidRDefault="00CE7855" w:rsidP="00703C00">
            <w:pPr>
              <w:rPr>
                <w:del w:id="1802" w:author="Nguyen, Trinh@Wildlife" w:date="2021-12-15T11:50:00Z"/>
                <w:rFonts w:ascii="Arial" w:hAnsi="Arial" w:cs="Arial"/>
                <w:b w:val="0"/>
                <w:sz w:val="20"/>
                <w:szCs w:val="20"/>
              </w:rPr>
            </w:pPr>
            <w:del w:id="1803" w:author="Nguyen, Trinh@Wildlife" w:date="2021-12-15T11:50:00Z">
              <w:r w:rsidRPr="00E917ED" w:rsidDel="00703C00">
                <w:rPr>
                  <w:rFonts w:ascii="Arial" w:hAnsi="Arial" w:cs="Arial"/>
                  <w:b w:val="0"/>
                  <w:sz w:val="20"/>
                  <w:szCs w:val="20"/>
                </w:rPr>
                <w:delText>Lampreys (Unid)</w:delText>
              </w:r>
            </w:del>
          </w:p>
        </w:tc>
        <w:tc>
          <w:tcPr>
            <w:tcW w:w="4860" w:type="dxa"/>
            <w:tcBorders>
              <w:top w:val="single" w:sz="4" w:space="0" w:color="auto"/>
              <w:left w:val="single" w:sz="4" w:space="0" w:color="auto"/>
              <w:bottom w:val="single" w:sz="4" w:space="0" w:color="auto"/>
              <w:right w:val="single" w:sz="4" w:space="0" w:color="auto"/>
            </w:tcBorders>
          </w:tcPr>
          <w:p w14:paraId="55C70493" w14:textId="74C6FD0A" w:rsidR="00CE7855" w:rsidRPr="00B95A6C" w:rsidDel="00703C00" w:rsidRDefault="00B73F69" w:rsidP="00703C00">
            <w:pPr>
              <w:cnfStyle w:val="000000000000" w:firstRow="0" w:lastRow="0" w:firstColumn="0" w:lastColumn="0" w:oddVBand="0" w:evenVBand="0" w:oddHBand="0" w:evenHBand="0" w:firstRowFirstColumn="0" w:firstRowLastColumn="0" w:lastRowFirstColumn="0" w:lastRowLastColumn="0"/>
              <w:rPr>
                <w:del w:id="1804" w:author="Nguyen, Trinh@Wildlife" w:date="2021-12-15T11:50:00Z"/>
                <w:rFonts w:ascii="Arial" w:hAnsi="Arial" w:cs="Arial"/>
                <w:sz w:val="20"/>
                <w:szCs w:val="20"/>
              </w:rPr>
            </w:pPr>
            <w:del w:id="1805" w:author="Nguyen, Trinh@Wildlife" w:date="2021-12-15T11:50:00Z">
              <w:r w:rsidDel="00703C00">
                <w:rPr>
                  <w:rFonts w:ascii="Arial" w:hAnsi="Arial" w:cs="Arial"/>
                  <w:sz w:val="20"/>
                  <w:szCs w:val="20"/>
                </w:rPr>
                <w:delText>Catch of unidentifiable Lamprey</w:delText>
              </w:r>
            </w:del>
          </w:p>
        </w:tc>
        <w:tc>
          <w:tcPr>
            <w:tcW w:w="2520" w:type="dxa"/>
            <w:tcBorders>
              <w:top w:val="single" w:sz="4" w:space="0" w:color="auto"/>
              <w:left w:val="single" w:sz="4" w:space="0" w:color="auto"/>
              <w:bottom w:val="single" w:sz="4" w:space="0" w:color="auto"/>
              <w:right w:val="single" w:sz="4" w:space="0" w:color="auto"/>
            </w:tcBorders>
          </w:tcPr>
          <w:p w14:paraId="4F076F9E" w14:textId="728A28E6" w:rsidR="00CE7855" w:rsidRPr="00B95A6C" w:rsidDel="00703C00" w:rsidRDefault="00CE7855" w:rsidP="00703C00">
            <w:pPr>
              <w:cnfStyle w:val="000000000000" w:firstRow="0" w:lastRow="0" w:firstColumn="0" w:lastColumn="0" w:oddVBand="0" w:evenVBand="0" w:oddHBand="0" w:evenHBand="0" w:firstRowFirstColumn="0" w:firstRowLastColumn="0" w:lastRowFirstColumn="0" w:lastRowLastColumn="0"/>
              <w:rPr>
                <w:del w:id="1806" w:author="Nguyen, Trinh@Wildlife" w:date="2021-12-15T11:50:00Z"/>
                <w:rFonts w:ascii="Arial" w:hAnsi="Arial" w:cs="Arial"/>
                <w:sz w:val="20"/>
                <w:szCs w:val="20"/>
              </w:rPr>
            </w:pPr>
            <w:del w:id="1807" w:author="Nguyen, Trinh@Wildlife" w:date="2021-12-15T11:50:00Z">
              <w:r w:rsidDel="00703C00">
                <w:rPr>
                  <w:rFonts w:ascii="Arial" w:hAnsi="Arial" w:cs="Arial"/>
                  <w:sz w:val="20"/>
                  <w:szCs w:val="20"/>
                </w:rPr>
                <w:delText>Number of fish</w:delText>
              </w:r>
            </w:del>
          </w:p>
        </w:tc>
        <w:tc>
          <w:tcPr>
            <w:tcW w:w="1890" w:type="dxa"/>
            <w:tcBorders>
              <w:top w:val="single" w:sz="4" w:space="0" w:color="auto"/>
              <w:left w:val="single" w:sz="4" w:space="0" w:color="auto"/>
              <w:bottom w:val="single" w:sz="4" w:space="0" w:color="auto"/>
              <w:right w:val="single" w:sz="4" w:space="0" w:color="auto"/>
            </w:tcBorders>
          </w:tcPr>
          <w:p w14:paraId="6B51CFAC" w14:textId="4D3325E0" w:rsidR="00CE7855" w:rsidRPr="00B95A6C" w:rsidDel="00703C00" w:rsidRDefault="00CE7855" w:rsidP="00703C00">
            <w:pPr>
              <w:cnfStyle w:val="000000000000" w:firstRow="0" w:lastRow="0" w:firstColumn="0" w:lastColumn="0" w:oddVBand="0" w:evenVBand="0" w:oddHBand="0" w:evenHBand="0" w:firstRowFirstColumn="0" w:firstRowLastColumn="0" w:lastRowFirstColumn="0" w:lastRowLastColumn="0"/>
              <w:rPr>
                <w:del w:id="1808" w:author="Nguyen, Trinh@Wildlife" w:date="2021-12-15T11:50:00Z"/>
                <w:rFonts w:ascii="Arial" w:hAnsi="Arial" w:cs="Arial"/>
                <w:sz w:val="20"/>
                <w:szCs w:val="20"/>
              </w:rPr>
            </w:pPr>
            <w:del w:id="1809" w:author="Nguyen, Trinh@Wildlife" w:date="2021-12-15T11:50:00Z">
              <w:r w:rsidRPr="00E8506B" w:rsidDel="00703C00">
                <w:rPr>
                  <w:rFonts w:ascii="Arial" w:hAnsi="Arial" w:cs="Arial"/>
                  <w:sz w:val="20"/>
                  <w:szCs w:val="20"/>
                </w:rPr>
                <w:delText>NA</w:delText>
              </w:r>
            </w:del>
          </w:p>
        </w:tc>
      </w:tr>
      <w:tr w:rsidR="00CE7855" w:rsidRPr="00B95A6C" w:rsidDel="00703C00" w14:paraId="43AA94CA" w14:textId="226A6C42" w:rsidTr="003E4DD8">
        <w:trPr>
          <w:cnfStyle w:val="000000100000" w:firstRow="0" w:lastRow="0" w:firstColumn="0" w:lastColumn="0" w:oddVBand="0" w:evenVBand="0" w:oddHBand="1" w:evenHBand="0" w:firstRowFirstColumn="0" w:firstRowLastColumn="0" w:lastRowFirstColumn="0" w:lastRowLastColumn="0"/>
          <w:del w:id="1810"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6206E9CB" w14:textId="734D0B8B" w:rsidR="00CE7855" w:rsidRPr="00D251A5" w:rsidDel="00703C00" w:rsidRDefault="00CE7855" w:rsidP="00703C00">
            <w:pPr>
              <w:rPr>
                <w:del w:id="1811" w:author="Nguyen, Trinh@Wildlife" w:date="2021-12-15T11:50:00Z"/>
                <w:rFonts w:ascii="Arial" w:hAnsi="Arial" w:cs="Arial"/>
                <w:b w:val="0"/>
                <w:sz w:val="20"/>
                <w:szCs w:val="20"/>
              </w:rPr>
            </w:pPr>
            <w:del w:id="1812" w:author="Nguyen, Trinh@Wildlife" w:date="2021-12-15T11:50:00Z">
              <w:r w:rsidDel="00703C00">
                <w:rPr>
                  <w:rFonts w:ascii="Arial" w:hAnsi="Arial" w:cs="Arial"/>
                  <w:b w:val="0"/>
                  <w:sz w:val="20"/>
                  <w:szCs w:val="20"/>
                </w:rPr>
                <w:delText>Longfin Smelt</w:delText>
              </w:r>
            </w:del>
          </w:p>
        </w:tc>
        <w:tc>
          <w:tcPr>
            <w:tcW w:w="4860" w:type="dxa"/>
            <w:tcBorders>
              <w:top w:val="single" w:sz="4" w:space="0" w:color="auto"/>
              <w:left w:val="single" w:sz="4" w:space="0" w:color="auto"/>
              <w:bottom w:val="single" w:sz="4" w:space="0" w:color="auto"/>
              <w:right w:val="single" w:sz="4" w:space="0" w:color="auto"/>
            </w:tcBorders>
          </w:tcPr>
          <w:p w14:paraId="3E43EC29" w14:textId="71FED0D0" w:rsidR="00CE7855" w:rsidRPr="00B95A6C" w:rsidDel="00703C00" w:rsidRDefault="00B73F69" w:rsidP="00703C00">
            <w:pPr>
              <w:cnfStyle w:val="000000100000" w:firstRow="0" w:lastRow="0" w:firstColumn="0" w:lastColumn="0" w:oddVBand="0" w:evenVBand="0" w:oddHBand="1" w:evenHBand="0" w:firstRowFirstColumn="0" w:firstRowLastColumn="0" w:lastRowFirstColumn="0" w:lastRowLastColumn="0"/>
              <w:rPr>
                <w:del w:id="1813" w:author="Nguyen, Trinh@Wildlife" w:date="2021-12-15T11:50:00Z"/>
                <w:rFonts w:ascii="Arial" w:hAnsi="Arial" w:cs="Arial"/>
                <w:sz w:val="20"/>
                <w:szCs w:val="20"/>
              </w:rPr>
            </w:pPr>
            <w:del w:id="1814" w:author="Nguyen, Trinh@Wildlife" w:date="2021-12-15T11:50:00Z">
              <w:r w:rsidDel="00703C00">
                <w:rPr>
                  <w:rFonts w:ascii="Arial" w:hAnsi="Arial" w:cs="Arial"/>
                  <w:sz w:val="20"/>
                  <w:szCs w:val="20"/>
                </w:rPr>
                <w:delText>Catch of Longfin Smelt (</w:delText>
              </w:r>
              <w:r w:rsidR="00CE3019" w:rsidRPr="00CE3019" w:rsidDel="00703C00">
                <w:rPr>
                  <w:rFonts w:ascii="Arial" w:hAnsi="Arial" w:cs="Arial"/>
                  <w:i/>
                  <w:sz w:val="20"/>
                  <w:szCs w:val="20"/>
                </w:rPr>
                <w:delText>Spirinchus thaleichthys</w:delText>
              </w:r>
              <w:r w:rsidR="00CE3019" w:rsidDel="00703C00">
                <w:rPr>
                  <w:rFonts w:ascii="Arial" w:hAnsi="Arial" w:cs="Arial"/>
                  <w:sz w:val="20"/>
                  <w:szCs w:val="20"/>
                </w:rPr>
                <w:delText>)</w:delText>
              </w:r>
            </w:del>
          </w:p>
        </w:tc>
        <w:tc>
          <w:tcPr>
            <w:tcW w:w="2520" w:type="dxa"/>
            <w:tcBorders>
              <w:top w:val="single" w:sz="4" w:space="0" w:color="auto"/>
              <w:left w:val="single" w:sz="4" w:space="0" w:color="auto"/>
              <w:bottom w:val="single" w:sz="4" w:space="0" w:color="auto"/>
              <w:right w:val="single" w:sz="4" w:space="0" w:color="auto"/>
            </w:tcBorders>
          </w:tcPr>
          <w:p w14:paraId="4EC7AB73" w14:textId="5841EB12" w:rsidR="00CE7855" w:rsidRPr="00B95A6C" w:rsidDel="00703C00" w:rsidRDefault="00CE7855" w:rsidP="00703C00">
            <w:pPr>
              <w:cnfStyle w:val="000000100000" w:firstRow="0" w:lastRow="0" w:firstColumn="0" w:lastColumn="0" w:oddVBand="0" w:evenVBand="0" w:oddHBand="1" w:evenHBand="0" w:firstRowFirstColumn="0" w:firstRowLastColumn="0" w:lastRowFirstColumn="0" w:lastRowLastColumn="0"/>
              <w:rPr>
                <w:del w:id="1815" w:author="Nguyen, Trinh@Wildlife" w:date="2021-12-15T11:50:00Z"/>
                <w:rFonts w:ascii="Arial" w:hAnsi="Arial" w:cs="Arial"/>
                <w:sz w:val="20"/>
                <w:szCs w:val="20"/>
              </w:rPr>
            </w:pPr>
            <w:del w:id="1816" w:author="Nguyen, Trinh@Wildlife" w:date="2021-12-15T11:50:00Z">
              <w:r w:rsidDel="00703C00">
                <w:rPr>
                  <w:rFonts w:ascii="Arial" w:hAnsi="Arial" w:cs="Arial"/>
                  <w:sz w:val="20"/>
                  <w:szCs w:val="20"/>
                </w:rPr>
                <w:delText>Number of fish</w:delText>
              </w:r>
            </w:del>
          </w:p>
        </w:tc>
        <w:tc>
          <w:tcPr>
            <w:tcW w:w="1890" w:type="dxa"/>
            <w:tcBorders>
              <w:top w:val="single" w:sz="4" w:space="0" w:color="auto"/>
              <w:left w:val="single" w:sz="4" w:space="0" w:color="auto"/>
              <w:bottom w:val="single" w:sz="4" w:space="0" w:color="auto"/>
              <w:right w:val="single" w:sz="4" w:space="0" w:color="auto"/>
            </w:tcBorders>
          </w:tcPr>
          <w:p w14:paraId="5D092A5A" w14:textId="0C227EE2" w:rsidR="00CE7855" w:rsidRPr="00B95A6C" w:rsidDel="00703C00" w:rsidRDefault="00CE7855" w:rsidP="00703C00">
            <w:pPr>
              <w:cnfStyle w:val="000000100000" w:firstRow="0" w:lastRow="0" w:firstColumn="0" w:lastColumn="0" w:oddVBand="0" w:evenVBand="0" w:oddHBand="1" w:evenHBand="0" w:firstRowFirstColumn="0" w:firstRowLastColumn="0" w:lastRowFirstColumn="0" w:lastRowLastColumn="0"/>
              <w:rPr>
                <w:del w:id="1817" w:author="Nguyen, Trinh@Wildlife" w:date="2021-12-15T11:50:00Z"/>
                <w:rFonts w:ascii="Arial" w:hAnsi="Arial" w:cs="Arial"/>
                <w:sz w:val="20"/>
                <w:szCs w:val="20"/>
              </w:rPr>
            </w:pPr>
            <w:del w:id="1818" w:author="Nguyen, Trinh@Wildlife" w:date="2021-12-15T11:50:00Z">
              <w:r w:rsidRPr="00E8506B" w:rsidDel="00703C00">
                <w:rPr>
                  <w:rFonts w:ascii="Arial" w:hAnsi="Arial" w:cs="Arial"/>
                  <w:sz w:val="20"/>
                  <w:szCs w:val="20"/>
                </w:rPr>
                <w:delText>NA</w:delText>
              </w:r>
            </w:del>
          </w:p>
        </w:tc>
      </w:tr>
      <w:tr w:rsidR="00CE7855" w:rsidRPr="00B95A6C" w:rsidDel="00703C00" w14:paraId="4A538B12" w14:textId="36058F99" w:rsidTr="003E4DD8">
        <w:trPr>
          <w:del w:id="1819"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1FE72ED0" w14:textId="7D51BDE6" w:rsidR="00CE7855" w:rsidRPr="00D251A5" w:rsidDel="00703C00" w:rsidRDefault="00CE7855" w:rsidP="00703C00">
            <w:pPr>
              <w:rPr>
                <w:del w:id="1820" w:author="Nguyen, Trinh@Wildlife" w:date="2021-12-15T11:50:00Z"/>
                <w:rFonts w:ascii="Arial" w:hAnsi="Arial" w:cs="Arial"/>
                <w:b w:val="0"/>
                <w:sz w:val="20"/>
                <w:szCs w:val="20"/>
              </w:rPr>
            </w:pPr>
            <w:del w:id="1821" w:author="Nguyen, Trinh@Wildlife" w:date="2021-12-15T11:50:00Z">
              <w:r w:rsidRPr="00E917ED" w:rsidDel="00703C00">
                <w:rPr>
                  <w:rFonts w:ascii="Arial" w:hAnsi="Arial" w:cs="Arial"/>
                  <w:b w:val="0"/>
                  <w:sz w:val="20"/>
                  <w:szCs w:val="20"/>
                </w:rPr>
                <w:delText>Longjaw Mudsucker</w:delText>
              </w:r>
            </w:del>
          </w:p>
        </w:tc>
        <w:tc>
          <w:tcPr>
            <w:tcW w:w="4860" w:type="dxa"/>
            <w:tcBorders>
              <w:top w:val="single" w:sz="4" w:space="0" w:color="auto"/>
              <w:left w:val="single" w:sz="4" w:space="0" w:color="auto"/>
              <w:bottom w:val="single" w:sz="4" w:space="0" w:color="auto"/>
              <w:right w:val="single" w:sz="4" w:space="0" w:color="auto"/>
            </w:tcBorders>
          </w:tcPr>
          <w:p w14:paraId="02FBB257" w14:textId="6F6F5892" w:rsidR="00CE7855" w:rsidRPr="00B95A6C" w:rsidDel="00703C00" w:rsidRDefault="00CE3019" w:rsidP="00703C00">
            <w:pPr>
              <w:cnfStyle w:val="000000000000" w:firstRow="0" w:lastRow="0" w:firstColumn="0" w:lastColumn="0" w:oddVBand="0" w:evenVBand="0" w:oddHBand="0" w:evenHBand="0" w:firstRowFirstColumn="0" w:firstRowLastColumn="0" w:lastRowFirstColumn="0" w:lastRowLastColumn="0"/>
              <w:rPr>
                <w:del w:id="1822" w:author="Nguyen, Trinh@Wildlife" w:date="2021-12-15T11:50:00Z"/>
                <w:rFonts w:ascii="Arial" w:hAnsi="Arial" w:cs="Arial"/>
                <w:sz w:val="20"/>
                <w:szCs w:val="20"/>
              </w:rPr>
            </w:pPr>
            <w:del w:id="1823" w:author="Nguyen, Trinh@Wildlife" w:date="2021-12-15T11:50:00Z">
              <w:r w:rsidDel="00703C00">
                <w:rPr>
                  <w:rFonts w:ascii="Arial" w:hAnsi="Arial" w:cs="Arial"/>
                  <w:sz w:val="20"/>
                  <w:szCs w:val="20"/>
                </w:rPr>
                <w:delText xml:space="preserve">Catch of </w:delText>
              </w:r>
              <w:r w:rsidRPr="00CE3019" w:rsidDel="00703C00">
                <w:rPr>
                  <w:rFonts w:ascii="Arial" w:hAnsi="Arial" w:cs="Arial"/>
                  <w:sz w:val="20"/>
                  <w:szCs w:val="20"/>
                </w:rPr>
                <w:delText>Longjaw Mudsucker</w:delText>
              </w:r>
              <w:r w:rsidDel="00703C00">
                <w:rPr>
                  <w:rFonts w:ascii="Arial" w:hAnsi="Arial" w:cs="Arial"/>
                  <w:sz w:val="20"/>
                  <w:szCs w:val="20"/>
                </w:rPr>
                <w:delText xml:space="preserve"> (</w:delText>
              </w:r>
              <w:r w:rsidRPr="00CE3019" w:rsidDel="00703C00">
                <w:rPr>
                  <w:rFonts w:ascii="Arial" w:hAnsi="Arial" w:cs="Arial"/>
                  <w:i/>
                  <w:sz w:val="20"/>
                  <w:szCs w:val="20"/>
                </w:rPr>
                <w:delText>Gillichthys mirabilis</w:delText>
              </w:r>
              <w:r w:rsidDel="00703C00">
                <w:rPr>
                  <w:rFonts w:ascii="Arial" w:hAnsi="Arial" w:cs="Arial"/>
                  <w:sz w:val="20"/>
                  <w:szCs w:val="20"/>
                </w:rPr>
                <w:delText>)</w:delText>
              </w:r>
            </w:del>
          </w:p>
        </w:tc>
        <w:tc>
          <w:tcPr>
            <w:tcW w:w="2520" w:type="dxa"/>
            <w:tcBorders>
              <w:top w:val="single" w:sz="4" w:space="0" w:color="auto"/>
              <w:left w:val="single" w:sz="4" w:space="0" w:color="auto"/>
              <w:bottom w:val="single" w:sz="4" w:space="0" w:color="auto"/>
              <w:right w:val="single" w:sz="4" w:space="0" w:color="auto"/>
            </w:tcBorders>
          </w:tcPr>
          <w:p w14:paraId="0CF55FBE" w14:textId="7DEAF882" w:rsidR="00CE7855" w:rsidRPr="00B95A6C" w:rsidDel="00703C00" w:rsidRDefault="00CE7855" w:rsidP="00703C00">
            <w:pPr>
              <w:cnfStyle w:val="000000000000" w:firstRow="0" w:lastRow="0" w:firstColumn="0" w:lastColumn="0" w:oddVBand="0" w:evenVBand="0" w:oddHBand="0" w:evenHBand="0" w:firstRowFirstColumn="0" w:firstRowLastColumn="0" w:lastRowFirstColumn="0" w:lastRowLastColumn="0"/>
              <w:rPr>
                <w:del w:id="1824" w:author="Nguyen, Trinh@Wildlife" w:date="2021-12-15T11:50:00Z"/>
                <w:rFonts w:ascii="Arial" w:hAnsi="Arial" w:cs="Arial"/>
                <w:sz w:val="20"/>
                <w:szCs w:val="20"/>
              </w:rPr>
            </w:pPr>
            <w:del w:id="1825" w:author="Nguyen, Trinh@Wildlife" w:date="2021-12-15T11:50:00Z">
              <w:r w:rsidDel="00703C00">
                <w:rPr>
                  <w:rFonts w:ascii="Arial" w:hAnsi="Arial" w:cs="Arial"/>
                  <w:sz w:val="20"/>
                  <w:szCs w:val="20"/>
                </w:rPr>
                <w:delText>Number of fish</w:delText>
              </w:r>
            </w:del>
          </w:p>
        </w:tc>
        <w:tc>
          <w:tcPr>
            <w:tcW w:w="1890" w:type="dxa"/>
            <w:tcBorders>
              <w:top w:val="single" w:sz="4" w:space="0" w:color="auto"/>
              <w:left w:val="single" w:sz="4" w:space="0" w:color="auto"/>
              <w:bottom w:val="single" w:sz="4" w:space="0" w:color="auto"/>
              <w:right w:val="single" w:sz="4" w:space="0" w:color="auto"/>
            </w:tcBorders>
          </w:tcPr>
          <w:p w14:paraId="3C66AEFA" w14:textId="27D1C880" w:rsidR="00CE7855" w:rsidRPr="00B95A6C" w:rsidDel="00703C00" w:rsidRDefault="00CE7855" w:rsidP="00703C00">
            <w:pPr>
              <w:cnfStyle w:val="000000000000" w:firstRow="0" w:lastRow="0" w:firstColumn="0" w:lastColumn="0" w:oddVBand="0" w:evenVBand="0" w:oddHBand="0" w:evenHBand="0" w:firstRowFirstColumn="0" w:firstRowLastColumn="0" w:lastRowFirstColumn="0" w:lastRowLastColumn="0"/>
              <w:rPr>
                <w:del w:id="1826" w:author="Nguyen, Trinh@Wildlife" w:date="2021-12-15T11:50:00Z"/>
                <w:rFonts w:ascii="Arial" w:hAnsi="Arial" w:cs="Arial"/>
                <w:sz w:val="20"/>
                <w:szCs w:val="20"/>
              </w:rPr>
            </w:pPr>
            <w:del w:id="1827" w:author="Nguyen, Trinh@Wildlife" w:date="2021-12-15T11:50:00Z">
              <w:r w:rsidRPr="00E8506B" w:rsidDel="00703C00">
                <w:rPr>
                  <w:rFonts w:ascii="Arial" w:hAnsi="Arial" w:cs="Arial"/>
                  <w:sz w:val="20"/>
                  <w:szCs w:val="20"/>
                </w:rPr>
                <w:delText>NA</w:delText>
              </w:r>
            </w:del>
          </w:p>
        </w:tc>
      </w:tr>
      <w:tr w:rsidR="00CE7855" w:rsidRPr="00B95A6C" w:rsidDel="00703C00" w14:paraId="328A79DD" w14:textId="6AB8B1F1" w:rsidTr="003E4DD8">
        <w:trPr>
          <w:cnfStyle w:val="000000100000" w:firstRow="0" w:lastRow="0" w:firstColumn="0" w:lastColumn="0" w:oddVBand="0" w:evenVBand="0" w:oddHBand="1" w:evenHBand="0" w:firstRowFirstColumn="0" w:firstRowLastColumn="0" w:lastRowFirstColumn="0" w:lastRowLastColumn="0"/>
          <w:del w:id="1828"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5AEC861C" w14:textId="793279F6" w:rsidR="00CE7855" w:rsidRPr="00D251A5" w:rsidDel="00703C00" w:rsidRDefault="00CE7855" w:rsidP="00703C00">
            <w:pPr>
              <w:rPr>
                <w:del w:id="1829" w:author="Nguyen, Trinh@Wildlife" w:date="2021-12-15T11:50:00Z"/>
                <w:rFonts w:ascii="Arial" w:hAnsi="Arial" w:cs="Arial"/>
                <w:b w:val="0"/>
                <w:sz w:val="20"/>
                <w:szCs w:val="20"/>
              </w:rPr>
            </w:pPr>
            <w:del w:id="1830" w:author="Nguyen, Trinh@Wildlife" w:date="2021-12-15T11:50:00Z">
              <w:r w:rsidRPr="00E917ED" w:rsidDel="00703C00">
                <w:rPr>
                  <w:rFonts w:ascii="Arial" w:hAnsi="Arial" w:cs="Arial"/>
                  <w:b w:val="0"/>
                  <w:sz w:val="20"/>
                  <w:szCs w:val="20"/>
                </w:rPr>
                <w:delText>Mosquitofish</w:delText>
              </w:r>
            </w:del>
          </w:p>
        </w:tc>
        <w:tc>
          <w:tcPr>
            <w:tcW w:w="4860" w:type="dxa"/>
            <w:tcBorders>
              <w:top w:val="single" w:sz="4" w:space="0" w:color="auto"/>
              <w:left w:val="single" w:sz="4" w:space="0" w:color="auto"/>
              <w:bottom w:val="single" w:sz="4" w:space="0" w:color="auto"/>
              <w:right w:val="single" w:sz="4" w:space="0" w:color="auto"/>
            </w:tcBorders>
          </w:tcPr>
          <w:p w14:paraId="3EE1D330" w14:textId="56B55722" w:rsidR="00CE7855" w:rsidRPr="00B95A6C" w:rsidDel="00703C00" w:rsidRDefault="00CE3019" w:rsidP="00703C00">
            <w:pPr>
              <w:cnfStyle w:val="000000100000" w:firstRow="0" w:lastRow="0" w:firstColumn="0" w:lastColumn="0" w:oddVBand="0" w:evenVBand="0" w:oddHBand="1" w:evenHBand="0" w:firstRowFirstColumn="0" w:firstRowLastColumn="0" w:lastRowFirstColumn="0" w:lastRowLastColumn="0"/>
              <w:rPr>
                <w:del w:id="1831" w:author="Nguyen, Trinh@Wildlife" w:date="2021-12-15T11:50:00Z"/>
                <w:rFonts w:ascii="Arial" w:hAnsi="Arial" w:cs="Arial"/>
                <w:sz w:val="20"/>
                <w:szCs w:val="20"/>
              </w:rPr>
            </w:pPr>
            <w:del w:id="1832" w:author="Nguyen, Trinh@Wildlife" w:date="2021-12-15T11:50:00Z">
              <w:r w:rsidDel="00703C00">
                <w:rPr>
                  <w:rFonts w:ascii="Arial" w:hAnsi="Arial" w:cs="Arial"/>
                  <w:sz w:val="20"/>
                  <w:szCs w:val="20"/>
                </w:rPr>
                <w:delText>Catch of Mosquitofish (</w:delText>
              </w:r>
              <w:r w:rsidRPr="00CE3019" w:rsidDel="00703C00">
                <w:rPr>
                  <w:rFonts w:ascii="Arial" w:hAnsi="Arial" w:cs="Arial"/>
                  <w:i/>
                  <w:sz w:val="20"/>
                  <w:szCs w:val="20"/>
                </w:rPr>
                <w:delText>Gambusia affinis</w:delText>
              </w:r>
              <w:r w:rsidDel="00703C00">
                <w:rPr>
                  <w:rFonts w:ascii="Arial" w:hAnsi="Arial" w:cs="Arial"/>
                  <w:sz w:val="20"/>
                  <w:szCs w:val="20"/>
                </w:rPr>
                <w:delText>)</w:delText>
              </w:r>
            </w:del>
          </w:p>
        </w:tc>
        <w:tc>
          <w:tcPr>
            <w:tcW w:w="2520" w:type="dxa"/>
            <w:tcBorders>
              <w:top w:val="single" w:sz="4" w:space="0" w:color="auto"/>
              <w:left w:val="single" w:sz="4" w:space="0" w:color="auto"/>
              <w:bottom w:val="single" w:sz="4" w:space="0" w:color="auto"/>
              <w:right w:val="single" w:sz="4" w:space="0" w:color="auto"/>
            </w:tcBorders>
          </w:tcPr>
          <w:p w14:paraId="786FAB4E" w14:textId="7BB3A4DB" w:rsidR="00CE7855" w:rsidRPr="00B95A6C" w:rsidDel="00703C00" w:rsidRDefault="00CE7855" w:rsidP="00703C00">
            <w:pPr>
              <w:cnfStyle w:val="000000100000" w:firstRow="0" w:lastRow="0" w:firstColumn="0" w:lastColumn="0" w:oddVBand="0" w:evenVBand="0" w:oddHBand="1" w:evenHBand="0" w:firstRowFirstColumn="0" w:firstRowLastColumn="0" w:lastRowFirstColumn="0" w:lastRowLastColumn="0"/>
              <w:rPr>
                <w:del w:id="1833" w:author="Nguyen, Trinh@Wildlife" w:date="2021-12-15T11:50:00Z"/>
                <w:rFonts w:ascii="Arial" w:hAnsi="Arial" w:cs="Arial"/>
                <w:sz w:val="20"/>
                <w:szCs w:val="20"/>
              </w:rPr>
            </w:pPr>
            <w:del w:id="1834" w:author="Nguyen, Trinh@Wildlife" w:date="2021-12-15T11:50:00Z">
              <w:r w:rsidDel="00703C00">
                <w:rPr>
                  <w:rFonts w:ascii="Arial" w:hAnsi="Arial" w:cs="Arial"/>
                  <w:sz w:val="20"/>
                  <w:szCs w:val="20"/>
                </w:rPr>
                <w:delText>Number of fish</w:delText>
              </w:r>
            </w:del>
          </w:p>
        </w:tc>
        <w:tc>
          <w:tcPr>
            <w:tcW w:w="1890" w:type="dxa"/>
            <w:tcBorders>
              <w:top w:val="single" w:sz="4" w:space="0" w:color="auto"/>
              <w:left w:val="single" w:sz="4" w:space="0" w:color="auto"/>
              <w:bottom w:val="single" w:sz="4" w:space="0" w:color="auto"/>
              <w:right w:val="single" w:sz="4" w:space="0" w:color="auto"/>
            </w:tcBorders>
          </w:tcPr>
          <w:p w14:paraId="6F0BCB7D" w14:textId="60710424" w:rsidR="00CE7855" w:rsidRPr="00B95A6C" w:rsidDel="00703C00" w:rsidRDefault="00CE7855" w:rsidP="00703C00">
            <w:pPr>
              <w:cnfStyle w:val="000000100000" w:firstRow="0" w:lastRow="0" w:firstColumn="0" w:lastColumn="0" w:oddVBand="0" w:evenVBand="0" w:oddHBand="1" w:evenHBand="0" w:firstRowFirstColumn="0" w:firstRowLastColumn="0" w:lastRowFirstColumn="0" w:lastRowLastColumn="0"/>
              <w:rPr>
                <w:del w:id="1835" w:author="Nguyen, Trinh@Wildlife" w:date="2021-12-15T11:50:00Z"/>
                <w:rFonts w:ascii="Arial" w:hAnsi="Arial" w:cs="Arial"/>
                <w:sz w:val="20"/>
                <w:szCs w:val="20"/>
              </w:rPr>
            </w:pPr>
            <w:del w:id="1836" w:author="Nguyen, Trinh@Wildlife" w:date="2021-12-15T11:50:00Z">
              <w:r w:rsidRPr="00E8506B" w:rsidDel="00703C00">
                <w:rPr>
                  <w:rFonts w:ascii="Arial" w:hAnsi="Arial" w:cs="Arial"/>
                  <w:sz w:val="20"/>
                  <w:szCs w:val="20"/>
                </w:rPr>
                <w:delText>NA</w:delText>
              </w:r>
            </w:del>
          </w:p>
        </w:tc>
      </w:tr>
      <w:tr w:rsidR="00CE7855" w:rsidRPr="00B95A6C" w:rsidDel="00703C00" w14:paraId="3E359749" w14:textId="337ABC1E" w:rsidTr="003E4DD8">
        <w:trPr>
          <w:del w:id="1837"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3FF5DE87" w14:textId="77B225CE" w:rsidR="00CE7855" w:rsidRPr="00D251A5" w:rsidDel="00703C00" w:rsidRDefault="00CE7855" w:rsidP="00703C00">
            <w:pPr>
              <w:rPr>
                <w:del w:id="1838" w:author="Nguyen, Trinh@Wildlife" w:date="2021-12-15T11:50:00Z"/>
                <w:rFonts w:ascii="Arial" w:hAnsi="Arial" w:cs="Arial"/>
                <w:b w:val="0"/>
                <w:sz w:val="20"/>
                <w:szCs w:val="20"/>
              </w:rPr>
            </w:pPr>
            <w:del w:id="1839" w:author="Nguyen, Trinh@Wildlife" w:date="2021-12-15T11:50:00Z">
              <w:r w:rsidRPr="00E917ED" w:rsidDel="00703C00">
                <w:rPr>
                  <w:rFonts w:ascii="Arial" w:hAnsi="Arial" w:cs="Arial"/>
                  <w:b w:val="0"/>
                  <w:sz w:val="20"/>
                  <w:szCs w:val="20"/>
                </w:rPr>
                <w:lastRenderedPageBreak/>
                <w:delText>Northern Anchovy</w:delText>
              </w:r>
            </w:del>
          </w:p>
        </w:tc>
        <w:tc>
          <w:tcPr>
            <w:tcW w:w="4860" w:type="dxa"/>
            <w:tcBorders>
              <w:top w:val="single" w:sz="4" w:space="0" w:color="auto"/>
              <w:left w:val="single" w:sz="4" w:space="0" w:color="auto"/>
              <w:bottom w:val="single" w:sz="4" w:space="0" w:color="auto"/>
              <w:right w:val="single" w:sz="4" w:space="0" w:color="auto"/>
            </w:tcBorders>
          </w:tcPr>
          <w:p w14:paraId="5666BCD4" w14:textId="0F8B1915" w:rsidR="00CE7855" w:rsidRPr="00B95A6C" w:rsidDel="00703C00" w:rsidRDefault="00CE3019" w:rsidP="00703C00">
            <w:pPr>
              <w:cnfStyle w:val="000000000000" w:firstRow="0" w:lastRow="0" w:firstColumn="0" w:lastColumn="0" w:oddVBand="0" w:evenVBand="0" w:oddHBand="0" w:evenHBand="0" w:firstRowFirstColumn="0" w:firstRowLastColumn="0" w:lastRowFirstColumn="0" w:lastRowLastColumn="0"/>
              <w:rPr>
                <w:del w:id="1840" w:author="Nguyen, Trinh@Wildlife" w:date="2021-12-15T11:50:00Z"/>
                <w:rFonts w:ascii="Arial" w:hAnsi="Arial" w:cs="Arial"/>
                <w:sz w:val="20"/>
                <w:szCs w:val="20"/>
              </w:rPr>
            </w:pPr>
            <w:del w:id="1841" w:author="Nguyen, Trinh@Wildlife" w:date="2021-12-15T11:50:00Z">
              <w:r w:rsidDel="00703C00">
                <w:rPr>
                  <w:rFonts w:ascii="Arial" w:hAnsi="Arial" w:cs="Arial"/>
                  <w:sz w:val="20"/>
                  <w:szCs w:val="20"/>
                </w:rPr>
                <w:delText>Catch of Northern Anchovy (</w:delText>
              </w:r>
              <w:r w:rsidRPr="00CE3019" w:rsidDel="00703C00">
                <w:rPr>
                  <w:rFonts w:ascii="Arial" w:hAnsi="Arial" w:cs="Arial"/>
                  <w:i/>
                  <w:sz w:val="20"/>
                  <w:szCs w:val="20"/>
                </w:rPr>
                <w:delText>Engraulis mordax</w:delText>
              </w:r>
              <w:r w:rsidDel="00703C00">
                <w:rPr>
                  <w:rFonts w:ascii="Arial" w:hAnsi="Arial" w:cs="Arial"/>
                  <w:sz w:val="20"/>
                  <w:szCs w:val="20"/>
                </w:rPr>
                <w:delText>)</w:delText>
              </w:r>
            </w:del>
          </w:p>
        </w:tc>
        <w:tc>
          <w:tcPr>
            <w:tcW w:w="2520" w:type="dxa"/>
            <w:tcBorders>
              <w:top w:val="single" w:sz="4" w:space="0" w:color="auto"/>
              <w:left w:val="single" w:sz="4" w:space="0" w:color="auto"/>
              <w:bottom w:val="single" w:sz="4" w:space="0" w:color="auto"/>
              <w:right w:val="single" w:sz="4" w:space="0" w:color="auto"/>
            </w:tcBorders>
          </w:tcPr>
          <w:p w14:paraId="3E66FE69" w14:textId="55C5BE37" w:rsidR="00CE7855" w:rsidRPr="00B95A6C" w:rsidDel="00703C00" w:rsidRDefault="00CE7855" w:rsidP="00703C00">
            <w:pPr>
              <w:cnfStyle w:val="000000000000" w:firstRow="0" w:lastRow="0" w:firstColumn="0" w:lastColumn="0" w:oddVBand="0" w:evenVBand="0" w:oddHBand="0" w:evenHBand="0" w:firstRowFirstColumn="0" w:firstRowLastColumn="0" w:lastRowFirstColumn="0" w:lastRowLastColumn="0"/>
              <w:rPr>
                <w:del w:id="1842" w:author="Nguyen, Trinh@Wildlife" w:date="2021-12-15T11:50:00Z"/>
                <w:rFonts w:ascii="Arial" w:hAnsi="Arial" w:cs="Arial"/>
                <w:sz w:val="20"/>
                <w:szCs w:val="20"/>
              </w:rPr>
            </w:pPr>
            <w:del w:id="1843" w:author="Nguyen, Trinh@Wildlife" w:date="2021-12-15T11:50:00Z">
              <w:r w:rsidDel="00703C00">
                <w:rPr>
                  <w:rFonts w:ascii="Arial" w:hAnsi="Arial" w:cs="Arial"/>
                  <w:sz w:val="20"/>
                  <w:szCs w:val="20"/>
                </w:rPr>
                <w:delText>Number of fish</w:delText>
              </w:r>
            </w:del>
          </w:p>
        </w:tc>
        <w:tc>
          <w:tcPr>
            <w:tcW w:w="1890" w:type="dxa"/>
            <w:tcBorders>
              <w:top w:val="single" w:sz="4" w:space="0" w:color="auto"/>
              <w:left w:val="single" w:sz="4" w:space="0" w:color="auto"/>
              <w:bottom w:val="single" w:sz="4" w:space="0" w:color="auto"/>
              <w:right w:val="single" w:sz="4" w:space="0" w:color="auto"/>
            </w:tcBorders>
          </w:tcPr>
          <w:p w14:paraId="103AE37B" w14:textId="2A3AF94D" w:rsidR="00CE7855" w:rsidRPr="00B95A6C" w:rsidDel="00703C00" w:rsidRDefault="00CE7855" w:rsidP="00703C00">
            <w:pPr>
              <w:cnfStyle w:val="000000000000" w:firstRow="0" w:lastRow="0" w:firstColumn="0" w:lastColumn="0" w:oddVBand="0" w:evenVBand="0" w:oddHBand="0" w:evenHBand="0" w:firstRowFirstColumn="0" w:firstRowLastColumn="0" w:lastRowFirstColumn="0" w:lastRowLastColumn="0"/>
              <w:rPr>
                <w:del w:id="1844" w:author="Nguyen, Trinh@Wildlife" w:date="2021-12-15T11:50:00Z"/>
                <w:rFonts w:ascii="Arial" w:hAnsi="Arial" w:cs="Arial"/>
                <w:sz w:val="20"/>
                <w:szCs w:val="20"/>
              </w:rPr>
            </w:pPr>
            <w:del w:id="1845" w:author="Nguyen, Trinh@Wildlife" w:date="2021-12-15T11:50:00Z">
              <w:r w:rsidRPr="00E8506B" w:rsidDel="00703C00">
                <w:rPr>
                  <w:rFonts w:ascii="Arial" w:hAnsi="Arial" w:cs="Arial"/>
                  <w:sz w:val="20"/>
                  <w:szCs w:val="20"/>
                </w:rPr>
                <w:delText>NA</w:delText>
              </w:r>
            </w:del>
          </w:p>
        </w:tc>
      </w:tr>
      <w:tr w:rsidR="00CE7855" w:rsidRPr="00B95A6C" w:rsidDel="00703C00" w14:paraId="75467DCF" w14:textId="49096133" w:rsidTr="003E4DD8">
        <w:trPr>
          <w:cnfStyle w:val="000000100000" w:firstRow="0" w:lastRow="0" w:firstColumn="0" w:lastColumn="0" w:oddVBand="0" w:evenVBand="0" w:oddHBand="1" w:evenHBand="0" w:firstRowFirstColumn="0" w:firstRowLastColumn="0" w:lastRowFirstColumn="0" w:lastRowLastColumn="0"/>
          <w:del w:id="1846"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4256534D" w14:textId="4B31EC10" w:rsidR="00CE7855" w:rsidRPr="00D251A5" w:rsidDel="00703C00" w:rsidRDefault="00CE7855" w:rsidP="00703C00">
            <w:pPr>
              <w:rPr>
                <w:del w:id="1847" w:author="Nguyen, Trinh@Wildlife" w:date="2021-12-15T11:50:00Z"/>
                <w:rFonts w:ascii="Arial" w:hAnsi="Arial" w:cs="Arial"/>
                <w:b w:val="0"/>
                <w:sz w:val="20"/>
                <w:szCs w:val="20"/>
              </w:rPr>
            </w:pPr>
            <w:del w:id="1848" w:author="Nguyen, Trinh@Wildlife" w:date="2021-12-15T11:50:00Z">
              <w:r w:rsidRPr="00E917ED" w:rsidDel="00703C00">
                <w:rPr>
                  <w:rFonts w:ascii="Arial" w:hAnsi="Arial" w:cs="Arial"/>
                  <w:b w:val="0"/>
                  <w:sz w:val="20"/>
                  <w:szCs w:val="20"/>
                </w:rPr>
                <w:delText>Pacific Herring</w:delText>
              </w:r>
            </w:del>
          </w:p>
        </w:tc>
        <w:tc>
          <w:tcPr>
            <w:tcW w:w="4860" w:type="dxa"/>
            <w:tcBorders>
              <w:top w:val="single" w:sz="4" w:space="0" w:color="auto"/>
              <w:left w:val="single" w:sz="4" w:space="0" w:color="auto"/>
              <w:bottom w:val="single" w:sz="4" w:space="0" w:color="auto"/>
              <w:right w:val="single" w:sz="4" w:space="0" w:color="auto"/>
            </w:tcBorders>
          </w:tcPr>
          <w:p w14:paraId="04C68964" w14:textId="1290D2AC" w:rsidR="00CE7855" w:rsidRPr="00B95A6C" w:rsidDel="00703C00" w:rsidRDefault="00CE3019" w:rsidP="00703C00">
            <w:pPr>
              <w:cnfStyle w:val="000000100000" w:firstRow="0" w:lastRow="0" w:firstColumn="0" w:lastColumn="0" w:oddVBand="0" w:evenVBand="0" w:oddHBand="1" w:evenHBand="0" w:firstRowFirstColumn="0" w:firstRowLastColumn="0" w:lastRowFirstColumn="0" w:lastRowLastColumn="0"/>
              <w:rPr>
                <w:del w:id="1849" w:author="Nguyen, Trinh@Wildlife" w:date="2021-12-15T11:50:00Z"/>
                <w:rFonts w:ascii="Arial" w:hAnsi="Arial" w:cs="Arial"/>
                <w:sz w:val="20"/>
                <w:szCs w:val="20"/>
              </w:rPr>
            </w:pPr>
            <w:del w:id="1850" w:author="Nguyen, Trinh@Wildlife" w:date="2021-12-15T11:50:00Z">
              <w:r w:rsidDel="00703C00">
                <w:rPr>
                  <w:rFonts w:ascii="Arial" w:hAnsi="Arial" w:cs="Arial"/>
                  <w:sz w:val="20"/>
                  <w:szCs w:val="20"/>
                </w:rPr>
                <w:delText xml:space="preserve">Catch of </w:delText>
              </w:r>
              <w:r w:rsidRPr="00CE3019" w:rsidDel="00703C00">
                <w:rPr>
                  <w:rFonts w:ascii="Arial" w:hAnsi="Arial" w:cs="Arial"/>
                  <w:sz w:val="20"/>
                  <w:szCs w:val="20"/>
                </w:rPr>
                <w:delText>Pacific Herring</w:delText>
              </w:r>
              <w:r w:rsidDel="00703C00">
                <w:rPr>
                  <w:rFonts w:ascii="Arial" w:hAnsi="Arial" w:cs="Arial"/>
                  <w:sz w:val="20"/>
                  <w:szCs w:val="20"/>
                </w:rPr>
                <w:delText xml:space="preserve"> (</w:delText>
              </w:r>
              <w:r w:rsidRPr="00CE3019" w:rsidDel="00703C00">
                <w:rPr>
                  <w:rFonts w:ascii="Arial" w:hAnsi="Arial" w:cs="Arial"/>
                  <w:i/>
                  <w:sz w:val="20"/>
                  <w:szCs w:val="20"/>
                </w:rPr>
                <w:delText>Clupea pallasii</w:delText>
              </w:r>
              <w:r w:rsidDel="00703C00">
                <w:rPr>
                  <w:rFonts w:ascii="Arial" w:hAnsi="Arial" w:cs="Arial"/>
                  <w:sz w:val="20"/>
                  <w:szCs w:val="20"/>
                </w:rPr>
                <w:delText>)</w:delText>
              </w:r>
            </w:del>
          </w:p>
        </w:tc>
        <w:tc>
          <w:tcPr>
            <w:tcW w:w="2520" w:type="dxa"/>
            <w:tcBorders>
              <w:top w:val="single" w:sz="4" w:space="0" w:color="auto"/>
              <w:left w:val="single" w:sz="4" w:space="0" w:color="auto"/>
              <w:bottom w:val="single" w:sz="4" w:space="0" w:color="auto"/>
              <w:right w:val="single" w:sz="4" w:space="0" w:color="auto"/>
            </w:tcBorders>
          </w:tcPr>
          <w:p w14:paraId="4F9181B1" w14:textId="5B817ECC" w:rsidR="00CE7855" w:rsidRPr="00B95A6C" w:rsidDel="00703C00" w:rsidRDefault="00CE7855" w:rsidP="00703C00">
            <w:pPr>
              <w:cnfStyle w:val="000000100000" w:firstRow="0" w:lastRow="0" w:firstColumn="0" w:lastColumn="0" w:oddVBand="0" w:evenVBand="0" w:oddHBand="1" w:evenHBand="0" w:firstRowFirstColumn="0" w:firstRowLastColumn="0" w:lastRowFirstColumn="0" w:lastRowLastColumn="0"/>
              <w:rPr>
                <w:del w:id="1851" w:author="Nguyen, Trinh@Wildlife" w:date="2021-12-15T11:50:00Z"/>
                <w:rFonts w:ascii="Arial" w:hAnsi="Arial" w:cs="Arial"/>
                <w:sz w:val="20"/>
                <w:szCs w:val="20"/>
              </w:rPr>
            </w:pPr>
            <w:del w:id="1852" w:author="Nguyen, Trinh@Wildlife" w:date="2021-12-15T11:50:00Z">
              <w:r w:rsidDel="00703C00">
                <w:rPr>
                  <w:rFonts w:ascii="Arial" w:hAnsi="Arial" w:cs="Arial"/>
                  <w:sz w:val="20"/>
                  <w:szCs w:val="20"/>
                </w:rPr>
                <w:delText>Number of fish</w:delText>
              </w:r>
            </w:del>
          </w:p>
        </w:tc>
        <w:tc>
          <w:tcPr>
            <w:tcW w:w="1890" w:type="dxa"/>
            <w:tcBorders>
              <w:top w:val="single" w:sz="4" w:space="0" w:color="auto"/>
              <w:left w:val="single" w:sz="4" w:space="0" w:color="auto"/>
              <w:bottom w:val="single" w:sz="4" w:space="0" w:color="auto"/>
              <w:right w:val="single" w:sz="4" w:space="0" w:color="auto"/>
            </w:tcBorders>
          </w:tcPr>
          <w:p w14:paraId="1C293E44" w14:textId="6062CAC2" w:rsidR="00CE7855" w:rsidRPr="00B95A6C" w:rsidDel="00703C00" w:rsidRDefault="00CE7855" w:rsidP="00703C00">
            <w:pPr>
              <w:cnfStyle w:val="000000100000" w:firstRow="0" w:lastRow="0" w:firstColumn="0" w:lastColumn="0" w:oddVBand="0" w:evenVBand="0" w:oddHBand="1" w:evenHBand="0" w:firstRowFirstColumn="0" w:firstRowLastColumn="0" w:lastRowFirstColumn="0" w:lastRowLastColumn="0"/>
              <w:rPr>
                <w:del w:id="1853" w:author="Nguyen, Trinh@Wildlife" w:date="2021-12-15T11:50:00Z"/>
                <w:rFonts w:ascii="Arial" w:hAnsi="Arial" w:cs="Arial"/>
                <w:sz w:val="20"/>
                <w:szCs w:val="20"/>
              </w:rPr>
            </w:pPr>
            <w:del w:id="1854" w:author="Nguyen, Trinh@Wildlife" w:date="2021-12-15T11:50:00Z">
              <w:r w:rsidRPr="00E8506B" w:rsidDel="00703C00">
                <w:rPr>
                  <w:rFonts w:ascii="Arial" w:hAnsi="Arial" w:cs="Arial"/>
                  <w:sz w:val="20"/>
                  <w:szCs w:val="20"/>
                </w:rPr>
                <w:delText>NA</w:delText>
              </w:r>
            </w:del>
          </w:p>
        </w:tc>
      </w:tr>
      <w:tr w:rsidR="00CE7855" w:rsidRPr="00B95A6C" w:rsidDel="00703C00" w14:paraId="63F8C1C4" w14:textId="71CA4FDA" w:rsidTr="003E4DD8">
        <w:trPr>
          <w:del w:id="1855"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17728315" w14:textId="1DB413EC" w:rsidR="00CE7855" w:rsidRPr="00D251A5" w:rsidDel="00703C00" w:rsidRDefault="00CE7855" w:rsidP="00703C00">
            <w:pPr>
              <w:rPr>
                <w:del w:id="1856" w:author="Nguyen, Trinh@Wildlife" w:date="2021-12-15T11:50:00Z"/>
                <w:rFonts w:ascii="Arial" w:hAnsi="Arial" w:cs="Arial"/>
                <w:b w:val="0"/>
                <w:sz w:val="20"/>
                <w:szCs w:val="20"/>
              </w:rPr>
            </w:pPr>
            <w:del w:id="1857" w:author="Nguyen, Trinh@Wildlife" w:date="2021-12-15T11:50:00Z">
              <w:r w:rsidRPr="00E917ED" w:rsidDel="00703C00">
                <w:rPr>
                  <w:rFonts w:ascii="Arial" w:hAnsi="Arial" w:cs="Arial"/>
                  <w:b w:val="0"/>
                  <w:sz w:val="20"/>
                  <w:szCs w:val="20"/>
                </w:rPr>
                <w:delText>Pacific Staghorn Sculpin</w:delText>
              </w:r>
            </w:del>
          </w:p>
        </w:tc>
        <w:tc>
          <w:tcPr>
            <w:tcW w:w="4860" w:type="dxa"/>
            <w:tcBorders>
              <w:top w:val="single" w:sz="4" w:space="0" w:color="auto"/>
              <w:left w:val="single" w:sz="4" w:space="0" w:color="auto"/>
              <w:bottom w:val="single" w:sz="4" w:space="0" w:color="auto"/>
              <w:right w:val="single" w:sz="4" w:space="0" w:color="auto"/>
            </w:tcBorders>
          </w:tcPr>
          <w:p w14:paraId="1F1B6F35" w14:textId="3B94926B" w:rsidR="00CE7855" w:rsidRPr="00B95A6C" w:rsidDel="00703C00" w:rsidRDefault="00CE3019" w:rsidP="00703C00">
            <w:pPr>
              <w:cnfStyle w:val="000000000000" w:firstRow="0" w:lastRow="0" w:firstColumn="0" w:lastColumn="0" w:oddVBand="0" w:evenVBand="0" w:oddHBand="0" w:evenHBand="0" w:firstRowFirstColumn="0" w:firstRowLastColumn="0" w:lastRowFirstColumn="0" w:lastRowLastColumn="0"/>
              <w:rPr>
                <w:del w:id="1858" w:author="Nguyen, Trinh@Wildlife" w:date="2021-12-15T11:50:00Z"/>
                <w:rFonts w:ascii="Arial" w:hAnsi="Arial" w:cs="Arial"/>
                <w:sz w:val="20"/>
                <w:szCs w:val="20"/>
              </w:rPr>
            </w:pPr>
            <w:del w:id="1859" w:author="Nguyen, Trinh@Wildlife" w:date="2021-12-15T11:50:00Z">
              <w:r w:rsidDel="00703C00">
                <w:rPr>
                  <w:rFonts w:ascii="Arial" w:hAnsi="Arial" w:cs="Arial"/>
                  <w:sz w:val="20"/>
                  <w:szCs w:val="20"/>
                </w:rPr>
                <w:delText xml:space="preserve">Catch of </w:delText>
              </w:r>
              <w:r w:rsidRPr="00CE3019" w:rsidDel="00703C00">
                <w:rPr>
                  <w:rFonts w:ascii="Arial" w:hAnsi="Arial" w:cs="Arial"/>
                  <w:sz w:val="20"/>
                  <w:szCs w:val="20"/>
                </w:rPr>
                <w:delText>Pacific Staghorn Sculpin</w:delText>
              </w:r>
              <w:r w:rsidDel="00703C00">
                <w:rPr>
                  <w:rFonts w:ascii="Arial" w:hAnsi="Arial" w:cs="Arial"/>
                  <w:sz w:val="20"/>
                  <w:szCs w:val="20"/>
                </w:rPr>
                <w:delText xml:space="preserve"> (</w:delText>
              </w:r>
              <w:r w:rsidR="00F963AE" w:rsidRPr="00F963AE" w:rsidDel="00703C00">
                <w:rPr>
                  <w:rFonts w:ascii="Arial" w:hAnsi="Arial" w:cs="Arial"/>
                  <w:i/>
                  <w:sz w:val="20"/>
                  <w:szCs w:val="20"/>
                </w:rPr>
                <w:delText>Leptocottus armatus</w:delText>
              </w:r>
              <w:r w:rsidR="00F963AE" w:rsidDel="00703C00">
                <w:rPr>
                  <w:rFonts w:ascii="Arial" w:hAnsi="Arial" w:cs="Arial"/>
                  <w:sz w:val="20"/>
                  <w:szCs w:val="20"/>
                </w:rPr>
                <w:delText>)</w:delText>
              </w:r>
            </w:del>
          </w:p>
        </w:tc>
        <w:tc>
          <w:tcPr>
            <w:tcW w:w="2520" w:type="dxa"/>
            <w:tcBorders>
              <w:top w:val="single" w:sz="4" w:space="0" w:color="auto"/>
              <w:left w:val="single" w:sz="4" w:space="0" w:color="auto"/>
              <w:bottom w:val="single" w:sz="4" w:space="0" w:color="auto"/>
              <w:right w:val="single" w:sz="4" w:space="0" w:color="auto"/>
            </w:tcBorders>
          </w:tcPr>
          <w:p w14:paraId="7A860F07" w14:textId="4E2B2402" w:rsidR="00CE7855" w:rsidRPr="00B95A6C" w:rsidDel="00703C00" w:rsidRDefault="00CE7855" w:rsidP="00703C00">
            <w:pPr>
              <w:cnfStyle w:val="000000000000" w:firstRow="0" w:lastRow="0" w:firstColumn="0" w:lastColumn="0" w:oddVBand="0" w:evenVBand="0" w:oddHBand="0" w:evenHBand="0" w:firstRowFirstColumn="0" w:firstRowLastColumn="0" w:lastRowFirstColumn="0" w:lastRowLastColumn="0"/>
              <w:rPr>
                <w:del w:id="1860" w:author="Nguyen, Trinh@Wildlife" w:date="2021-12-15T11:50:00Z"/>
                <w:rFonts w:ascii="Arial" w:hAnsi="Arial" w:cs="Arial"/>
                <w:sz w:val="20"/>
                <w:szCs w:val="20"/>
              </w:rPr>
            </w:pPr>
            <w:del w:id="1861" w:author="Nguyen, Trinh@Wildlife" w:date="2021-12-15T11:50:00Z">
              <w:r w:rsidDel="00703C00">
                <w:rPr>
                  <w:rFonts w:ascii="Arial" w:hAnsi="Arial" w:cs="Arial"/>
                  <w:sz w:val="20"/>
                  <w:szCs w:val="20"/>
                </w:rPr>
                <w:delText>Number of fish</w:delText>
              </w:r>
            </w:del>
          </w:p>
        </w:tc>
        <w:tc>
          <w:tcPr>
            <w:tcW w:w="1890" w:type="dxa"/>
            <w:tcBorders>
              <w:top w:val="single" w:sz="4" w:space="0" w:color="auto"/>
              <w:left w:val="single" w:sz="4" w:space="0" w:color="auto"/>
              <w:bottom w:val="single" w:sz="4" w:space="0" w:color="auto"/>
              <w:right w:val="single" w:sz="4" w:space="0" w:color="auto"/>
            </w:tcBorders>
          </w:tcPr>
          <w:p w14:paraId="03FB8A64" w14:textId="7A3F847B" w:rsidR="00CE7855" w:rsidRPr="00B95A6C" w:rsidDel="00703C00" w:rsidRDefault="00CE7855" w:rsidP="00703C00">
            <w:pPr>
              <w:cnfStyle w:val="000000000000" w:firstRow="0" w:lastRow="0" w:firstColumn="0" w:lastColumn="0" w:oddVBand="0" w:evenVBand="0" w:oddHBand="0" w:evenHBand="0" w:firstRowFirstColumn="0" w:firstRowLastColumn="0" w:lastRowFirstColumn="0" w:lastRowLastColumn="0"/>
              <w:rPr>
                <w:del w:id="1862" w:author="Nguyen, Trinh@Wildlife" w:date="2021-12-15T11:50:00Z"/>
                <w:rFonts w:ascii="Arial" w:hAnsi="Arial" w:cs="Arial"/>
                <w:sz w:val="20"/>
                <w:szCs w:val="20"/>
              </w:rPr>
            </w:pPr>
            <w:del w:id="1863" w:author="Nguyen, Trinh@Wildlife" w:date="2021-12-15T11:50:00Z">
              <w:r w:rsidRPr="00E8506B" w:rsidDel="00703C00">
                <w:rPr>
                  <w:rFonts w:ascii="Arial" w:hAnsi="Arial" w:cs="Arial"/>
                  <w:sz w:val="20"/>
                  <w:szCs w:val="20"/>
                </w:rPr>
                <w:delText>NA</w:delText>
              </w:r>
            </w:del>
          </w:p>
        </w:tc>
      </w:tr>
      <w:tr w:rsidR="00CE7855" w:rsidRPr="00B95A6C" w:rsidDel="00703C00" w14:paraId="766817B2" w14:textId="070043BB" w:rsidTr="003E4DD8">
        <w:trPr>
          <w:cnfStyle w:val="000000100000" w:firstRow="0" w:lastRow="0" w:firstColumn="0" w:lastColumn="0" w:oddVBand="0" w:evenVBand="0" w:oddHBand="1" w:evenHBand="0" w:firstRowFirstColumn="0" w:firstRowLastColumn="0" w:lastRowFirstColumn="0" w:lastRowLastColumn="0"/>
          <w:del w:id="1864"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07518ABE" w14:textId="654097D2" w:rsidR="00CE7855" w:rsidRPr="00D251A5" w:rsidDel="00703C00" w:rsidRDefault="00CE7855" w:rsidP="00703C00">
            <w:pPr>
              <w:rPr>
                <w:del w:id="1865" w:author="Nguyen, Trinh@Wildlife" w:date="2021-12-15T11:50:00Z"/>
                <w:rFonts w:ascii="Arial" w:hAnsi="Arial" w:cs="Arial"/>
                <w:b w:val="0"/>
                <w:sz w:val="20"/>
                <w:szCs w:val="20"/>
              </w:rPr>
            </w:pPr>
            <w:del w:id="1866" w:author="Nguyen, Trinh@Wildlife" w:date="2021-12-15T11:50:00Z">
              <w:r w:rsidRPr="00E917ED" w:rsidDel="00703C00">
                <w:rPr>
                  <w:rFonts w:ascii="Arial" w:hAnsi="Arial" w:cs="Arial"/>
                  <w:b w:val="0"/>
                  <w:sz w:val="20"/>
                  <w:szCs w:val="20"/>
                </w:rPr>
                <w:delText>Plainfin Midshipman</w:delText>
              </w:r>
            </w:del>
          </w:p>
        </w:tc>
        <w:tc>
          <w:tcPr>
            <w:tcW w:w="4860" w:type="dxa"/>
            <w:tcBorders>
              <w:top w:val="single" w:sz="4" w:space="0" w:color="auto"/>
              <w:left w:val="single" w:sz="4" w:space="0" w:color="auto"/>
              <w:bottom w:val="single" w:sz="4" w:space="0" w:color="auto"/>
              <w:right w:val="single" w:sz="4" w:space="0" w:color="auto"/>
            </w:tcBorders>
          </w:tcPr>
          <w:p w14:paraId="5E444FC5" w14:textId="020C2C87" w:rsidR="00CE7855" w:rsidRPr="00B95A6C" w:rsidDel="00703C00" w:rsidRDefault="00F963AE" w:rsidP="00703C00">
            <w:pPr>
              <w:cnfStyle w:val="000000100000" w:firstRow="0" w:lastRow="0" w:firstColumn="0" w:lastColumn="0" w:oddVBand="0" w:evenVBand="0" w:oddHBand="1" w:evenHBand="0" w:firstRowFirstColumn="0" w:firstRowLastColumn="0" w:lastRowFirstColumn="0" w:lastRowLastColumn="0"/>
              <w:rPr>
                <w:del w:id="1867" w:author="Nguyen, Trinh@Wildlife" w:date="2021-12-15T11:50:00Z"/>
                <w:rFonts w:ascii="Arial" w:hAnsi="Arial" w:cs="Arial"/>
                <w:sz w:val="20"/>
                <w:szCs w:val="20"/>
              </w:rPr>
            </w:pPr>
            <w:del w:id="1868" w:author="Nguyen, Trinh@Wildlife" w:date="2021-12-15T11:50:00Z">
              <w:r w:rsidDel="00703C00">
                <w:rPr>
                  <w:rFonts w:ascii="Arial" w:hAnsi="Arial" w:cs="Arial"/>
                  <w:sz w:val="20"/>
                  <w:szCs w:val="20"/>
                </w:rPr>
                <w:delText xml:space="preserve">Catch of </w:delText>
              </w:r>
              <w:r w:rsidRPr="00F963AE" w:rsidDel="00703C00">
                <w:rPr>
                  <w:rFonts w:ascii="Arial" w:hAnsi="Arial" w:cs="Arial"/>
                  <w:sz w:val="20"/>
                  <w:szCs w:val="20"/>
                </w:rPr>
                <w:delText>Plainfin Midshipman</w:delText>
              </w:r>
              <w:r w:rsidDel="00703C00">
                <w:rPr>
                  <w:rFonts w:ascii="Arial" w:hAnsi="Arial" w:cs="Arial"/>
                  <w:sz w:val="20"/>
                  <w:szCs w:val="20"/>
                </w:rPr>
                <w:delText xml:space="preserve"> (</w:delText>
              </w:r>
              <w:r w:rsidRPr="00F963AE" w:rsidDel="00703C00">
                <w:rPr>
                  <w:rFonts w:ascii="Arial" w:hAnsi="Arial" w:cs="Arial"/>
                  <w:i/>
                  <w:sz w:val="20"/>
                  <w:szCs w:val="20"/>
                </w:rPr>
                <w:delText>Porichthys notatus</w:delText>
              </w:r>
              <w:r w:rsidDel="00703C00">
                <w:rPr>
                  <w:rFonts w:ascii="Arial" w:hAnsi="Arial" w:cs="Arial"/>
                  <w:sz w:val="20"/>
                  <w:szCs w:val="20"/>
                </w:rPr>
                <w:delText>)</w:delText>
              </w:r>
            </w:del>
          </w:p>
        </w:tc>
        <w:tc>
          <w:tcPr>
            <w:tcW w:w="2520" w:type="dxa"/>
            <w:tcBorders>
              <w:top w:val="single" w:sz="4" w:space="0" w:color="auto"/>
              <w:left w:val="single" w:sz="4" w:space="0" w:color="auto"/>
              <w:bottom w:val="single" w:sz="4" w:space="0" w:color="auto"/>
              <w:right w:val="single" w:sz="4" w:space="0" w:color="auto"/>
            </w:tcBorders>
          </w:tcPr>
          <w:p w14:paraId="7DB533F8" w14:textId="42A16295" w:rsidR="00CE7855" w:rsidRPr="00B95A6C" w:rsidDel="00703C00" w:rsidRDefault="00CE7855" w:rsidP="00703C00">
            <w:pPr>
              <w:cnfStyle w:val="000000100000" w:firstRow="0" w:lastRow="0" w:firstColumn="0" w:lastColumn="0" w:oddVBand="0" w:evenVBand="0" w:oddHBand="1" w:evenHBand="0" w:firstRowFirstColumn="0" w:firstRowLastColumn="0" w:lastRowFirstColumn="0" w:lastRowLastColumn="0"/>
              <w:rPr>
                <w:del w:id="1869" w:author="Nguyen, Trinh@Wildlife" w:date="2021-12-15T11:50:00Z"/>
                <w:rFonts w:ascii="Arial" w:hAnsi="Arial" w:cs="Arial"/>
                <w:sz w:val="20"/>
                <w:szCs w:val="20"/>
              </w:rPr>
            </w:pPr>
            <w:del w:id="1870" w:author="Nguyen, Trinh@Wildlife" w:date="2021-12-15T11:50:00Z">
              <w:r w:rsidDel="00703C00">
                <w:rPr>
                  <w:rFonts w:ascii="Arial" w:hAnsi="Arial" w:cs="Arial"/>
                  <w:sz w:val="20"/>
                  <w:szCs w:val="20"/>
                </w:rPr>
                <w:delText>Number of fish</w:delText>
              </w:r>
            </w:del>
          </w:p>
        </w:tc>
        <w:tc>
          <w:tcPr>
            <w:tcW w:w="1890" w:type="dxa"/>
            <w:tcBorders>
              <w:top w:val="single" w:sz="4" w:space="0" w:color="auto"/>
              <w:left w:val="single" w:sz="4" w:space="0" w:color="auto"/>
              <w:bottom w:val="single" w:sz="4" w:space="0" w:color="auto"/>
              <w:right w:val="single" w:sz="4" w:space="0" w:color="auto"/>
            </w:tcBorders>
          </w:tcPr>
          <w:p w14:paraId="2B97B784" w14:textId="41C03D66" w:rsidR="00CE7855" w:rsidRPr="00B95A6C" w:rsidDel="00703C00" w:rsidRDefault="00CE7855" w:rsidP="00703C00">
            <w:pPr>
              <w:cnfStyle w:val="000000100000" w:firstRow="0" w:lastRow="0" w:firstColumn="0" w:lastColumn="0" w:oddVBand="0" w:evenVBand="0" w:oddHBand="1" w:evenHBand="0" w:firstRowFirstColumn="0" w:firstRowLastColumn="0" w:lastRowFirstColumn="0" w:lastRowLastColumn="0"/>
              <w:rPr>
                <w:del w:id="1871" w:author="Nguyen, Trinh@Wildlife" w:date="2021-12-15T11:50:00Z"/>
                <w:rFonts w:ascii="Arial" w:hAnsi="Arial" w:cs="Arial"/>
                <w:sz w:val="20"/>
                <w:szCs w:val="20"/>
              </w:rPr>
            </w:pPr>
            <w:del w:id="1872" w:author="Nguyen, Trinh@Wildlife" w:date="2021-12-15T11:50:00Z">
              <w:r w:rsidRPr="00E8506B" w:rsidDel="00703C00">
                <w:rPr>
                  <w:rFonts w:ascii="Arial" w:hAnsi="Arial" w:cs="Arial"/>
                  <w:sz w:val="20"/>
                  <w:szCs w:val="20"/>
                </w:rPr>
                <w:delText>NA</w:delText>
              </w:r>
            </w:del>
          </w:p>
        </w:tc>
      </w:tr>
      <w:tr w:rsidR="00CE7855" w:rsidRPr="00B95A6C" w:rsidDel="00703C00" w14:paraId="67C2F550" w14:textId="5D8A8FFC" w:rsidTr="003E4DD8">
        <w:trPr>
          <w:del w:id="1873"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594C8BB4" w14:textId="31F81E98" w:rsidR="00CE7855" w:rsidRPr="00D251A5" w:rsidDel="00703C00" w:rsidRDefault="00CE7855" w:rsidP="00703C00">
            <w:pPr>
              <w:rPr>
                <w:del w:id="1874" w:author="Nguyen, Trinh@Wildlife" w:date="2021-12-15T11:50:00Z"/>
                <w:rFonts w:ascii="Arial" w:hAnsi="Arial" w:cs="Arial"/>
                <w:b w:val="0"/>
                <w:sz w:val="20"/>
                <w:szCs w:val="20"/>
              </w:rPr>
            </w:pPr>
            <w:del w:id="1875" w:author="Nguyen, Trinh@Wildlife" w:date="2021-12-15T11:50:00Z">
              <w:r w:rsidRPr="00E917ED" w:rsidDel="00703C00">
                <w:rPr>
                  <w:rFonts w:ascii="Arial" w:hAnsi="Arial" w:cs="Arial"/>
                  <w:b w:val="0"/>
                  <w:sz w:val="20"/>
                  <w:szCs w:val="20"/>
                </w:rPr>
                <w:delText>Prickly Sculpin</w:delText>
              </w:r>
            </w:del>
          </w:p>
        </w:tc>
        <w:tc>
          <w:tcPr>
            <w:tcW w:w="4860" w:type="dxa"/>
            <w:tcBorders>
              <w:top w:val="single" w:sz="4" w:space="0" w:color="auto"/>
              <w:left w:val="single" w:sz="4" w:space="0" w:color="auto"/>
              <w:bottom w:val="single" w:sz="4" w:space="0" w:color="auto"/>
              <w:right w:val="single" w:sz="4" w:space="0" w:color="auto"/>
            </w:tcBorders>
          </w:tcPr>
          <w:p w14:paraId="68986C4D" w14:textId="5352DF7B" w:rsidR="00CE7855" w:rsidRPr="00B95A6C" w:rsidDel="00703C00" w:rsidRDefault="00F963AE" w:rsidP="00703C00">
            <w:pPr>
              <w:cnfStyle w:val="000000000000" w:firstRow="0" w:lastRow="0" w:firstColumn="0" w:lastColumn="0" w:oddVBand="0" w:evenVBand="0" w:oddHBand="0" w:evenHBand="0" w:firstRowFirstColumn="0" w:firstRowLastColumn="0" w:lastRowFirstColumn="0" w:lastRowLastColumn="0"/>
              <w:rPr>
                <w:del w:id="1876" w:author="Nguyen, Trinh@Wildlife" w:date="2021-12-15T11:50:00Z"/>
                <w:rFonts w:ascii="Arial" w:hAnsi="Arial" w:cs="Arial"/>
                <w:sz w:val="20"/>
                <w:szCs w:val="20"/>
              </w:rPr>
            </w:pPr>
            <w:del w:id="1877" w:author="Nguyen, Trinh@Wildlife" w:date="2021-12-15T11:50:00Z">
              <w:r w:rsidDel="00703C00">
                <w:rPr>
                  <w:rFonts w:ascii="Arial" w:hAnsi="Arial" w:cs="Arial"/>
                  <w:sz w:val="20"/>
                  <w:szCs w:val="20"/>
                </w:rPr>
                <w:delText xml:space="preserve">Catch of </w:delText>
              </w:r>
              <w:r w:rsidRPr="00F963AE" w:rsidDel="00703C00">
                <w:rPr>
                  <w:rFonts w:ascii="Arial" w:hAnsi="Arial" w:cs="Arial"/>
                  <w:sz w:val="20"/>
                  <w:szCs w:val="20"/>
                </w:rPr>
                <w:delText>Prickly Sculpin</w:delText>
              </w:r>
              <w:r w:rsidDel="00703C00">
                <w:rPr>
                  <w:rFonts w:ascii="Arial" w:hAnsi="Arial" w:cs="Arial"/>
                  <w:sz w:val="20"/>
                  <w:szCs w:val="20"/>
                </w:rPr>
                <w:delText xml:space="preserve"> (</w:delText>
              </w:r>
              <w:r w:rsidRPr="00F963AE" w:rsidDel="00703C00">
                <w:rPr>
                  <w:rFonts w:ascii="Arial" w:hAnsi="Arial" w:cs="Arial"/>
                  <w:i/>
                  <w:sz w:val="20"/>
                  <w:szCs w:val="20"/>
                </w:rPr>
                <w:delText>Cottus asper</w:delText>
              </w:r>
              <w:r w:rsidDel="00703C00">
                <w:rPr>
                  <w:rFonts w:ascii="Arial" w:hAnsi="Arial" w:cs="Arial"/>
                  <w:sz w:val="20"/>
                  <w:szCs w:val="20"/>
                </w:rPr>
                <w:delText>)</w:delText>
              </w:r>
            </w:del>
          </w:p>
        </w:tc>
        <w:tc>
          <w:tcPr>
            <w:tcW w:w="2520" w:type="dxa"/>
            <w:tcBorders>
              <w:top w:val="single" w:sz="4" w:space="0" w:color="auto"/>
              <w:left w:val="single" w:sz="4" w:space="0" w:color="auto"/>
              <w:bottom w:val="single" w:sz="4" w:space="0" w:color="auto"/>
              <w:right w:val="single" w:sz="4" w:space="0" w:color="auto"/>
            </w:tcBorders>
          </w:tcPr>
          <w:p w14:paraId="3A7FC61A" w14:textId="15E7E519" w:rsidR="00CE7855" w:rsidRPr="00B95A6C" w:rsidDel="00703C00" w:rsidRDefault="00CE7855" w:rsidP="00703C00">
            <w:pPr>
              <w:cnfStyle w:val="000000000000" w:firstRow="0" w:lastRow="0" w:firstColumn="0" w:lastColumn="0" w:oddVBand="0" w:evenVBand="0" w:oddHBand="0" w:evenHBand="0" w:firstRowFirstColumn="0" w:firstRowLastColumn="0" w:lastRowFirstColumn="0" w:lastRowLastColumn="0"/>
              <w:rPr>
                <w:del w:id="1878" w:author="Nguyen, Trinh@Wildlife" w:date="2021-12-15T11:50:00Z"/>
                <w:rFonts w:ascii="Arial" w:hAnsi="Arial" w:cs="Arial"/>
                <w:sz w:val="20"/>
                <w:szCs w:val="20"/>
              </w:rPr>
            </w:pPr>
            <w:del w:id="1879" w:author="Nguyen, Trinh@Wildlife" w:date="2021-12-15T11:50:00Z">
              <w:r w:rsidDel="00703C00">
                <w:rPr>
                  <w:rFonts w:ascii="Arial" w:hAnsi="Arial" w:cs="Arial"/>
                  <w:sz w:val="20"/>
                  <w:szCs w:val="20"/>
                </w:rPr>
                <w:delText>Number of fish</w:delText>
              </w:r>
            </w:del>
          </w:p>
        </w:tc>
        <w:tc>
          <w:tcPr>
            <w:tcW w:w="1890" w:type="dxa"/>
            <w:tcBorders>
              <w:top w:val="single" w:sz="4" w:space="0" w:color="auto"/>
              <w:left w:val="single" w:sz="4" w:space="0" w:color="auto"/>
              <w:bottom w:val="single" w:sz="4" w:space="0" w:color="auto"/>
              <w:right w:val="single" w:sz="4" w:space="0" w:color="auto"/>
            </w:tcBorders>
          </w:tcPr>
          <w:p w14:paraId="52DF9E26" w14:textId="21DE05A0" w:rsidR="00CE7855" w:rsidRPr="00B95A6C" w:rsidDel="00703C00" w:rsidRDefault="00CE7855" w:rsidP="00703C00">
            <w:pPr>
              <w:cnfStyle w:val="000000000000" w:firstRow="0" w:lastRow="0" w:firstColumn="0" w:lastColumn="0" w:oddVBand="0" w:evenVBand="0" w:oddHBand="0" w:evenHBand="0" w:firstRowFirstColumn="0" w:firstRowLastColumn="0" w:lastRowFirstColumn="0" w:lastRowLastColumn="0"/>
              <w:rPr>
                <w:del w:id="1880" w:author="Nguyen, Trinh@Wildlife" w:date="2021-12-15T11:50:00Z"/>
                <w:rFonts w:ascii="Arial" w:hAnsi="Arial" w:cs="Arial"/>
                <w:sz w:val="20"/>
                <w:szCs w:val="20"/>
              </w:rPr>
            </w:pPr>
            <w:del w:id="1881" w:author="Nguyen, Trinh@Wildlife" w:date="2021-12-15T11:50:00Z">
              <w:r w:rsidRPr="00E8506B" w:rsidDel="00703C00">
                <w:rPr>
                  <w:rFonts w:ascii="Arial" w:hAnsi="Arial" w:cs="Arial"/>
                  <w:sz w:val="20"/>
                  <w:szCs w:val="20"/>
                </w:rPr>
                <w:delText>NA</w:delText>
              </w:r>
            </w:del>
          </w:p>
        </w:tc>
      </w:tr>
      <w:tr w:rsidR="00CE7855" w:rsidRPr="00B95A6C" w:rsidDel="00703C00" w14:paraId="4FB16D89" w14:textId="3CAD639F" w:rsidTr="003E4DD8">
        <w:trPr>
          <w:cnfStyle w:val="000000100000" w:firstRow="0" w:lastRow="0" w:firstColumn="0" w:lastColumn="0" w:oddVBand="0" w:evenVBand="0" w:oddHBand="1" w:evenHBand="0" w:firstRowFirstColumn="0" w:firstRowLastColumn="0" w:lastRowFirstColumn="0" w:lastRowLastColumn="0"/>
          <w:del w:id="1882"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1503A52D" w14:textId="6DBF9C6B" w:rsidR="00CE7855" w:rsidRPr="00D251A5" w:rsidDel="00703C00" w:rsidRDefault="00CE7855" w:rsidP="00703C00">
            <w:pPr>
              <w:rPr>
                <w:del w:id="1883" w:author="Nguyen, Trinh@Wildlife" w:date="2021-12-15T11:50:00Z"/>
                <w:rFonts w:ascii="Arial" w:hAnsi="Arial" w:cs="Arial"/>
                <w:b w:val="0"/>
                <w:sz w:val="20"/>
                <w:szCs w:val="20"/>
              </w:rPr>
            </w:pPr>
            <w:del w:id="1884" w:author="Nguyen, Trinh@Wildlife" w:date="2021-12-15T11:50:00Z">
              <w:r w:rsidRPr="00E917ED" w:rsidDel="00703C00">
                <w:rPr>
                  <w:rFonts w:ascii="Arial" w:hAnsi="Arial" w:cs="Arial"/>
                  <w:b w:val="0"/>
                  <w:sz w:val="20"/>
                  <w:szCs w:val="20"/>
                </w:rPr>
                <w:delText>Rainwater Killifish</w:delText>
              </w:r>
            </w:del>
          </w:p>
        </w:tc>
        <w:tc>
          <w:tcPr>
            <w:tcW w:w="4860" w:type="dxa"/>
            <w:tcBorders>
              <w:top w:val="single" w:sz="4" w:space="0" w:color="auto"/>
              <w:left w:val="single" w:sz="4" w:space="0" w:color="auto"/>
              <w:bottom w:val="single" w:sz="4" w:space="0" w:color="auto"/>
              <w:right w:val="single" w:sz="4" w:space="0" w:color="auto"/>
            </w:tcBorders>
          </w:tcPr>
          <w:p w14:paraId="47E478ED" w14:textId="5E02A451" w:rsidR="00CE7855" w:rsidRPr="00B95A6C" w:rsidDel="00703C00" w:rsidRDefault="00F963AE" w:rsidP="00703C00">
            <w:pPr>
              <w:cnfStyle w:val="000000100000" w:firstRow="0" w:lastRow="0" w:firstColumn="0" w:lastColumn="0" w:oddVBand="0" w:evenVBand="0" w:oddHBand="1" w:evenHBand="0" w:firstRowFirstColumn="0" w:firstRowLastColumn="0" w:lastRowFirstColumn="0" w:lastRowLastColumn="0"/>
              <w:rPr>
                <w:del w:id="1885" w:author="Nguyen, Trinh@Wildlife" w:date="2021-12-15T11:50:00Z"/>
                <w:rFonts w:ascii="Arial" w:hAnsi="Arial" w:cs="Arial"/>
                <w:sz w:val="20"/>
                <w:szCs w:val="20"/>
              </w:rPr>
            </w:pPr>
            <w:del w:id="1886" w:author="Nguyen, Trinh@Wildlife" w:date="2021-12-15T11:50:00Z">
              <w:r w:rsidDel="00703C00">
                <w:rPr>
                  <w:rFonts w:ascii="Arial" w:hAnsi="Arial" w:cs="Arial"/>
                  <w:sz w:val="20"/>
                  <w:szCs w:val="20"/>
                </w:rPr>
                <w:delText xml:space="preserve">Catch of </w:delText>
              </w:r>
              <w:r w:rsidRPr="00F963AE" w:rsidDel="00703C00">
                <w:rPr>
                  <w:rFonts w:ascii="Arial" w:hAnsi="Arial" w:cs="Arial"/>
                  <w:sz w:val="20"/>
                  <w:szCs w:val="20"/>
                </w:rPr>
                <w:delText>Rainwater Killifish</w:delText>
              </w:r>
              <w:r w:rsidDel="00703C00">
                <w:rPr>
                  <w:rFonts w:ascii="Arial" w:hAnsi="Arial" w:cs="Arial"/>
                  <w:sz w:val="20"/>
                  <w:szCs w:val="20"/>
                </w:rPr>
                <w:delText xml:space="preserve"> (</w:delText>
              </w:r>
              <w:r w:rsidRPr="00F963AE" w:rsidDel="00703C00">
                <w:rPr>
                  <w:rFonts w:ascii="Arial" w:hAnsi="Arial" w:cs="Arial"/>
                  <w:i/>
                  <w:sz w:val="20"/>
                  <w:szCs w:val="20"/>
                </w:rPr>
                <w:delText>Lucania parva</w:delText>
              </w:r>
              <w:r w:rsidDel="00703C00">
                <w:rPr>
                  <w:rFonts w:ascii="Arial" w:hAnsi="Arial" w:cs="Arial"/>
                  <w:sz w:val="20"/>
                  <w:szCs w:val="20"/>
                </w:rPr>
                <w:delText>)</w:delText>
              </w:r>
            </w:del>
          </w:p>
        </w:tc>
        <w:tc>
          <w:tcPr>
            <w:tcW w:w="2520" w:type="dxa"/>
            <w:tcBorders>
              <w:top w:val="single" w:sz="4" w:space="0" w:color="auto"/>
              <w:left w:val="single" w:sz="4" w:space="0" w:color="auto"/>
              <w:bottom w:val="single" w:sz="4" w:space="0" w:color="auto"/>
              <w:right w:val="single" w:sz="4" w:space="0" w:color="auto"/>
            </w:tcBorders>
          </w:tcPr>
          <w:p w14:paraId="2300042D" w14:textId="4794F2BD" w:rsidR="00CE7855" w:rsidRPr="00B95A6C" w:rsidDel="00703C00" w:rsidRDefault="00CE7855" w:rsidP="00703C00">
            <w:pPr>
              <w:cnfStyle w:val="000000100000" w:firstRow="0" w:lastRow="0" w:firstColumn="0" w:lastColumn="0" w:oddVBand="0" w:evenVBand="0" w:oddHBand="1" w:evenHBand="0" w:firstRowFirstColumn="0" w:firstRowLastColumn="0" w:lastRowFirstColumn="0" w:lastRowLastColumn="0"/>
              <w:rPr>
                <w:del w:id="1887" w:author="Nguyen, Trinh@Wildlife" w:date="2021-12-15T11:50:00Z"/>
                <w:rFonts w:ascii="Arial" w:hAnsi="Arial" w:cs="Arial"/>
                <w:sz w:val="20"/>
                <w:szCs w:val="20"/>
              </w:rPr>
            </w:pPr>
            <w:del w:id="1888" w:author="Nguyen, Trinh@Wildlife" w:date="2021-12-15T11:50:00Z">
              <w:r w:rsidDel="00703C00">
                <w:rPr>
                  <w:rFonts w:ascii="Arial" w:hAnsi="Arial" w:cs="Arial"/>
                  <w:sz w:val="20"/>
                  <w:szCs w:val="20"/>
                </w:rPr>
                <w:delText>Number of fish</w:delText>
              </w:r>
            </w:del>
          </w:p>
        </w:tc>
        <w:tc>
          <w:tcPr>
            <w:tcW w:w="1890" w:type="dxa"/>
            <w:tcBorders>
              <w:top w:val="single" w:sz="4" w:space="0" w:color="auto"/>
              <w:left w:val="single" w:sz="4" w:space="0" w:color="auto"/>
              <w:bottom w:val="single" w:sz="4" w:space="0" w:color="auto"/>
              <w:right w:val="single" w:sz="4" w:space="0" w:color="auto"/>
            </w:tcBorders>
          </w:tcPr>
          <w:p w14:paraId="52ACF149" w14:textId="4CF70CA8" w:rsidR="00CE7855" w:rsidRPr="00B95A6C" w:rsidDel="00703C00" w:rsidRDefault="00CE7855" w:rsidP="00703C00">
            <w:pPr>
              <w:cnfStyle w:val="000000100000" w:firstRow="0" w:lastRow="0" w:firstColumn="0" w:lastColumn="0" w:oddVBand="0" w:evenVBand="0" w:oddHBand="1" w:evenHBand="0" w:firstRowFirstColumn="0" w:firstRowLastColumn="0" w:lastRowFirstColumn="0" w:lastRowLastColumn="0"/>
              <w:rPr>
                <w:del w:id="1889" w:author="Nguyen, Trinh@Wildlife" w:date="2021-12-15T11:50:00Z"/>
                <w:rFonts w:ascii="Arial" w:hAnsi="Arial" w:cs="Arial"/>
                <w:sz w:val="20"/>
                <w:szCs w:val="20"/>
              </w:rPr>
            </w:pPr>
            <w:del w:id="1890" w:author="Nguyen, Trinh@Wildlife" w:date="2021-12-15T11:50:00Z">
              <w:r w:rsidRPr="00E8506B" w:rsidDel="00703C00">
                <w:rPr>
                  <w:rFonts w:ascii="Arial" w:hAnsi="Arial" w:cs="Arial"/>
                  <w:sz w:val="20"/>
                  <w:szCs w:val="20"/>
                </w:rPr>
                <w:delText>NA</w:delText>
              </w:r>
            </w:del>
          </w:p>
        </w:tc>
      </w:tr>
      <w:tr w:rsidR="00CE7855" w:rsidRPr="00B95A6C" w:rsidDel="00703C00" w14:paraId="2245A9BA" w14:textId="74AED1A4" w:rsidTr="003E4DD8">
        <w:trPr>
          <w:del w:id="1891"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5376C17B" w14:textId="6A16F3DE" w:rsidR="00CE7855" w:rsidRPr="00D251A5" w:rsidDel="00703C00" w:rsidRDefault="00CE7855" w:rsidP="00703C00">
            <w:pPr>
              <w:rPr>
                <w:del w:id="1892" w:author="Nguyen, Trinh@Wildlife" w:date="2021-12-15T11:50:00Z"/>
                <w:rFonts w:ascii="Arial" w:hAnsi="Arial" w:cs="Arial"/>
                <w:b w:val="0"/>
                <w:sz w:val="20"/>
                <w:szCs w:val="20"/>
              </w:rPr>
            </w:pPr>
            <w:del w:id="1893" w:author="Nguyen, Trinh@Wildlife" w:date="2021-12-15T11:50:00Z">
              <w:r w:rsidRPr="00E917ED" w:rsidDel="00703C00">
                <w:rPr>
                  <w:rFonts w:ascii="Arial" w:hAnsi="Arial" w:cs="Arial"/>
                  <w:b w:val="0"/>
                  <w:sz w:val="20"/>
                  <w:szCs w:val="20"/>
                </w:rPr>
                <w:delText>Redear Sunfish</w:delText>
              </w:r>
            </w:del>
          </w:p>
        </w:tc>
        <w:tc>
          <w:tcPr>
            <w:tcW w:w="4860" w:type="dxa"/>
            <w:tcBorders>
              <w:top w:val="single" w:sz="4" w:space="0" w:color="auto"/>
              <w:left w:val="single" w:sz="4" w:space="0" w:color="auto"/>
              <w:bottom w:val="single" w:sz="4" w:space="0" w:color="auto"/>
              <w:right w:val="single" w:sz="4" w:space="0" w:color="auto"/>
            </w:tcBorders>
          </w:tcPr>
          <w:p w14:paraId="0DE97E1A" w14:textId="59C16191" w:rsidR="00CE7855" w:rsidRPr="00B95A6C" w:rsidDel="00703C00" w:rsidRDefault="00F963AE" w:rsidP="00703C00">
            <w:pPr>
              <w:cnfStyle w:val="000000000000" w:firstRow="0" w:lastRow="0" w:firstColumn="0" w:lastColumn="0" w:oddVBand="0" w:evenVBand="0" w:oddHBand="0" w:evenHBand="0" w:firstRowFirstColumn="0" w:firstRowLastColumn="0" w:lastRowFirstColumn="0" w:lastRowLastColumn="0"/>
              <w:rPr>
                <w:del w:id="1894" w:author="Nguyen, Trinh@Wildlife" w:date="2021-12-15T11:50:00Z"/>
                <w:rFonts w:ascii="Arial" w:hAnsi="Arial" w:cs="Arial"/>
                <w:sz w:val="20"/>
                <w:szCs w:val="20"/>
              </w:rPr>
            </w:pPr>
            <w:del w:id="1895" w:author="Nguyen, Trinh@Wildlife" w:date="2021-12-15T11:50:00Z">
              <w:r w:rsidDel="00703C00">
                <w:rPr>
                  <w:rFonts w:ascii="Arial" w:hAnsi="Arial" w:cs="Arial"/>
                  <w:sz w:val="20"/>
                  <w:szCs w:val="20"/>
                </w:rPr>
                <w:delText>Catch of Redear Sunfish (</w:delText>
              </w:r>
              <w:r w:rsidRPr="00F963AE" w:rsidDel="00703C00">
                <w:rPr>
                  <w:rFonts w:ascii="Arial" w:hAnsi="Arial" w:cs="Arial"/>
                  <w:i/>
                  <w:sz w:val="20"/>
                  <w:szCs w:val="20"/>
                </w:rPr>
                <w:delText>Lepomis microlophus</w:delText>
              </w:r>
              <w:r w:rsidDel="00703C00">
                <w:rPr>
                  <w:rFonts w:ascii="Arial" w:hAnsi="Arial" w:cs="Arial"/>
                  <w:sz w:val="20"/>
                  <w:szCs w:val="20"/>
                </w:rPr>
                <w:delText>)</w:delText>
              </w:r>
            </w:del>
          </w:p>
        </w:tc>
        <w:tc>
          <w:tcPr>
            <w:tcW w:w="2520" w:type="dxa"/>
            <w:tcBorders>
              <w:top w:val="single" w:sz="4" w:space="0" w:color="auto"/>
              <w:left w:val="single" w:sz="4" w:space="0" w:color="auto"/>
              <w:bottom w:val="single" w:sz="4" w:space="0" w:color="auto"/>
              <w:right w:val="single" w:sz="4" w:space="0" w:color="auto"/>
            </w:tcBorders>
          </w:tcPr>
          <w:p w14:paraId="51976CEF" w14:textId="36AA14A6" w:rsidR="00CE7855" w:rsidRPr="00B95A6C" w:rsidDel="00703C00" w:rsidRDefault="00CE7855" w:rsidP="00703C00">
            <w:pPr>
              <w:cnfStyle w:val="000000000000" w:firstRow="0" w:lastRow="0" w:firstColumn="0" w:lastColumn="0" w:oddVBand="0" w:evenVBand="0" w:oddHBand="0" w:evenHBand="0" w:firstRowFirstColumn="0" w:firstRowLastColumn="0" w:lastRowFirstColumn="0" w:lastRowLastColumn="0"/>
              <w:rPr>
                <w:del w:id="1896" w:author="Nguyen, Trinh@Wildlife" w:date="2021-12-15T11:50:00Z"/>
                <w:rFonts w:ascii="Arial" w:hAnsi="Arial" w:cs="Arial"/>
                <w:sz w:val="20"/>
                <w:szCs w:val="20"/>
              </w:rPr>
            </w:pPr>
            <w:del w:id="1897" w:author="Nguyen, Trinh@Wildlife" w:date="2021-12-15T11:50:00Z">
              <w:r w:rsidDel="00703C00">
                <w:rPr>
                  <w:rFonts w:ascii="Arial" w:hAnsi="Arial" w:cs="Arial"/>
                  <w:sz w:val="20"/>
                  <w:szCs w:val="20"/>
                </w:rPr>
                <w:delText>Number of fish</w:delText>
              </w:r>
            </w:del>
          </w:p>
        </w:tc>
        <w:tc>
          <w:tcPr>
            <w:tcW w:w="1890" w:type="dxa"/>
            <w:tcBorders>
              <w:top w:val="single" w:sz="4" w:space="0" w:color="auto"/>
              <w:left w:val="single" w:sz="4" w:space="0" w:color="auto"/>
              <w:bottom w:val="single" w:sz="4" w:space="0" w:color="auto"/>
              <w:right w:val="single" w:sz="4" w:space="0" w:color="auto"/>
            </w:tcBorders>
          </w:tcPr>
          <w:p w14:paraId="393ADD39" w14:textId="7A06DF3B" w:rsidR="00CE7855" w:rsidRPr="00B95A6C" w:rsidDel="00703C00" w:rsidRDefault="00CE7855" w:rsidP="00703C00">
            <w:pPr>
              <w:cnfStyle w:val="000000000000" w:firstRow="0" w:lastRow="0" w:firstColumn="0" w:lastColumn="0" w:oddVBand="0" w:evenVBand="0" w:oddHBand="0" w:evenHBand="0" w:firstRowFirstColumn="0" w:firstRowLastColumn="0" w:lastRowFirstColumn="0" w:lastRowLastColumn="0"/>
              <w:rPr>
                <w:del w:id="1898" w:author="Nguyen, Trinh@Wildlife" w:date="2021-12-15T11:50:00Z"/>
                <w:rFonts w:ascii="Arial" w:hAnsi="Arial" w:cs="Arial"/>
                <w:sz w:val="20"/>
                <w:szCs w:val="20"/>
              </w:rPr>
            </w:pPr>
            <w:del w:id="1899" w:author="Nguyen, Trinh@Wildlife" w:date="2021-12-15T11:50:00Z">
              <w:r w:rsidRPr="00E8506B" w:rsidDel="00703C00">
                <w:rPr>
                  <w:rFonts w:ascii="Arial" w:hAnsi="Arial" w:cs="Arial"/>
                  <w:sz w:val="20"/>
                  <w:szCs w:val="20"/>
                </w:rPr>
                <w:delText>NA</w:delText>
              </w:r>
            </w:del>
          </w:p>
        </w:tc>
      </w:tr>
      <w:tr w:rsidR="00CE7855" w:rsidRPr="00B95A6C" w:rsidDel="00703C00" w14:paraId="36CFB8C6" w14:textId="28807AE2" w:rsidTr="003E4DD8">
        <w:trPr>
          <w:cnfStyle w:val="000000100000" w:firstRow="0" w:lastRow="0" w:firstColumn="0" w:lastColumn="0" w:oddVBand="0" w:evenVBand="0" w:oddHBand="1" w:evenHBand="0" w:firstRowFirstColumn="0" w:firstRowLastColumn="0" w:lastRowFirstColumn="0" w:lastRowLastColumn="0"/>
          <w:del w:id="1900"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581BFB41" w14:textId="2826CAEC" w:rsidR="00CE7855" w:rsidRPr="00D251A5" w:rsidDel="00703C00" w:rsidRDefault="00CE7855" w:rsidP="00703C00">
            <w:pPr>
              <w:rPr>
                <w:del w:id="1901" w:author="Nguyen, Trinh@Wildlife" w:date="2021-12-15T11:50:00Z"/>
                <w:rFonts w:ascii="Arial" w:hAnsi="Arial" w:cs="Arial"/>
                <w:b w:val="0"/>
                <w:sz w:val="20"/>
                <w:szCs w:val="20"/>
              </w:rPr>
            </w:pPr>
            <w:del w:id="1902" w:author="Nguyen, Trinh@Wildlife" w:date="2021-12-15T11:50:00Z">
              <w:r w:rsidRPr="00E917ED" w:rsidDel="00703C00">
                <w:rPr>
                  <w:rFonts w:ascii="Arial" w:hAnsi="Arial" w:cs="Arial"/>
                  <w:b w:val="0"/>
                  <w:sz w:val="20"/>
                  <w:szCs w:val="20"/>
                </w:rPr>
                <w:delText>Sacramento Sucker</w:delText>
              </w:r>
            </w:del>
          </w:p>
        </w:tc>
        <w:tc>
          <w:tcPr>
            <w:tcW w:w="4860" w:type="dxa"/>
            <w:tcBorders>
              <w:top w:val="single" w:sz="4" w:space="0" w:color="auto"/>
              <w:left w:val="single" w:sz="4" w:space="0" w:color="auto"/>
              <w:bottom w:val="single" w:sz="4" w:space="0" w:color="auto"/>
              <w:right w:val="single" w:sz="4" w:space="0" w:color="auto"/>
            </w:tcBorders>
          </w:tcPr>
          <w:p w14:paraId="4482DCEE" w14:textId="3DD8E9DA" w:rsidR="00CE7855" w:rsidRPr="00B95A6C" w:rsidDel="00703C00" w:rsidRDefault="00F963AE" w:rsidP="00703C00">
            <w:pPr>
              <w:cnfStyle w:val="000000100000" w:firstRow="0" w:lastRow="0" w:firstColumn="0" w:lastColumn="0" w:oddVBand="0" w:evenVBand="0" w:oddHBand="1" w:evenHBand="0" w:firstRowFirstColumn="0" w:firstRowLastColumn="0" w:lastRowFirstColumn="0" w:lastRowLastColumn="0"/>
              <w:rPr>
                <w:del w:id="1903" w:author="Nguyen, Trinh@Wildlife" w:date="2021-12-15T11:50:00Z"/>
                <w:rFonts w:ascii="Arial" w:hAnsi="Arial" w:cs="Arial"/>
                <w:sz w:val="20"/>
                <w:szCs w:val="20"/>
              </w:rPr>
            </w:pPr>
            <w:del w:id="1904" w:author="Nguyen, Trinh@Wildlife" w:date="2021-12-15T11:50:00Z">
              <w:r w:rsidDel="00703C00">
                <w:rPr>
                  <w:rFonts w:ascii="Arial" w:hAnsi="Arial" w:cs="Arial"/>
                  <w:sz w:val="20"/>
                  <w:szCs w:val="20"/>
                </w:rPr>
                <w:delText>Catch of Sacramento Sucker (</w:delText>
              </w:r>
              <w:r w:rsidRPr="00F963AE" w:rsidDel="00703C00">
                <w:rPr>
                  <w:rFonts w:ascii="Arial" w:hAnsi="Arial" w:cs="Arial"/>
                  <w:i/>
                  <w:sz w:val="20"/>
                  <w:szCs w:val="20"/>
                </w:rPr>
                <w:delText>Catostomus occidentalis</w:delText>
              </w:r>
              <w:r w:rsidDel="00703C00">
                <w:rPr>
                  <w:rFonts w:ascii="Arial" w:hAnsi="Arial" w:cs="Arial"/>
                  <w:sz w:val="20"/>
                  <w:szCs w:val="20"/>
                </w:rPr>
                <w:delText>)</w:delText>
              </w:r>
            </w:del>
          </w:p>
        </w:tc>
        <w:tc>
          <w:tcPr>
            <w:tcW w:w="2520" w:type="dxa"/>
            <w:tcBorders>
              <w:top w:val="single" w:sz="4" w:space="0" w:color="auto"/>
              <w:left w:val="single" w:sz="4" w:space="0" w:color="auto"/>
              <w:bottom w:val="single" w:sz="4" w:space="0" w:color="auto"/>
              <w:right w:val="single" w:sz="4" w:space="0" w:color="auto"/>
            </w:tcBorders>
          </w:tcPr>
          <w:p w14:paraId="6B627B03" w14:textId="437631CD" w:rsidR="00CE7855" w:rsidRPr="00B95A6C" w:rsidDel="00703C00" w:rsidRDefault="00CE7855" w:rsidP="00703C00">
            <w:pPr>
              <w:cnfStyle w:val="000000100000" w:firstRow="0" w:lastRow="0" w:firstColumn="0" w:lastColumn="0" w:oddVBand="0" w:evenVBand="0" w:oddHBand="1" w:evenHBand="0" w:firstRowFirstColumn="0" w:firstRowLastColumn="0" w:lastRowFirstColumn="0" w:lastRowLastColumn="0"/>
              <w:rPr>
                <w:del w:id="1905" w:author="Nguyen, Trinh@Wildlife" w:date="2021-12-15T11:50:00Z"/>
                <w:rFonts w:ascii="Arial" w:hAnsi="Arial" w:cs="Arial"/>
                <w:sz w:val="20"/>
                <w:szCs w:val="20"/>
              </w:rPr>
            </w:pPr>
            <w:del w:id="1906" w:author="Nguyen, Trinh@Wildlife" w:date="2021-12-15T11:50:00Z">
              <w:r w:rsidDel="00703C00">
                <w:rPr>
                  <w:rFonts w:ascii="Arial" w:hAnsi="Arial" w:cs="Arial"/>
                  <w:sz w:val="20"/>
                  <w:szCs w:val="20"/>
                </w:rPr>
                <w:delText>Number of fish</w:delText>
              </w:r>
            </w:del>
          </w:p>
        </w:tc>
        <w:tc>
          <w:tcPr>
            <w:tcW w:w="1890" w:type="dxa"/>
            <w:tcBorders>
              <w:top w:val="single" w:sz="4" w:space="0" w:color="auto"/>
              <w:left w:val="single" w:sz="4" w:space="0" w:color="auto"/>
              <w:bottom w:val="single" w:sz="4" w:space="0" w:color="auto"/>
              <w:right w:val="single" w:sz="4" w:space="0" w:color="auto"/>
            </w:tcBorders>
          </w:tcPr>
          <w:p w14:paraId="3C161927" w14:textId="384ACBFD" w:rsidR="00CE7855" w:rsidRPr="00B95A6C" w:rsidDel="00703C00" w:rsidRDefault="00CE7855" w:rsidP="00703C00">
            <w:pPr>
              <w:cnfStyle w:val="000000100000" w:firstRow="0" w:lastRow="0" w:firstColumn="0" w:lastColumn="0" w:oddVBand="0" w:evenVBand="0" w:oddHBand="1" w:evenHBand="0" w:firstRowFirstColumn="0" w:firstRowLastColumn="0" w:lastRowFirstColumn="0" w:lastRowLastColumn="0"/>
              <w:rPr>
                <w:del w:id="1907" w:author="Nguyen, Trinh@Wildlife" w:date="2021-12-15T11:50:00Z"/>
                <w:rFonts w:ascii="Arial" w:hAnsi="Arial" w:cs="Arial"/>
                <w:sz w:val="20"/>
                <w:szCs w:val="20"/>
              </w:rPr>
            </w:pPr>
            <w:del w:id="1908" w:author="Nguyen, Trinh@Wildlife" w:date="2021-12-15T11:50:00Z">
              <w:r w:rsidRPr="00E8506B" w:rsidDel="00703C00">
                <w:rPr>
                  <w:rFonts w:ascii="Arial" w:hAnsi="Arial" w:cs="Arial"/>
                  <w:sz w:val="20"/>
                  <w:szCs w:val="20"/>
                </w:rPr>
                <w:delText>NA</w:delText>
              </w:r>
            </w:del>
          </w:p>
        </w:tc>
      </w:tr>
      <w:tr w:rsidR="00CE7855" w:rsidRPr="00B95A6C" w:rsidDel="00703C00" w14:paraId="03FC7424" w14:textId="70288925" w:rsidTr="003E4DD8">
        <w:trPr>
          <w:del w:id="1909"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3B58C160" w14:textId="15A1871B" w:rsidR="00CE7855" w:rsidRPr="00D251A5" w:rsidDel="00703C00" w:rsidRDefault="00CE7855" w:rsidP="00703C00">
            <w:pPr>
              <w:rPr>
                <w:del w:id="1910" w:author="Nguyen, Trinh@Wildlife" w:date="2021-12-15T11:50:00Z"/>
                <w:rFonts w:ascii="Arial" w:hAnsi="Arial" w:cs="Arial"/>
                <w:b w:val="0"/>
                <w:sz w:val="20"/>
                <w:szCs w:val="20"/>
              </w:rPr>
            </w:pPr>
            <w:del w:id="1911" w:author="Nguyen, Trinh@Wildlife" w:date="2021-12-15T11:50:00Z">
              <w:r w:rsidRPr="00E917ED" w:rsidDel="00703C00">
                <w:rPr>
                  <w:rFonts w:ascii="Arial" w:hAnsi="Arial" w:cs="Arial"/>
                  <w:b w:val="0"/>
                  <w:sz w:val="20"/>
                  <w:szCs w:val="20"/>
                </w:rPr>
                <w:delText>Shimofuri Goby</w:delText>
              </w:r>
            </w:del>
          </w:p>
        </w:tc>
        <w:tc>
          <w:tcPr>
            <w:tcW w:w="4860" w:type="dxa"/>
            <w:tcBorders>
              <w:top w:val="single" w:sz="4" w:space="0" w:color="auto"/>
              <w:left w:val="single" w:sz="4" w:space="0" w:color="auto"/>
              <w:bottom w:val="single" w:sz="4" w:space="0" w:color="auto"/>
              <w:right w:val="single" w:sz="4" w:space="0" w:color="auto"/>
            </w:tcBorders>
          </w:tcPr>
          <w:p w14:paraId="56FF4DE0" w14:textId="126D5EE3" w:rsidR="00CE7855" w:rsidRPr="00B95A6C" w:rsidDel="00703C00" w:rsidRDefault="00F963AE" w:rsidP="00703C00">
            <w:pPr>
              <w:cnfStyle w:val="000000000000" w:firstRow="0" w:lastRow="0" w:firstColumn="0" w:lastColumn="0" w:oddVBand="0" w:evenVBand="0" w:oddHBand="0" w:evenHBand="0" w:firstRowFirstColumn="0" w:firstRowLastColumn="0" w:lastRowFirstColumn="0" w:lastRowLastColumn="0"/>
              <w:rPr>
                <w:del w:id="1912" w:author="Nguyen, Trinh@Wildlife" w:date="2021-12-15T11:50:00Z"/>
                <w:rFonts w:ascii="Arial" w:hAnsi="Arial" w:cs="Arial"/>
                <w:sz w:val="20"/>
                <w:szCs w:val="20"/>
              </w:rPr>
            </w:pPr>
            <w:del w:id="1913" w:author="Nguyen, Trinh@Wildlife" w:date="2021-12-15T11:50:00Z">
              <w:r w:rsidDel="00703C00">
                <w:rPr>
                  <w:rFonts w:ascii="Arial" w:hAnsi="Arial" w:cs="Arial"/>
                  <w:sz w:val="20"/>
                  <w:szCs w:val="20"/>
                </w:rPr>
                <w:delText xml:space="preserve">Catch of </w:delText>
              </w:r>
              <w:r w:rsidRPr="00F963AE" w:rsidDel="00703C00">
                <w:rPr>
                  <w:rFonts w:ascii="Arial" w:hAnsi="Arial" w:cs="Arial"/>
                  <w:sz w:val="20"/>
                  <w:szCs w:val="20"/>
                </w:rPr>
                <w:delText>Shimofuri Goby</w:delText>
              </w:r>
              <w:r w:rsidDel="00703C00">
                <w:rPr>
                  <w:rFonts w:ascii="Arial" w:hAnsi="Arial" w:cs="Arial"/>
                  <w:sz w:val="20"/>
                  <w:szCs w:val="20"/>
                </w:rPr>
                <w:delText xml:space="preserve"> (</w:delText>
              </w:r>
              <w:r w:rsidR="00AD2ABA" w:rsidRPr="00AD2ABA" w:rsidDel="00703C00">
                <w:rPr>
                  <w:rFonts w:ascii="Arial" w:hAnsi="Arial" w:cs="Arial"/>
                  <w:i/>
                  <w:sz w:val="20"/>
                  <w:szCs w:val="20"/>
                </w:rPr>
                <w:delText>Tridentiger bifasciatus</w:delText>
              </w:r>
              <w:r w:rsidR="00AD2ABA" w:rsidDel="00703C00">
                <w:rPr>
                  <w:rFonts w:ascii="Arial" w:hAnsi="Arial" w:cs="Arial"/>
                  <w:sz w:val="20"/>
                  <w:szCs w:val="20"/>
                </w:rPr>
                <w:delText>)</w:delText>
              </w:r>
            </w:del>
          </w:p>
        </w:tc>
        <w:tc>
          <w:tcPr>
            <w:tcW w:w="2520" w:type="dxa"/>
            <w:tcBorders>
              <w:top w:val="single" w:sz="4" w:space="0" w:color="auto"/>
              <w:left w:val="single" w:sz="4" w:space="0" w:color="auto"/>
              <w:bottom w:val="single" w:sz="4" w:space="0" w:color="auto"/>
              <w:right w:val="single" w:sz="4" w:space="0" w:color="auto"/>
            </w:tcBorders>
          </w:tcPr>
          <w:p w14:paraId="1B5B6797" w14:textId="27AB2F4D" w:rsidR="00CE7855" w:rsidRPr="00B95A6C" w:rsidDel="00703C00" w:rsidRDefault="00CE7855" w:rsidP="00703C00">
            <w:pPr>
              <w:cnfStyle w:val="000000000000" w:firstRow="0" w:lastRow="0" w:firstColumn="0" w:lastColumn="0" w:oddVBand="0" w:evenVBand="0" w:oddHBand="0" w:evenHBand="0" w:firstRowFirstColumn="0" w:firstRowLastColumn="0" w:lastRowFirstColumn="0" w:lastRowLastColumn="0"/>
              <w:rPr>
                <w:del w:id="1914" w:author="Nguyen, Trinh@Wildlife" w:date="2021-12-15T11:50:00Z"/>
                <w:rFonts w:ascii="Arial" w:hAnsi="Arial" w:cs="Arial"/>
                <w:sz w:val="20"/>
                <w:szCs w:val="20"/>
              </w:rPr>
            </w:pPr>
            <w:del w:id="1915" w:author="Nguyen, Trinh@Wildlife" w:date="2021-12-15T11:50:00Z">
              <w:r w:rsidDel="00703C00">
                <w:rPr>
                  <w:rFonts w:ascii="Arial" w:hAnsi="Arial" w:cs="Arial"/>
                  <w:sz w:val="20"/>
                  <w:szCs w:val="20"/>
                </w:rPr>
                <w:delText>Number of fish</w:delText>
              </w:r>
            </w:del>
          </w:p>
        </w:tc>
        <w:tc>
          <w:tcPr>
            <w:tcW w:w="1890" w:type="dxa"/>
            <w:tcBorders>
              <w:top w:val="single" w:sz="4" w:space="0" w:color="auto"/>
              <w:left w:val="single" w:sz="4" w:space="0" w:color="auto"/>
              <w:bottom w:val="single" w:sz="4" w:space="0" w:color="auto"/>
              <w:right w:val="single" w:sz="4" w:space="0" w:color="auto"/>
            </w:tcBorders>
          </w:tcPr>
          <w:p w14:paraId="1CA1BDD6" w14:textId="27793665" w:rsidR="00CE7855" w:rsidRPr="00B95A6C" w:rsidDel="00703C00" w:rsidRDefault="00CE7855" w:rsidP="00703C00">
            <w:pPr>
              <w:cnfStyle w:val="000000000000" w:firstRow="0" w:lastRow="0" w:firstColumn="0" w:lastColumn="0" w:oddVBand="0" w:evenVBand="0" w:oddHBand="0" w:evenHBand="0" w:firstRowFirstColumn="0" w:firstRowLastColumn="0" w:lastRowFirstColumn="0" w:lastRowLastColumn="0"/>
              <w:rPr>
                <w:del w:id="1916" w:author="Nguyen, Trinh@Wildlife" w:date="2021-12-15T11:50:00Z"/>
                <w:rFonts w:ascii="Arial" w:hAnsi="Arial" w:cs="Arial"/>
                <w:sz w:val="20"/>
                <w:szCs w:val="20"/>
              </w:rPr>
            </w:pPr>
            <w:del w:id="1917" w:author="Nguyen, Trinh@Wildlife" w:date="2021-12-15T11:50:00Z">
              <w:r w:rsidRPr="00E8506B" w:rsidDel="00703C00">
                <w:rPr>
                  <w:rFonts w:ascii="Arial" w:hAnsi="Arial" w:cs="Arial"/>
                  <w:sz w:val="20"/>
                  <w:szCs w:val="20"/>
                </w:rPr>
                <w:delText>NA</w:delText>
              </w:r>
            </w:del>
          </w:p>
        </w:tc>
      </w:tr>
      <w:tr w:rsidR="00CE7855" w:rsidRPr="00B95A6C" w:rsidDel="00703C00" w14:paraId="710D7F93" w14:textId="12082570" w:rsidTr="003E4DD8">
        <w:trPr>
          <w:cnfStyle w:val="000000100000" w:firstRow="0" w:lastRow="0" w:firstColumn="0" w:lastColumn="0" w:oddVBand="0" w:evenVBand="0" w:oddHBand="1" w:evenHBand="0" w:firstRowFirstColumn="0" w:firstRowLastColumn="0" w:lastRowFirstColumn="0" w:lastRowLastColumn="0"/>
          <w:del w:id="1918"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689DC474" w14:textId="6374532B" w:rsidR="00CE7855" w:rsidRPr="00D251A5" w:rsidDel="00703C00" w:rsidRDefault="00CE7855" w:rsidP="00703C00">
            <w:pPr>
              <w:rPr>
                <w:del w:id="1919" w:author="Nguyen, Trinh@Wildlife" w:date="2021-12-15T11:50:00Z"/>
                <w:rFonts w:ascii="Arial" w:hAnsi="Arial" w:cs="Arial"/>
                <w:b w:val="0"/>
                <w:sz w:val="20"/>
                <w:szCs w:val="20"/>
              </w:rPr>
            </w:pPr>
            <w:del w:id="1920" w:author="Nguyen, Trinh@Wildlife" w:date="2021-12-15T11:50:00Z">
              <w:r w:rsidRPr="00E917ED" w:rsidDel="00703C00">
                <w:rPr>
                  <w:rFonts w:ascii="Arial" w:hAnsi="Arial" w:cs="Arial"/>
                  <w:b w:val="0"/>
                  <w:sz w:val="20"/>
                  <w:szCs w:val="20"/>
                </w:rPr>
                <w:delText>Shokihaze Goby</w:delText>
              </w:r>
            </w:del>
          </w:p>
        </w:tc>
        <w:tc>
          <w:tcPr>
            <w:tcW w:w="4860" w:type="dxa"/>
            <w:tcBorders>
              <w:top w:val="single" w:sz="4" w:space="0" w:color="auto"/>
              <w:left w:val="single" w:sz="4" w:space="0" w:color="auto"/>
              <w:bottom w:val="single" w:sz="4" w:space="0" w:color="auto"/>
              <w:right w:val="single" w:sz="4" w:space="0" w:color="auto"/>
            </w:tcBorders>
          </w:tcPr>
          <w:p w14:paraId="078697EC" w14:textId="354D3C71" w:rsidR="00CE7855" w:rsidRPr="00B95A6C" w:rsidDel="00703C00" w:rsidRDefault="00AD2ABA" w:rsidP="00703C00">
            <w:pPr>
              <w:cnfStyle w:val="000000100000" w:firstRow="0" w:lastRow="0" w:firstColumn="0" w:lastColumn="0" w:oddVBand="0" w:evenVBand="0" w:oddHBand="1" w:evenHBand="0" w:firstRowFirstColumn="0" w:firstRowLastColumn="0" w:lastRowFirstColumn="0" w:lastRowLastColumn="0"/>
              <w:rPr>
                <w:del w:id="1921" w:author="Nguyen, Trinh@Wildlife" w:date="2021-12-15T11:50:00Z"/>
                <w:rFonts w:ascii="Arial" w:hAnsi="Arial" w:cs="Arial"/>
                <w:sz w:val="20"/>
                <w:szCs w:val="20"/>
              </w:rPr>
            </w:pPr>
            <w:del w:id="1922" w:author="Nguyen, Trinh@Wildlife" w:date="2021-12-15T11:50:00Z">
              <w:r w:rsidDel="00703C00">
                <w:rPr>
                  <w:rFonts w:ascii="Arial" w:hAnsi="Arial" w:cs="Arial"/>
                  <w:sz w:val="20"/>
                  <w:szCs w:val="20"/>
                </w:rPr>
                <w:delText xml:space="preserve">Catch of </w:delText>
              </w:r>
              <w:r w:rsidRPr="00AD2ABA" w:rsidDel="00703C00">
                <w:rPr>
                  <w:rFonts w:ascii="Arial" w:hAnsi="Arial" w:cs="Arial"/>
                  <w:sz w:val="20"/>
                  <w:szCs w:val="20"/>
                </w:rPr>
                <w:delText>Shokihaze Goby</w:delText>
              </w:r>
              <w:r w:rsidDel="00703C00">
                <w:rPr>
                  <w:rFonts w:ascii="Arial" w:hAnsi="Arial" w:cs="Arial"/>
                  <w:sz w:val="20"/>
                  <w:szCs w:val="20"/>
                </w:rPr>
                <w:delText xml:space="preserve"> (</w:delText>
              </w:r>
              <w:r w:rsidRPr="00AD2ABA" w:rsidDel="00703C00">
                <w:rPr>
                  <w:rFonts w:ascii="Arial" w:hAnsi="Arial" w:cs="Arial"/>
                  <w:i/>
                  <w:sz w:val="20"/>
                  <w:szCs w:val="20"/>
                </w:rPr>
                <w:delText>Tridentiger barbatus</w:delText>
              </w:r>
              <w:r w:rsidDel="00703C00">
                <w:rPr>
                  <w:rFonts w:ascii="Arial" w:hAnsi="Arial" w:cs="Arial"/>
                  <w:sz w:val="20"/>
                  <w:szCs w:val="20"/>
                </w:rPr>
                <w:delText>)</w:delText>
              </w:r>
            </w:del>
          </w:p>
        </w:tc>
        <w:tc>
          <w:tcPr>
            <w:tcW w:w="2520" w:type="dxa"/>
            <w:tcBorders>
              <w:top w:val="single" w:sz="4" w:space="0" w:color="auto"/>
              <w:left w:val="single" w:sz="4" w:space="0" w:color="auto"/>
              <w:bottom w:val="single" w:sz="4" w:space="0" w:color="auto"/>
              <w:right w:val="single" w:sz="4" w:space="0" w:color="auto"/>
            </w:tcBorders>
          </w:tcPr>
          <w:p w14:paraId="517EDCED" w14:textId="010B9E40" w:rsidR="00CE7855" w:rsidRPr="00B95A6C" w:rsidDel="00703C00" w:rsidRDefault="00CE7855" w:rsidP="00703C00">
            <w:pPr>
              <w:cnfStyle w:val="000000100000" w:firstRow="0" w:lastRow="0" w:firstColumn="0" w:lastColumn="0" w:oddVBand="0" w:evenVBand="0" w:oddHBand="1" w:evenHBand="0" w:firstRowFirstColumn="0" w:firstRowLastColumn="0" w:lastRowFirstColumn="0" w:lastRowLastColumn="0"/>
              <w:rPr>
                <w:del w:id="1923" w:author="Nguyen, Trinh@Wildlife" w:date="2021-12-15T11:50:00Z"/>
                <w:rFonts w:ascii="Arial" w:hAnsi="Arial" w:cs="Arial"/>
                <w:sz w:val="20"/>
                <w:szCs w:val="20"/>
              </w:rPr>
            </w:pPr>
            <w:del w:id="1924" w:author="Nguyen, Trinh@Wildlife" w:date="2021-12-15T11:50:00Z">
              <w:r w:rsidDel="00703C00">
                <w:rPr>
                  <w:rFonts w:ascii="Arial" w:hAnsi="Arial" w:cs="Arial"/>
                  <w:sz w:val="20"/>
                  <w:szCs w:val="20"/>
                </w:rPr>
                <w:delText>Number of fish</w:delText>
              </w:r>
            </w:del>
          </w:p>
        </w:tc>
        <w:tc>
          <w:tcPr>
            <w:tcW w:w="1890" w:type="dxa"/>
            <w:tcBorders>
              <w:top w:val="single" w:sz="4" w:space="0" w:color="auto"/>
              <w:left w:val="single" w:sz="4" w:space="0" w:color="auto"/>
              <w:bottom w:val="single" w:sz="4" w:space="0" w:color="auto"/>
              <w:right w:val="single" w:sz="4" w:space="0" w:color="auto"/>
            </w:tcBorders>
          </w:tcPr>
          <w:p w14:paraId="0AEE3FAD" w14:textId="0742356C" w:rsidR="00CE7855" w:rsidRPr="00B95A6C" w:rsidDel="00703C00" w:rsidRDefault="00CE7855" w:rsidP="00703C00">
            <w:pPr>
              <w:cnfStyle w:val="000000100000" w:firstRow="0" w:lastRow="0" w:firstColumn="0" w:lastColumn="0" w:oddVBand="0" w:evenVBand="0" w:oddHBand="1" w:evenHBand="0" w:firstRowFirstColumn="0" w:firstRowLastColumn="0" w:lastRowFirstColumn="0" w:lastRowLastColumn="0"/>
              <w:rPr>
                <w:del w:id="1925" w:author="Nguyen, Trinh@Wildlife" w:date="2021-12-15T11:50:00Z"/>
                <w:rFonts w:ascii="Arial" w:hAnsi="Arial" w:cs="Arial"/>
                <w:sz w:val="20"/>
                <w:szCs w:val="20"/>
              </w:rPr>
            </w:pPr>
            <w:del w:id="1926" w:author="Nguyen, Trinh@Wildlife" w:date="2021-12-15T11:50:00Z">
              <w:r w:rsidRPr="00E8506B" w:rsidDel="00703C00">
                <w:rPr>
                  <w:rFonts w:ascii="Arial" w:hAnsi="Arial" w:cs="Arial"/>
                  <w:sz w:val="20"/>
                  <w:szCs w:val="20"/>
                </w:rPr>
                <w:delText>NA</w:delText>
              </w:r>
            </w:del>
          </w:p>
        </w:tc>
      </w:tr>
      <w:tr w:rsidR="00CE7855" w:rsidRPr="00B95A6C" w:rsidDel="00703C00" w14:paraId="0493CC70" w14:textId="615D337A" w:rsidTr="003E4DD8">
        <w:trPr>
          <w:del w:id="1927"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24C06B86" w14:textId="1BB37843" w:rsidR="00CE7855" w:rsidRPr="00D251A5" w:rsidDel="00703C00" w:rsidRDefault="00CE7855" w:rsidP="00703C00">
            <w:pPr>
              <w:rPr>
                <w:del w:id="1928" w:author="Nguyen, Trinh@Wildlife" w:date="2021-12-15T11:50:00Z"/>
                <w:rFonts w:ascii="Arial" w:hAnsi="Arial" w:cs="Arial"/>
                <w:b w:val="0"/>
                <w:sz w:val="20"/>
                <w:szCs w:val="20"/>
              </w:rPr>
            </w:pPr>
            <w:del w:id="1929" w:author="Nguyen, Trinh@Wildlife" w:date="2021-12-15T11:50:00Z">
              <w:r w:rsidRPr="00E917ED" w:rsidDel="00703C00">
                <w:rPr>
                  <w:rFonts w:ascii="Arial" w:hAnsi="Arial" w:cs="Arial"/>
                  <w:b w:val="0"/>
                  <w:sz w:val="20"/>
                  <w:szCs w:val="20"/>
                </w:rPr>
                <w:delText>Smelt (Unid)</w:delText>
              </w:r>
            </w:del>
          </w:p>
        </w:tc>
        <w:tc>
          <w:tcPr>
            <w:tcW w:w="4860" w:type="dxa"/>
            <w:tcBorders>
              <w:top w:val="single" w:sz="4" w:space="0" w:color="auto"/>
              <w:left w:val="single" w:sz="4" w:space="0" w:color="auto"/>
              <w:bottom w:val="single" w:sz="4" w:space="0" w:color="auto"/>
              <w:right w:val="single" w:sz="4" w:space="0" w:color="auto"/>
            </w:tcBorders>
          </w:tcPr>
          <w:p w14:paraId="04E9C3A2" w14:textId="198B09C6" w:rsidR="00CE7855" w:rsidRPr="00B95A6C" w:rsidDel="00703C00" w:rsidRDefault="00AD2ABA" w:rsidP="00703C00">
            <w:pPr>
              <w:cnfStyle w:val="000000000000" w:firstRow="0" w:lastRow="0" w:firstColumn="0" w:lastColumn="0" w:oddVBand="0" w:evenVBand="0" w:oddHBand="0" w:evenHBand="0" w:firstRowFirstColumn="0" w:firstRowLastColumn="0" w:lastRowFirstColumn="0" w:lastRowLastColumn="0"/>
              <w:rPr>
                <w:del w:id="1930" w:author="Nguyen, Trinh@Wildlife" w:date="2021-12-15T11:50:00Z"/>
                <w:rFonts w:ascii="Arial" w:hAnsi="Arial" w:cs="Arial"/>
                <w:sz w:val="20"/>
                <w:szCs w:val="20"/>
              </w:rPr>
            </w:pPr>
            <w:del w:id="1931" w:author="Nguyen, Trinh@Wildlife" w:date="2021-12-15T11:50:00Z">
              <w:r w:rsidDel="00703C00">
                <w:rPr>
                  <w:rFonts w:ascii="Arial" w:hAnsi="Arial" w:cs="Arial"/>
                  <w:sz w:val="20"/>
                  <w:szCs w:val="20"/>
                </w:rPr>
                <w:delText>Catch of unidentifiable fish in the family Osmeridae</w:delText>
              </w:r>
            </w:del>
          </w:p>
        </w:tc>
        <w:tc>
          <w:tcPr>
            <w:tcW w:w="2520" w:type="dxa"/>
            <w:tcBorders>
              <w:top w:val="single" w:sz="4" w:space="0" w:color="auto"/>
              <w:left w:val="single" w:sz="4" w:space="0" w:color="auto"/>
              <w:bottom w:val="single" w:sz="4" w:space="0" w:color="auto"/>
              <w:right w:val="single" w:sz="4" w:space="0" w:color="auto"/>
            </w:tcBorders>
          </w:tcPr>
          <w:p w14:paraId="1702CA10" w14:textId="300DA893" w:rsidR="00CE7855" w:rsidRPr="00B95A6C" w:rsidDel="00703C00" w:rsidRDefault="00CE7855" w:rsidP="00703C00">
            <w:pPr>
              <w:cnfStyle w:val="000000000000" w:firstRow="0" w:lastRow="0" w:firstColumn="0" w:lastColumn="0" w:oddVBand="0" w:evenVBand="0" w:oddHBand="0" w:evenHBand="0" w:firstRowFirstColumn="0" w:firstRowLastColumn="0" w:lastRowFirstColumn="0" w:lastRowLastColumn="0"/>
              <w:rPr>
                <w:del w:id="1932" w:author="Nguyen, Trinh@Wildlife" w:date="2021-12-15T11:50:00Z"/>
                <w:rFonts w:ascii="Arial" w:hAnsi="Arial" w:cs="Arial"/>
                <w:sz w:val="20"/>
                <w:szCs w:val="20"/>
              </w:rPr>
            </w:pPr>
            <w:del w:id="1933" w:author="Nguyen, Trinh@Wildlife" w:date="2021-12-15T11:50:00Z">
              <w:r w:rsidDel="00703C00">
                <w:rPr>
                  <w:rFonts w:ascii="Arial" w:hAnsi="Arial" w:cs="Arial"/>
                  <w:sz w:val="20"/>
                  <w:szCs w:val="20"/>
                </w:rPr>
                <w:delText>Number of fish</w:delText>
              </w:r>
            </w:del>
          </w:p>
        </w:tc>
        <w:tc>
          <w:tcPr>
            <w:tcW w:w="1890" w:type="dxa"/>
            <w:tcBorders>
              <w:top w:val="single" w:sz="4" w:space="0" w:color="auto"/>
              <w:left w:val="single" w:sz="4" w:space="0" w:color="auto"/>
              <w:bottom w:val="single" w:sz="4" w:space="0" w:color="auto"/>
              <w:right w:val="single" w:sz="4" w:space="0" w:color="auto"/>
            </w:tcBorders>
          </w:tcPr>
          <w:p w14:paraId="610E81BB" w14:textId="47E96F3C" w:rsidR="00CE7855" w:rsidRPr="00B95A6C" w:rsidDel="00703C00" w:rsidRDefault="00CE7855" w:rsidP="00703C00">
            <w:pPr>
              <w:cnfStyle w:val="000000000000" w:firstRow="0" w:lastRow="0" w:firstColumn="0" w:lastColumn="0" w:oddVBand="0" w:evenVBand="0" w:oddHBand="0" w:evenHBand="0" w:firstRowFirstColumn="0" w:firstRowLastColumn="0" w:lastRowFirstColumn="0" w:lastRowLastColumn="0"/>
              <w:rPr>
                <w:del w:id="1934" w:author="Nguyen, Trinh@Wildlife" w:date="2021-12-15T11:50:00Z"/>
                <w:rFonts w:ascii="Arial" w:hAnsi="Arial" w:cs="Arial"/>
                <w:sz w:val="20"/>
                <w:szCs w:val="20"/>
              </w:rPr>
            </w:pPr>
            <w:del w:id="1935" w:author="Nguyen, Trinh@Wildlife" w:date="2021-12-15T11:50:00Z">
              <w:r w:rsidRPr="00E8506B" w:rsidDel="00703C00">
                <w:rPr>
                  <w:rFonts w:ascii="Arial" w:hAnsi="Arial" w:cs="Arial"/>
                  <w:sz w:val="20"/>
                  <w:szCs w:val="20"/>
                </w:rPr>
                <w:delText>NA</w:delText>
              </w:r>
            </w:del>
          </w:p>
        </w:tc>
      </w:tr>
      <w:tr w:rsidR="00CE7855" w:rsidRPr="00B95A6C" w:rsidDel="00703C00" w14:paraId="2FCDE097" w14:textId="1719E621" w:rsidTr="003E4DD8">
        <w:trPr>
          <w:cnfStyle w:val="000000100000" w:firstRow="0" w:lastRow="0" w:firstColumn="0" w:lastColumn="0" w:oddVBand="0" w:evenVBand="0" w:oddHBand="1" w:evenHBand="0" w:firstRowFirstColumn="0" w:firstRowLastColumn="0" w:lastRowFirstColumn="0" w:lastRowLastColumn="0"/>
          <w:del w:id="1936"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48D3BFC1" w14:textId="63872CF3" w:rsidR="00CE7855" w:rsidRPr="00D251A5" w:rsidDel="00703C00" w:rsidRDefault="00CE7855" w:rsidP="00703C00">
            <w:pPr>
              <w:rPr>
                <w:del w:id="1937" w:author="Nguyen, Trinh@Wildlife" w:date="2021-12-15T11:50:00Z"/>
                <w:rFonts w:ascii="Arial" w:hAnsi="Arial" w:cs="Arial"/>
                <w:b w:val="0"/>
                <w:sz w:val="20"/>
                <w:szCs w:val="20"/>
              </w:rPr>
            </w:pPr>
            <w:del w:id="1938" w:author="Nguyen, Trinh@Wildlife" w:date="2021-12-15T11:50:00Z">
              <w:r w:rsidRPr="00E917ED" w:rsidDel="00703C00">
                <w:rPr>
                  <w:rFonts w:ascii="Arial" w:hAnsi="Arial" w:cs="Arial"/>
                  <w:b w:val="0"/>
                  <w:sz w:val="20"/>
                  <w:szCs w:val="20"/>
                </w:rPr>
                <w:delText>Speckled Sanddab</w:delText>
              </w:r>
            </w:del>
          </w:p>
        </w:tc>
        <w:tc>
          <w:tcPr>
            <w:tcW w:w="4860" w:type="dxa"/>
            <w:tcBorders>
              <w:top w:val="single" w:sz="4" w:space="0" w:color="auto"/>
              <w:left w:val="single" w:sz="4" w:space="0" w:color="auto"/>
              <w:bottom w:val="single" w:sz="4" w:space="0" w:color="auto"/>
              <w:right w:val="single" w:sz="4" w:space="0" w:color="auto"/>
            </w:tcBorders>
          </w:tcPr>
          <w:p w14:paraId="7E7037DC" w14:textId="26D03464" w:rsidR="00CE7855" w:rsidRPr="00B95A6C" w:rsidDel="00703C00" w:rsidRDefault="00AD2ABA" w:rsidP="00703C00">
            <w:pPr>
              <w:cnfStyle w:val="000000100000" w:firstRow="0" w:lastRow="0" w:firstColumn="0" w:lastColumn="0" w:oddVBand="0" w:evenVBand="0" w:oddHBand="1" w:evenHBand="0" w:firstRowFirstColumn="0" w:firstRowLastColumn="0" w:lastRowFirstColumn="0" w:lastRowLastColumn="0"/>
              <w:rPr>
                <w:del w:id="1939" w:author="Nguyen, Trinh@Wildlife" w:date="2021-12-15T11:50:00Z"/>
                <w:rFonts w:ascii="Arial" w:hAnsi="Arial" w:cs="Arial"/>
                <w:sz w:val="20"/>
                <w:szCs w:val="20"/>
              </w:rPr>
            </w:pPr>
            <w:del w:id="1940" w:author="Nguyen, Trinh@Wildlife" w:date="2021-12-15T11:50:00Z">
              <w:r w:rsidDel="00703C00">
                <w:rPr>
                  <w:rFonts w:ascii="Arial" w:hAnsi="Arial" w:cs="Arial"/>
                  <w:sz w:val="20"/>
                  <w:szCs w:val="20"/>
                </w:rPr>
                <w:delText>Catch of Speckled Sanddab (</w:delText>
              </w:r>
              <w:r w:rsidRPr="00AD2ABA" w:rsidDel="00703C00">
                <w:rPr>
                  <w:rFonts w:ascii="Arial" w:hAnsi="Arial" w:cs="Arial"/>
                  <w:i/>
                  <w:sz w:val="20"/>
                  <w:szCs w:val="20"/>
                </w:rPr>
                <w:delText>Citharichthys stigmaeus</w:delText>
              </w:r>
              <w:r w:rsidDel="00703C00">
                <w:rPr>
                  <w:rFonts w:ascii="Arial" w:hAnsi="Arial" w:cs="Arial"/>
                  <w:sz w:val="20"/>
                  <w:szCs w:val="20"/>
                </w:rPr>
                <w:delText>)</w:delText>
              </w:r>
            </w:del>
          </w:p>
        </w:tc>
        <w:tc>
          <w:tcPr>
            <w:tcW w:w="2520" w:type="dxa"/>
            <w:tcBorders>
              <w:top w:val="single" w:sz="4" w:space="0" w:color="auto"/>
              <w:left w:val="single" w:sz="4" w:space="0" w:color="auto"/>
              <w:bottom w:val="single" w:sz="4" w:space="0" w:color="auto"/>
              <w:right w:val="single" w:sz="4" w:space="0" w:color="auto"/>
            </w:tcBorders>
          </w:tcPr>
          <w:p w14:paraId="321BF094" w14:textId="2B7E2E5E" w:rsidR="00CE7855" w:rsidRPr="00B95A6C" w:rsidDel="00703C00" w:rsidRDefault="00CE7855" w:rsidP="00703C00">
            <w:pPr>
              <w:cnfStyle w:val="000000100000" w:firstRow="0" w:lastRow="0" w:firstColumn="0" w:lastColumn="0" w:oddVBand="0" w:evenVBand="0" w:oddHBand="1" w:evenHBand="0" w:firstRowFirstColumn="0" w:firstRowLastColumn="0" w:lastRowFirstColumn="0" w:lastRowLastColumn="0"/>
              <w:rPr>
                <w:del w:id="1941" w:author="Nguyen, Trinh@Wildlife" w:date="2021-12-15T11:50:00Z"/>
                <w:rFonts w:ascii="Arial" w:hAnsi="Arial" w:cs="Arial"/>
                <w:sz w:val="20"/>
                <w:szCs w:val="20"/>
              </w:rPr>
            </w:pPr>
            <w:del w:id="1942" w:author="Nguyen, Trinh@Wildlife" w:date="2021-12-15T11:50:00Z">
              <w:r w:rsidDel="00703C00">
                <w:rPr>
                  <w:rFonts w:ascii="Arial" w:hAnsi="Arial" w:cs="Arial"/>
                  <w:sz w:val="20"/>
                  <w:szCs w:val="20"/>
                </w:rPr>
                <w:delText>Number of fish</w:delText>
              </w:r>
            </w:del>
          </w:p>
        </w:tc>
        <w:tc>
          <w:tcPr>
            <w:tcW w:w="1890" w:type="dxa"/>
            <w:tcBorders>
              <w:top w:val="single" w:sz="4" w:space="0" w:color="auto"/>
              <w:left w:val="single" w:sz="4" w:space="0" w:color="auto"/>
              <w:bottom w:val="single" w:sz="4" w:space="0" w:color="auto"/>
              <w:right w:val="single" w:sz="4" w:space="0" w:color="auto"/>
            </w:tcBorders>
          </w:tcPr>
          <w:p w14:paraId="74E928C4" w14:textId="0EE8E15A" w:rsidR="00CE7855" w:rsidRPr="00B95A6C" w:rsidDel="00703C00" w:rsidRDefault="00CE7855" w:rsidP="00703C00">
            <w:pPr>
              <w:cnfStyle w:val="000000100000" w:firstRow="0" w:lastRow="0" w:firstColumn="0" w:lastColumn="0" w:oddVBand="0" w:evenVBand="0" w:oddHBand="1" w:evenHBand="0" w:firstRowFirstColumn="0" w:firstRowLastColumn="0" w:lastRowFirstColumn="0" w:lastRowLastColumn="0"/>
              <w:rPr>
                <w:del w:id="1943" w:author="Nguyen, Trinh@Wildlife" w:date="2021-12-15T11:50:00Z"/>
                <w:rFonts w:ascii="Arial" w:hAnsi="Arial" w:cs="Arial"/>
                <w:sz w:val="20"/>
                <w:szCs w:val="20"/>
              </w:rPr>
            </w:pPr>
            <w:del w:id="1944" w:author="Nguyen, Trinh@Wildlife" w:date="2021-12-15T11:50:00Z">
              <w:r w:rsidRPr="00E8506B" w:rsidDel="00703C00">
                <w:rPr>
                  <w:rFonts w:ascii="Arial" w:hAnsi="Arial" w:cs="Arial"/>
                  <w:sz w:val="20"/>
                  <w:szCs w:val="20"/>
                </w:rPr>
                <w:delText>NA</w:delText>
              </w:r>
            </w:del>
          </w:p>
        </w:tc>
      </w:tr>
      <w:tr w:rsidR="00CE7855" w:rsidRPr="00B95A6C" w:rsidDel="00703C00" w14:paraId="2F674324" w14:textId="308ED126" w:rsidTr="003E4DD8">
        <w:trPr>
          <w:del w:id="1945"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4941C7CD" w14:textId="6F425EB2" w:rsidR="00CE7855" w:rsidRPr="00D251A5" w:rsidDel="00703C00" w:rsidRDefault="00CE7855" w:rsidP="00703C00">
            <w:pPr>
              <w:rPr>
                <w:del w:id="1946" w:author="Nguyen, Trinh@Wildlife" w:date="2021-12-15T11:50:00Z"/>
                <w:rFonts w:ascii="Arial" w:hAnsi="Arial" w:cs="Arial"/>
                <w:b w:val="0"/>
                <w:sz w:val="20"/>
                <w:szCs w:val="20"/>
              </w:rPr>
            </w:pPr>
            <w:del w:id="1947" w:author="Nguyen, Trinh@Wildlife" w:date="2021-12-15T11:50:00Z">
              <w:r w:rsidRPr="00E917ED" w:rsidDel="00703C00">
                <w:rPr>
                  <w:rFonts w:ascii="Arial" w:hAnsi="Arial" w:cs="Arial"/>
                  <w:b w:val="0"/>
                  <w:sz w:val="20"/>
                  <w:szCs w:val="20"/>
                </w:rPr>
                <w:delText>Splittail</w:delText>
              </w:r>
            </w:del>
          </w:p>
        </w:tc>
        <w:tc>
          <w:tcPr>
            <w:tcW w:w="4860" w:type="dxa"/>
            <w:tcBorders>
              <w:top w:val="single" w:sz="4" w:space="0" w:color="auto"/>
              <w:left w:val="single" w:sz="4" w:space="0" w:color="auto"/>
              <w:bottom w:val="single" w:sz="4" w:space="0" w:color="auto"/>
              <w:right w:val="single" w:sz="4" w:space="0" w:color="auto"/>
            </w:tcBorders>
          </w:tcPr>
          <w:p w14:paraId="7B9AD358" w14:textId="38E75AD7" w:rsidR="00CE7855" w:rsidRPr="00B95A6C" w:rsidDel="00703C00" w:rsidRDefault="00AD2ABA" w:rsidP="00703C00">
            <w:pPr>
              <w:cnfStyle w:val="000000000000" w:firstRow="0" w:lastRow="0" w:firstColumn="0" w:lastColumn="0" w:oddVBand="0" w:evenVBand="0" w:oddHBand="0" w:evenHBand="0" w:firstRowFirstColumn="0" w:firstRowLastColumn="0" w:lastRowFirstColumn="0" w:lastRowLastColumn="0"/>
              <w:rPr>
                <w:del w:id="1948" w:author="Nguyen, Trinh@Wildlife" w:date="2021-12-15T11:50:00Z"/>
                <w:rFonts w:ascii="Arial" w:hAnsi="Arial" w:cs="Arial"/>
                <w:sz w:val="20"/>
                <w:szCs w:val="20"/>
              </w:rPr>
            </w:pPr>
            <w:del w:id="1949" w:author="Nguyen, Trinh@Wildlife" w:date="2021-12-15T11:50:00Z">
              <w:r w:rsidDel="00703C00">
                <w:rPr>
                  <w:rFonts w:ascii="Arial" w:hAnsi="Arial" w:cs="Arial"/>
                  <w:sz w:val="20"/>
                  <w:szCs w:val="20"/>
                </w:rPr>
                <w:delText xml:space="preserve">Catch of </w:delText>
              </w:r>
              <w:r w:rsidRPr="00AD2ABA" w:rsidDel="00703C00">
                <w:rPr>
                  <w:rFonts w:ascii="Arial" w:hAnsi="Arial" w:cs="Arial"/>
                  <w:sz w:val="20"/>
                  <w:szCs w:val="20"/>
                </w:rPr>
                <w:delText>Splittail</w:delText>
              </w:r>
              <w:r w:rsidDel="00703C00">
                <w:rPr>
                  <w:rFonts w:ascii="Arial" w:hAnsi="Arial" w:cs="Arial"/>
                  <w:sz w:val="20"/>
                  <w:szCs w:val="20"/>
                </w:rPr>
                <w:delText xml:space="preserve"> (</w:delText>
              </w:r>
              <w:r w:rsidRPr="00AD2ABA" w:rsidDel="00703C00">
                <w:rPr>
                  <w:rFonts w:ascii="Arial" w:hAnsi="Arial" w:cs="Arial"/>
                  <w:i/>
                  <w:sz w:val="20"/>
                  <w:szCs w:val="20"/>
                </w:rPr>
                <w:delText>Pogonichthys macrolepidotus</w:delText>
              </w:r>
              <w:r w:rsidDel="00703C00">
                <w:rPr>
                  <w:rFonts w:ascii="Arial" w:hAnsi="Arial" w:cs="Arial"/>
                  <w:sz w:val="20"/>
                  <w:szCs w:val="20"/>
                </w:rPr>
                <w:delText>)</w:delText>
              </w:r>
            </w:del>
          </w:p>
        </w:tc>
        <w:tc>
          <w:tcPr>
            <w:tcW w:w="2520" w:type="dxa"/>
            <w:tcBorders>
              <w:top w:val="single" w:sz="4" w:space="0" w:color="auto"/>
              <w:left w:val="single" w:sz="4" w:space="0" w:color="auto"/>
              <w:bottom w:val="single" w:sz="4" w:space="0" w:color="auto"/>
              <w:right w:val="single" w:sz="4" w:space="0" w:color="auto"/>
            </w:tcBorders>
          </w:tcPr>
          <w:p w14:paraId="7DAAC8EE" w14:textId="49D5279D" w:rsidR="00CE7855" w:rsidRPr="00B95A6C" w:rsidDel="00703C00" w:rsidRDefault="00CE7855" w:rsidP="00703C00">
            <w:pPr>
              <w:cnfStyle w:val="000000000000" w:firstRow="0" w:lastRow="0" w:firstColumn="0" w:lastColumn="0" w:oddVBand="0" w:evenVBand="0" w:oddHBand="0" w:evenHBand="0" w:firstRowFirstColumn="0" w:firstRowLastColumn="0" w:lastRowFirstColumn="0" w:lastRowLastColumn="0"/>
              <w:rPr>
                <w:del w:id="1950" w:author="Nguyen, Trinh@Wildlife" w:date="2021-12-15T11:50:00Z"/>
                <w:rFonts w:ascii="Arial" w:hAnsi="Arial" w:cs="Arial"/>
                <w:sz w:val="20"/>
                <w:szCs w:val="20"/>
              </w:rPr>
            </w:pPr>
            <w:del w:id="1951" w:author="Nguyen, Trinh@Wildlife" w:date="2021-12-15T11:50:00Z">
              <w:r w:rsidDel="00703C00">
                <w:rPr>
                  <w:rFonts w:ascii="Arial" w:hAnsi="Arial" w:cs="Arial"/>
                  <w:sz w:val="20"/>
                  <w:szCs w:val="20"/>
                </w:rPr>
                <w:delText>Number of fish</w:delText>
              </w:r>
            </w:del>
          </w:p>
        </w:tc>
        <w:tc>
          <w:tcPr>
            <w:tcW w:w="1890" w:type="dxa"/>
            <w:tcBorders>
              <w:top w:val="single" w:sz="4" w:space="0" w:color="auto"/>
              <w:left w:val="single" w:sz="4" w:space="0" w:color="auto"/>
              <w:bottom w:val="single" w:sz="4" w:space="0" w:color="auto"/>
              <w:right w:val="single" w:sz="4" w:space="0" w:color="auto"/>
            </w:tcBorders>
          </w:tcPr>
          <w:p w14:paraId="1BEB5D4E" w14:textId="4F52A4F3" w:rsidR="00CE7855" w:rsidRPr="00B95A6C" w:rsidDel="00703C00" w:rsidRDefault="00CE7855" w:rsidP="00703C00">
            <w:pPr>
              <w:cnfStyle w:val="000000000000" w:firstRow="0" w:lastRow="0" w:firstColumn="0" w:lastColumn="0" w:oddVBand="0" w:evenVBand="0" w:oddHBand="0" w:evenHBand="0" w:firstRowFirstColumn="0" w:firstRowLastColumn="0" w:lastRowFirstColumn="0" w:lastRowLastColumn="0"/>
              <w:rPr>
                <w:del w:id="1952" w:author="Nguyen, Trinh@Wildlife" w:date="2021-12-15T11:50:00Z"/>
                <w:rFonts w:ascii="Arial" w:hAnsi="Arial" w:cs="Arial"/>
                <w:sz w:val="20"/>
                <w:szCs w:val="20"/>
              </w:rPr>
            </w:pPr>
            <w:del w:id="1953" w:author="Nguyen, Trinh@Wildlife" w:date="2021-12-15T11:50:00Z">
              <w:r w:rsidRPr="00E8506B" w:rsidDel="00703C00">
                <w:rPr>
                  <w:rFonts w:ascii="Arial" w:hAnsi="Arial" w:cs="Arial"/>
                  <w:sz w:val="20"/>
                  <w:szCs w:val="20"/>
                </w:rPr>
                <w:delText>NA</w:delText>
              </w:r>
            </w:del>
          </w:p>
        </w:tc>
      </w:tr>
      <w:tr w:rsidR="00CE7855" w:rsidRPr="00B95A6C" w:rsidDel="00703C00" w14:paraId="2CEC7BA7" w14:textId="7C6F509F" w:rsidTr="003E4DD8">
        <w:trPr>
          <w:cnfStyle w:val="000000100000" w:firstRow="0" w:lastRow="0" w:firstColumn="0" w:lastColumn="0" w:oddVBand="0" w:evenVBand="0" w:oddHBand="1" w:evenHBand="0" w:firstRowFirstColumn="0" w:firstRowLastColumn="0" w:lastRowFirstColumn="0" w:lastRowLastColumn="0"/>
          <w:del w:id="1954"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113313B1" w14:textId="3057EA99" w:rsidR="00CE7855" w:rsidRPr="00D251A5" w:rsidDel="00703C00" w:rsidRDefault="00CE7855" w:rsidP="00703C00">
            <w:pPr>
              <w:rPr>
                <w:del w:id="1955" w:author="Nguyen, Trinh@Wildlife" w:date="2021-12-15T11:50:00Z"/>
                <w:rFonts w:ascii="Arial" w:hAnsi="Arial" w:cs="Arial"/>
                <w:b w:val="0"/>
                <w:sz w:val="20"/>
                <w:szCs w:val="20"/>
              </w:rPr>
            </w:pPr>
            <w:del w:id="1956" w:author="Nguyen, Trinh@Wildlife" w:date="2021-12-15T11:50:00Z">
              <w:r w:rsidRPr="00E917ED" w:rsidDel="00703C00">
                <w:rPr>
                  <w:rFonts w:ascii="Arial" w:hAnsi="Arial" w:cs="Arial"/>
                  <w:b w:val="0"/>
                  <w:sz w:val="20"/>
                  <w:szCs w:val="20"/>
                </w:rPr>
                <w:delText>Spotted Bass</w:delText>
              </w:r>
            </w:del>
          </w:p>
        </w:tc>
        <w:tc>
          <w:tcPr>
            <w:tcW w:w="4860" w:type="dxa"/>
            <w:tcBorders>
              <w:top w:val="single" w:sz="4" w:space="0" w:color="auto"/>
              <w:left w:val="single" w:sz="4" w:space="0" w:color="auto"/>
              <w:bottom w:val="single" w:sz="4" w:space="0" w:color="auto"/>
              <w:right w:val="single" w:sz="4" w:space="0" w:color="auto"/>
            </w:tcBorders>
          </w:tcPr>
          <w:p w14:paraId="6F871695" w14:textId="68E8842B" w:rsidR="00CE7855" w:rsidRPr="00B95A6C" w:rsidDel="00703C00" w:rsidRDefault="00AD2ABA" w:rsidP="00703C00">
            <w:pPr>
              <w:cnfStyle w:val="000000100000" w:firstRow="0" w:lastRow="0" w:firstColumn="0" w:lastColumn="0" w:oddVBand="0" w:evenVBand="0" w:oddHBand="1" w:evenHBand="0" w:firstRowFirstColumn="0" w:firstRowLastColumn="0" w:lastRowFirstColumn="0" w:lastRowLastColumn="0"/>
              <w:rPr>
                <w:del w:id="1957" w:author="Nguyen, Trinh@Wildlife" w:date="2021-12-15T11:50:00Z"/>
                <w:rFonts w:ascii="Arial" w:hAnsi="Arial" w:cs="Arial"/>
                <w:sz w:val="20"/>
                <w:szCs w:val="20"/>
              </w:rPr>
            </w:pPr>
            <w:del w:id="1958" w:author="Nguyen, Trinh@Wildlife" w:date="2021-12-15T11:50:00Z">
              <w:r w:rsidDel="00703C00">
                <w:rPr>
                  <w:rFonts w:ascii="Arial" w:hAnsi="Arial" w:cs="Arial"/>
                  <w:sz w:val="20"/>
                  <w:szCs w:val="20"/>
                </w:rPr>
                <w:delText xml:space="preserve">Catch of </w:delText>
              </w:r>
              <w:r w:rsidRPr="00AD2ABA" w:rsidDel="00703C00">
                <w:rPr>
                  <w:rFonts w:ascii="Arial" w:hAnsi="Arial" w:cs="Arial"/>
                  <w:sz w:val="20"/>
                  <w:szCs w:val="20"/>
                </w:rPr>
                <w:delText>Spotted Bass</w:delText>
              </w:r>
              <w:r w:rsidDel="00703C00">
                <w:rPr>
                  <w:rFonts w:ascii="Arial" w:hAnsi="Arial" w:cs="Arial"/>
                  <w:sz w:val="20"/>
                  <w:szCs w:val="20"/>
                </w:rPr>
                <w:delText xml:space="preserve"> (</w:delText>
              </w:r>
              <w:r w:rsidRPr="00AD2ABA" w:rsidDel="00703C00">
                <w:rPr>
                  <w:rFonts w:ascii="Arial" w:hAnsi="Arial" w:cs="Arial"/>
                  <w:i/>
                  <w:sz w:val="20"/>
                  <w:szCs w:val="20"/>
                </w:rPr>
                <w:delText>Micropterus punctulatus</w:delText>
              </w:r>
              <w:r w:rsidDel="00703C00">
                <w:rPr>
                  <w:rFonts w:ascii="Arial" w:hAnsi="Arial" w:cs="Arial"/>
                  <w:sz w:val="20"/>
                  <w:szCs w:val="20"/>
                </w:rPr>
                <w:delText>)</w:delText>
              </w:r>
            </w:del>
          </w:p>
        </w:tc>
        <w:tc>
          <w:tcPr>
            <w:tcW w:w="2520" w:type="dxa"/>
            <w:tcBorders>
              <w:top w:val="single" w:sz="4" w:space="0" w:color="auto"/>
              <w:left w:val="single" w:sz="4" w:space="0" w:color="auto"/>
              <w:bottom w:val="single" w:sz="4" w:space="0" w:color="auto"/>
              <w:right w:val="single" w:sz="4" w:space="0" w:color="auto"/>
            </w:tcBorders>
          </w:tcPr>
          <w:p w14:paraId="2C7A558E" w14:textId="52CD9476" w:rsidR="00CE7855" w:rsidRPr="00B95A6C" w:rsidDel="00703C00" w:rsidRDefault="00CE7855" w:rsidP="00703C00">
            <w:pPr>
              <w:cnfStyle w:val="000000100000" w:firstRow="0" w:lastRow="0" w:firstColumn="0" w:lastColumn="0" w:oddVBand="0" w:evenVBand="0" w:oddHBand="1" w:evenHBand="0" w:firstRowFirstColumn="0" w:firstRowLastColumn="0" w:lastRowFirstColumn="0" w:lastRowLastColumn="0"/>
              <w:rPr>
                <w:del w:id="1959" w:author="Nguyen, Trinh@Wildlife" w:date="2021-12-15T11:50:00Z"/>
                <w:rFonts w:ascii="Arial" w:hAnsi="Arial" w:cs="Arial"/>
                <w:sz w:val="20"/>
                <w:szCs w:val="20"/>
              </w:rPr>
            </w:pPr>
            <w:del w:id="1960" w:author="Nguyen, Trinh@Wildlife" w:date="2021-12-15T11:50:00Z">
              <w:r w:rsidDel="00703C00">
                <w:rPr>
                  <w:rFonts w:ascii="Arial" w:hAnsi="Arial" w:cs="Arial"/>
                  <w:sz w:val="20"/>
                  <w:szCs w:val="20"/>
                </w:rPr>
                <w:delText>Number of fish</w:delText>
              </w:r>
            </w:del>
          </w:p>
        </w:tc>
        <w:tc>
          <w:tcPr>
            <w:tcW w:w="1890" w:type="dxa"/>
            <w:tcBorders>
              <w:top w:val="single" w:sz="4" w:space="0" w:color="auto"/>
              <w:left w:val="single" w:sz="4" w:space="0" w:color="auto"/>
              <w:bottom w:val="single" w:sz="4" w:space="0" w:color="auto"/>
              <w:right w:val="single" w:sz="4" w:space="0" w:color="auto"/>
            </w:tcBorders>
          </w:tcPr>
          <w:p w14:paraId="6C30F323" w14:textId="37275EDF" w:rsidR="00CE7855" w:rsidRPr="00B95A6C" w:rsidDel="00703C00" w:rsidRDefault="00CE7855" w:rsidP="00703C00">
            <w:pPr>
              <w:cnfStyle w:val="000000100000" w:firstRow="0" w:lastRow="0" w:firstColumn="0" w:lastColumn="0" w:oddVBand="0" w:evenVBand="0" w:oddHBand="1" w:evenHBand="0" w:firstRowFirstColumn="0" w:firstRowLastColumn="0" w:lastRowFirstColumn="0" w:lastRowLastColumn="0"/>
              <w:rPr>
                <w:del w:id="1961" w:author="Nguyen, Trinh@Wildlife" w:date="2021-12-15T11:50:00Z"/>
                <w:rFonts w:ascii="Arial" w:hAnsi="Arial" w:cs="Arial"/>
                <w:sz w:val="20"/>
                <w:szCs w:val="20"/>
              </w:rPr>
            </w:pPr>
            <w:del w:id="1962" w:author="Nguyen, Trinh@Wildlife" w:date="2021-12-15T11:50:00Z">
              <w:r w:rsidRPr="00E8506B" w:rsidDel="00703C00">
                <w:rPr>
                  <w:rFonts w:ascii="Arial" w:hAnsi="Arial" w:cs="Arial"/>
                  <w:sz w:val="20"/>
                  <w:szCs w:val="20"/>
                </w:rPr>
                <w:delText>NA</w:delText>
              </w:r>
            </w:del>
          </w:p>
        </w:tc>
      </w:tr>
      <w:tr w:rsidR="00CE7855" w:rsidRPr="00B95A6C" w:rsidDel="00703C00" w14:paraId="11919EE4" w14:textId="4ABEC935" w:rsidTr="003E4DD8">
        <w:trPr>
          <w:del w:id="1963"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25EE641F" w14:textId="01939E4F" w:rsidR="00CE7855" w:rsidRPr="00D251A5" w:rsidDel="00703C00" w:rsidRDefault="00CE7855" w:rsidP="00703C00">
            <w:pPr>
              <w:rPr>
                <w:del w:id="1964" w:author="Nguyen, Trinh@Wildlife" w:date="2021-12-15T11:50:00Z"/>
                <w:rFonts w:ascii="Arial" w:hAnsi="Arial" w:cs="Arial"/>
                <w:b w:val="0"/>
                <w:sz w:val="20"/>
                <w:szCs w:val="20"/>
              </w:rPr>
            </w:pPr>
            <w:del w:id="1965" w:author="Nguyen, Trinh@Wildlife" w:date="2021-12-15T11:50:00Z">
              <w:r w:rsidRPr="00E917ED" w:rsidDel="00703C00">
                <w:rPr>
                  <w:rFonts w:ascii="Arial" w:hAnsi="Arial" w:cs="Arial"/>
                  <w:b w:val="0"/>
                  <w:sz w:val="20"/>
                  <w:szCs w:val="20"/>
                </w:rPr>
                <w:delText>Striped Bass</w:delText>
              </w:r>
            </w:del>
          </w:p>
        </w:tc>
        <w:tc>
          <w:tcPr>
            <w:tcW w:w="4860" w:type="dxa"/>
            <w:tcBorders>
              <w:top w:val="single" w:sz="4" w:space="0" w:color="auto"/>
              <w:left w:val="single" w:sz="4" w:space="0" w:color="auto"/>
              <w:bottom w:val="single" w:sz="4" w:space="0" w:color="auto"/>
              <w:right w:val="single" w:sz="4" w:space="0" w:color="auto"/>
            </w:tcBorders>
          </w:tcPr>
          <w:p w14:paraId="4583BCD9" w14:textId="50221D9F" w:rsidR="00CE7855" w:rsidRPr="00B95A6C" w:rsidDel="00703C00" w:rsidRDefault="00BA50A1" w:rsidP="00703C00">
            <w:pPr>
              <w:cnfStyle w:val="000000000000" w:firstRow="0" w:lastRow="0" w:firstColumn="0" w:lastColumn="0" w:oddVBand="0" w:evenVBand="0" w:oddHBand="0" w:evenHBand="0" w:firstRowFirstColumn="0" w:firstRowLastColumn="0" w:lastRowFirstColumn="0" w:lastRowLastColumn="0"/>
              <w:rPr>
                <w:del w:id="1966" w:author="Nguyen, Trinh@Wildlife" w:date="2021-12-15T11:50:00Z"/>
                <w:rFonts w:ascii="Arial" w:hAnsi="Arial" w:cs="Arial"/>
                <w:sz w:val="20"/>
                <w:szCs w:val="20"/>
              </w:rPr>
            </w:pPr>
            <w:del w:id="1967" w:author="Nguyen, Trinh@Wildlife" w:date="2021-12-15T11:50:00Z">
              <w:r w:rsidDel="00703C00">
                <w:rPr>
                  <w:rFonts w:ascii="Arial" w:hAnsi="Arial" w:cs="Arial"/>
                  <w:sz w:val="20"/>
                  <w:szCs w:val="20"/>
                </w:rPr>
                <w:delText>Catch of Striped Bass (</w:delText>
              </w:r>
              <w:r w:rsidRPr="00BA50A1" w:rsidDel="00703C00">
                <w:rPr>
                  <w:rFonts w:ascii="Arial" w:hAnsi="Arial" w:cs="Arial"/>
                  <w:i/>
                  <w:sz w:val="20"/>
                  <w:szCs w:val="20"/>
                </w:rPr>
                <w:delText>Morone saxatilis</w:delText>
              </w:r>
              <w:r w:rsidDel="00703C00">
                <w:rPr>
                  <w:rFonts w:ascii="Arial" w:hAnsi="Arial" w:cs="Arial"/>
                  <w:sz w:val="20"/>
                  <w:szCs w:val="20"/>
                </w:rPr>
                <w:delText>)</w:delText>
              </w:r>
            </w:del>
          </w:p>
        </w:tc>
        <w:tc>
          <w:tcPr>
            <w:tcW w:w="2520" w:type="dxa"/>
            <w:tcBorders>
              <w:top w:val="single" w:sz="4" w:space="0" w:color="auto"/>
              <w:left w:val="single" w:sz="4" w:space="0" w:color="auto"/>
              <w:bottom w:val="single" w:sz="4" w:space="0" w:color="auto"/>
              <w:right w:val="single" w:sz="4" w:space="0" w:color="auto"/>
            </w:tcBorders>
          </w:tcPr>
          <w:p w14:paraId="69F0A486" w14:textId="29504159" w:rsidR="00CE7855" w:rsidRPr="00B95A6C" w:rsidDel="00703C00" w:rsidRDefault="00CE7855" w:rsidP="00703C00">
            <w:pPr>
              <w:cnfStyle w:val="000000000000" w:firstRow="0" w:lastRow="0" w:firstColumn="0" w:lastColumn="0" w:oddVBand="0" w:evenVBand="0" w:oddHBand="0" w:evenHBand="0" w:firstRowFirstColumn="0" w:firstRowLastColumn="0" w:lastRowFirstColumn="0" w:lastRowLastColumn="0"/>
              <w:rPr>
                <w:del w:id="1968" w:author="Nguyen, Trinh@Wildlife" w:date="2021-12-15T11:50:00Z"/>
                <w:rFonts w:ascii="Arial" w:hAnsi="Arial" w:cs="Arial"/>
                <w:sz w:val="20"/>
                <w:szCs w:val="20"/>
              </w:rPr>
            </w:pPr>
            <w:del w:id="1969" w:author="Nguyen, Trinh@Wildlife" w:date="2021-12-15T11:50:00Z">
              <w:r w:rsidDel="00703C00">
                <w:rPr>
                  <w:rFonts w:ascii="Arial" w:hAnsi="Arial" w:cs="Arial"/>
                  <w:sz w:val="20"/>
                  <w:szCs w:val="20"/>
                </w:rPr>
                <w:delText>Number of fish</w:delText>
              </w:r>
            </w:del>
          </w:p>
        </w:tc>
        <w:tc>
          <w:tcPr>
            <w:tcW w:w="1890" w:type="dxa"/>
            <w:tcBorders>
              <w:top w:val="single" w:sz="4" w:space="0" w:color="auto"/>
              <w:left w:val="single" w:sz="4" w:space="0" w:color="auto"/>
              <w:bottom w:val="single" w:sz="4" w:space="0" w:color="auto"/>
              <w:right w:val="single" w:sz="4" w:space="0" w:color="auto"/>
            </w:tcBorders>
          </w:tcPr>
          <w:p w14:paraId="4FE4A4C3" w14:textId="02F6A258" w:rsidR="00CE7855" w:rsidRPr="00B95A6C" w:rsidDel="00703C00" w:rsidRDefault="00CE7855" w:rsidP="00703C00">
            <w:pPr>
              <w:cnfStyle w:val="000000000000" w:firstRow="0" w:lastRow="0" w:firstColumn="0" w:lastColumn="0" w:oddVBand="0" w:evenVBand="0" w:oddHBand="0" w:evenHBand="0" w:firstRowFirstColumn="0" w:firstRowLastColumn="0" w:lastRowFirstColumn="0" w:lastRowLastColumn="0"/>
              <w:rPr>
                <w:del w:id="1970" w:author="Nguyen, Trinh@Wildlife" w:date="2021-12-15T11:50:00Z"/>
                <w:rFonts w:ascii="Arial" w:hAnsi="Arial" w:cs="Arial"/>
                <w:sz w:val="20"/>
                <w:szCs w:val="20"/>
              </w:rPr>
            </w:pPr>
            <w:del w:id="1971" w:author="Nguyen, Trinh@Wildlife" w:date="2021-12-15T11:50:00Z">
              <w:r w:rsidRPr="00E8506B" w:rsidDel="00703C00">
                <w:rPr>
                  <w:rFonts w:ascii="Arial" w:hAnsi="Arial" w:cs="Arial"/>
                  <w:sz w:val="20"/>
                  <w:szCs w:val="20"/>
                </w:rPr>
                <w:delText>NA</w:delText>
              </w:r>
            </w:del>
          </w:p>
        </w:tc>
      </w:tr>
      <w:tr w:rsidR="00CE7855" w:rsidRPr="00B95A6C" w:rsidDel="00703C00" w14:paraId="15E2F646" w14:textId="3BCC6F19" w:rsidTr="003E4DD8">
        <w:trPr>
          <w:cnfStyle w:val="000000100000" w:firstRow="0" w:lastRow="0" w:firstColumn="0" w:lastColumn="0" w:oddVBand="0" w:evenVBand="0" w:oddHBand="1" w:evenHBand="0" w:firstRowFirstColumn="0" w:firstRowLastColumn="0" w:lastRowFirstColumn="0" w:lastRowLastColumn="0"/>
          <w:del w:id="1972"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2653DDD3" w14:textId="0AB17D39" w:rsidR="00CE7855" w:rsidRPr="00D251A5" w:rsidDel="00703C00" w:rsidRDefault="00CE7855" w:rsidP="00703C00">
            <w:pPr>
              <w:rPr>
                <w:del w:id="1973" w:author="Nguyen, Trinh@Wildlife" w:date="2021-12-15T11:50:00Z"/>
                <w:rFonts w:ascii="Arial" w:hAnsi="Arial" w:cs="Arial"/>
                <w:b w:val="0"/>
                <w:sz w:val="20"/>
                <w:szCs w:val="20"/>
              </w:rPr>
            </w:pPr>
            <w:del w:id="1974" w:author="Nguyen, Trinh@Wildlife" w:date="2021-12-15T11:50:00Z">
              <w:r w:rsidRPr="00E917ED" w:rsidDel="00703C00">
                <w:rPr>
                  <w:rFonts w:ascii="Arial" w:hAnsi="Arial" w:cs="Arial"/>
                  <w:b w:val="0"/>
                  <w:sz w:val="20"/>
                  <w:szCs w:val="20"/>
                </w:rPr>
                <w:delText>Threadfin Shad</w:delText>
              </w:r>
            </w:del>
          </w:p>
        </w:tc>
        <w:tc>
          <w:tcPr>
            <w:tcW w:w="4860" w:type="dxa"/>
            <w:tcBorders>
              <w:top w:val="single" w:sz="4" w:space="0" w:color="auto"/>
              <w:left w:val="single" w:sz="4" w:space="0" w:color="auto"/>
              <w:bottom w:val="single" w:sz="4" w:space="0" w:color="auto"/>
              <w:right w:val="single" w:sz="4" w:space="0" w:color="auto"/>
            </w:tcBorders>
          </w:tcPr>
          <w:p w14:paraId="7A719F2C" w14:textId="155576CD" w:rsidR="00CE7855" w:rsidRPr="00B95A6C" w:rsidDel="00703C00" w:rsidRDefault="00BA50A1" w:rsidP="00703C00">
            <w:pPr>
              <w:cnfStyle w:val="000000100000" w:firstRow="0" w:lastRow="0" w:firstColumn="0" w:lastColumn="0" w:oddVBand="0" w:evenVBand="0" w:oddHBand="1" w:evenHBand="0" w:firstRowFirstColumn="0" w:firstRowLastColumn="0" w:lastRowFirstColumn="0" w:lastRowLastColumn="0"/>
              <w:rPr>
                <w:del w:id="1975" w:author="Nguyen, Trinh@Wildlife" w:date="2021-12-15T11:50:00Z"/>
                <w:rFonts w:ascii="Arial" w:hAnsi="Arial" w:cs="Arial"/>
                <w:sz w:val="20"/>
                <w:szCs w:val="20"/>
              </w:rPr>
            </w:pPr>
            <w:del w:id="1976" w:author="Nguyen, Trinh@Wildlife" w:date="2021-12-15T11:50:00Z">
              <w:r w:rsidDel="00703C00">
                <w:rPr>
                  <w:rFonts w:ascii="Arial" w:hAnsi="Arial" w:cs="Arial"/>
                  <w:sz w:val="20"/>
                  <w:szCs w:val="20"/>
                </w:rPr>
                <w:delText xml:space="preserve">Catch of </w:delText>
              </w:r>
              <w:r w:rsidRPr="00BA50A1" w:rsidDel="00703C00">
                <w:rPr>
                  <w:rFonts w:ascii="Arial" w:hAnsi="Arial" w:cs="Arial"/>
                  <w:sz w:val="20"/>
                  <w:szCs w:val="20"/>
                </w:rPr>
                <w:delText>Threadfin Shad</w:delText>
              </w:r>
              <w:r w:rsidDel="00703C00">
                <w:rPr>
                  <w:rFonts w:ascii="Arial" w:hAnsi="Arial" w:cs="Arial"/>
                  <w:sz w:val="20"/>
                  <w:szCs w:val="20"/>
                </w:rPr>
                <w:delText xml:space="preserve"> (</w:delText>
              </w:r>
              <w:r w:rsidRPr="00BA50A1" w:rsidDel="00703C00">
                <w:rPr>
                  <w:rFonts w:ascii="Arial" w:hAnsi="Arial" w:cs="Arial"/>
                  <w:i/>
                  <w:sz w:val="20"/>
                  <w:szCs w:val="20"/>
                </w:rPr>
                <w:delText>Dorosoma petenense</w:delText>
              </w:r>
              <w:r w:rsidDel="00703C00">
                <w:rPr>
                  <w:rFonts w:ascii="Arial" w:hAnsi="Arial" w:cs="Arial"/>
                  <w:sz w:val="20"/>
                  <w:szCs w:val="20"/>
                </w:rPr>
                <w:delText>)</w:delText>
              </w:r>
            </w:del>
          </w:p>
        </w:tc>
        <w:tc>
          <w:tcPr>
            <w:tcW w:w="2520" w:type="dxa"/>
            <w:tcBorders>
              <w:top w:val="single" w:sz="4" w:space="0" w:color="auto"/>
              <w:left w:val="single" w:sz="4" w:space="0" w:color="auto"/>
              <w:bottom w:val="single" w:sz="4" w:space="0" w:color="auto"/>
              <w:right w:val="single" w:sz="4" w:space="0" w:color="auto"/>
            </w:tcBorders>
          </w:tcPr>
          <w:p w14:paraId="73F44BAC" w14:textId="4E475E7E" w:rsidR="00CE7855" w:rsidRPr="00B95A6C" w:rsidDel="00703C00" w:rsidRDefault="00CE7855" w:rsidP="00703C00">
            <w:pPr>
              <w:cnfStyle w:val="000000100000" w:firstRow="0" w:lastRow="0" w:firstColumn="0" w:lastColumn="0" w:oddVBand="0" w:evenVBand="0" w:oddHBand="1" w:evenHBand="0" w:firstRowFirstColumn="0" w:firstRowLastColumn="0" w:lastRowFirstColumn="0" w:lastRowLastColumn="0"/>
              <w:rPr>
                <w:del w:id="1977" w:author="Nguyen, Trinh@Wildlife" w:date="2021-12-15T11:50:00Z"/>
                <w:rFonts w:ascii="Arial" w:hAnsi="Arial" w:cs="Arial"/>
                <w:sz w:val="20"/>
                <w:szCs w:val="20"/>
              </w:rPr>
            </w:pPr>
            <w:del w:id="1978" w:author="Nguyen, Trinh@Wildlife" w:date="2021-12-15T11:50:00Z">
              <w:r w:rsidDel="00703C00">
                <w:rPr>
                  <w:rFonts w:ascii="Arial" w:hAnsi="Arial" w:cs="Arial"/>
                  <w:sz w:val="20"/>
                  <w:szCs w:val="20"/>
                </w:rPr>
                <w:delText>Number of fish</w:delText>
              </w:r>
            </w:del>
          </w:p>
        </w:tc>
        <w:tc>
          <w:tcPr>
            <w:tcW w:w="1890" w:type="dxa"/>
            <w:tcBorders>
              <w:top w:val="single" w:sz="4" w:space="0" w:color="auto"/>
              <w:left w:val="single" w:sz="4" w:space="0" w:color="auto"/>
              <w:bottom w:val="single" w:sz="4" w:space="0" w:color="auto"/>
              <w:right w:val="single" w:sz="4" w:space="0" w:color="auto"/>
            </w:tcBorders>
          </w:tcPr>
          <w:p w14:paraId="7E080CE0" w14:textId="738E7932" w:rsidR="00CE7855" w:rsidRPr="00B95A6C" w:rsidDel="00703C00" w:rsidRDefault="00CE7855" w:rsidP="00703C00">
            <w:pPr>
              <w:cnfStyle w:val="000000100000" w:firstRow="0" w:lastRow="0" w:firstColumn="0" w:lastColumn="0" w:oddVBand="0" w:evenVBand="0" w:oddHBand="1" w:evenHBand="0" w:firstRowFirstColumn="0" w:firstRowLastColumn="0" w:lastRowFirstColumn="0" w:lastRowLastColumn="0"/>
              <w:rPr>
                <w:del w:id="1979" w:author="Nguyen, Trinh@Wildlife" w:date="2021-12-15T11:50:00Z"/>
                <w:rFonts w:ascii="Arial" w:hAnsi="Arial" w:cs="Arial"/>
                <w:sz w:val="20"/>
                <w:szCs w:val="20"/>
              </w:rPr>
            </w:pPr>
            <w:del w:id="1980" w:author="Nguyen, Trinh@Wildlife" w:date="2021-12-15T11:50:00Z">
              <w:r w:rsidRPr="00E8506B" w:rsidDel="00703C00">
                <w:rPr>
                  <w:rFonts w:ascii="Arial" w:hAnsi="Arial" w:cs="Arial"/>
                  <w:sz w:val="20"/>
                  <w:szCs w:val="20"/>
                </w:rPr>
                <w:delText>NA</w:delText>
              </w:r>
            </w:del>
          </w:p>
        </w:tc>
      </w:tr>
      <w:tr w:rsidR="00CE7855" w:rsidRPr="00B95A6C" w:rsidDel="00703C00" w14:paraId="4B4DC2E3" w14:textId="55CEF0DD" w:rsidTr="003E4DD8">
        <w:trPr>
          <w:del w:id="1981"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2A79BF8A" w14:textId="1601B3A8" w:rsidR="00CE7855" w:rsidRPr="00D251A5" w:rsidDel="00703C00" w:rsidRDefault="00CE7855" w:rsidP="00703C00">
            <w:pPr>
              <w:rPr>
                <w:del w:id="1982" w:author="Nguyen, Trinh@Wildlife" w:date="2021-12-15T11:50:00Z"/>
                <w:rFonts w:ascii="Arial" w:hAnsi="Arial" w:cs="Arial"/>
                <w:b w:val="0"/>
                <w:sz w:val="20"/>
                <w:szCs w:val="20"/>
              </w:rPr>
            </w:pPr>
            <w:del w:id="1983" w:author="Nguyen, Trinh@Wildlife" w:date="2021-12-15T11:50:00Z">
              <w:r w:rsidRPr="00E917ED" w:rsidDel="00703C00">
                <w:rPr>
                  <w:rFonts w:ascii="Arial" w:hAnsi="Arial" w:cs="Arial"/>
                  <w:b w:val="0"/>
                  <w:sz w:val="20"/>
                  <w:szCs w:val="20"/>
                </w:rPr>
                <w:delText>Threespine Stickleback</w:delText>
              </w:r>
            </w:del>
          </w:p>
        </w:tc>
        <w:tc>
          <w:tcPr>
            <w:tcW w:w="4860" w:type="dxa"/>
            <w:tcBorders>
              <w:top w:val="single" w:sz="4" w:space="0" w:color="auto"/>
              <w:left w:val="single" w:sz="4" w:space="0" w:color="auto"/>
              <w:bottom w:val="single" w:sz="4" w:space="0" w:color="auto"/>
              <w:right w:val="single" w:sz="4" w:space="0" w:color="auto"/>
            </w:tcBorders>
          </w:tcPr>
          <w:p w14:paraId="1BB5D086" w14:textId="218A6970" w:rsidR="00CE7855" w:rsidRPr="00B95A6C" w:rsidDel="00703C00" w:rsidRDefault="00BA50A1" w:rsidP="00703C00">
            <w:pPr>
              <w:cnfStyle w:val="000000000000" w:firstRow="0" w:lastRow="0" w:firstColumn="0" w:lastColumn="0" w:oddVBand="0" w:evenVBand="0" w:oddHBand="0" w:evenHBand="0" w:firstRowFirstColumn="0" w:firstRowLastColumn="0" w:lastRowFirstColumn="0" w:lastRowLastColumn="0"/>
              <w:rPr>
                <w:del w:id="1984" w:author="Nguyen, Trinh@Wildlife" w:date="2021-12-15T11:50:00Z"/>
                <w:rFonts w:ascii="Arial" w:hAnsi="Arial" w:cs="Arial"/>
                <w:sz w:val="20"/>
                <w:szCs w:val="20"/>
              </w:rPr>
            </w:pPr>
            <w:del w:id="1985" w:author="Nguyen, Trinh@Wildlife" w:date="2021-12-15T11:50:00Z">
              <w:r w:rsidDel="00703C00">
                <w:rPr>
                  <w:rFonts w:ascii="Arial" w:hAnsi="Arial" w:cs="Arial"/>
                  <w:sz w:val="20"/>
                  <w:szCs w:val="20"/>
                </w:rPr>
                <w:delText>Catch of Threespine Stickleback (</w:delText>
              </w:r>
              <w:r w:rsidRPr="00BA50A1" w:rsidDel="00703C00">
                <w:rPr>
                  <w:rFonts w:ascii="Arial" w:hAnsi="Arial" w:cs="Arial"/>
                  <w:i/>
                  <w:sz w:val="20"/>
                  <w:szCs w:val="20"/>
                </w:rPr>
                <w:delText>Gasterosteus aculeatus</w:delText>
              </w:r>
              <w:r w:rsidDel="00703C00">
                <w:rPr>
                  <w:rFonts w:ascii="Arial" w:hAnsi="Arial" w:cs="Arial"/>
                  <w:sz w:val="20"/>
                  <w:szCs w:val="20"/>
                </w:rPr>
                <w:delText>)</w:delText>
              </w:r>
            </w:del>
          </w:p>
        </w:tc>
        <w:tc>
          <w:tcPr>
            <w:tcW w:w="2520" w:type="dxa"/>
            <w:tcBorders>
              <w:top w:val="single" w:sz="4" w:space="0" w:color="auto"/>
              <w:left w:val="single" w:sz="4" w:space="0" w:color="auto"/>
              <w:bottom w:val="single" w:sz="4" w:space="0" w:color="auto"/>
              <w:right w:val="single" w:sz="4" w:space="0" w:color="auto"/>
            </w:tcBorders>
          </w:tcPr>
          <w:p w14:paraId="290D71C8" w14:textId="3214D1EA" w:rsidR="00CE7855" w:rsidRPr="00B95A6C" w:rsidDel="00703C00" w:rsidRDefault="00CE7855" w:rsidP="00703C00">
            <w:pPr>
              <w:cnfStyle w:val="000000000000" w:firstRow="0" w:lastRow="0" w:firstColumn="0" w:lastColumn="0" w:oddVBand="0" w:evenVBand="0" w:oddHBand="0" w:evenHBand="0" w:firstRowFirstColumn="0" w:firstRowLastColumn="0" w:lastRowFirstColumn="0" w:lastRowLastColumn="0"/>
              <w:rPr>
                <w:del w:id="1986" w:author="Nguyen, Trinh@Wildlife" w:date="2021-12-15T11:50:00Z"/>
                <w:rFonts w:ascii="Arial" w:hAnsi="Arial" w:cs="Arial"/>
                <w:sz w:val="20"/>
                <w:szCs w:val="20"/>
              </w:rPr>
            </w:pPr>
            <w:del w:id="1987" w:author="Nguyen, Trinh@Wildlife" w:date="2021-12-15T11:50:00Z">
              <w:r w:rsidDel="00703C00">
                <w:rPr>
                  <w:rFonts w:ascii="Arial" w:hAnsi="Arial" w:cs="Arial"/>
                  <w:sz w:val="20"/>
                  <w:szCs w:val="20"/>
                </w:rPr>
                <w:delText>Number of fish</w:delText>
              </w:r>
            </w:del>
          </w:p>
        </w:tc>
        <w:tc>
          <w:tcPr>
            <w:tcW w:w="1890" w:type="dxa"/>
            <w:tcBorders>
              <w:top w:val="single" w:sz="4" w:space="0" w:color="auto"/>
              <w:left w:val="single" w:sz="4" w:space="0" w:color="auto"/>
              <w:bottom w:val="single" w:sz="4" w:space="0" w:color="auto"/>
              <w:right w:val="single" w:sz="4" w:space="0" w:color="auto"/>
            </w:tcBorders>
          </w:tcPr>
          <w:p w14:paraId="03D2DBFA" w14:textId="34199DFE" w:rsidR="00CE7855" w:rsidRPr="00B95A6C" w:rsidDel="00703C00" w:rsidRDefault="00CE7855" w:rsidP="00703C00">
            <w:pPr>
              <w:cnfStyle w:val="000000000000" w:firstRow="0" w:lastRow="0" w:firstColumn="0" w:lastColumn="0" w:oddVBand="0" w:evenVBand="0" w:oddHBand="0" w:evenHBand="0" w:firstRowFirstColumn="0" w:firstRowLastColumn="0" w:lastRowFirstColumn="0" w:lastRowLastColumn="0"/>
              <w:rPr>
                <w:del w:id="1988" w:author="Nguyen, Trinh@Wildlife" w:date="2021-12-15T11:50:00Z"/>
                <w:rFonts w:ascii="Arial" w:hAnsi="Arial" w:cs="Arial"/>
                <w:sz w:val="20"/>
                <w:szCs w:val="20"/>
              </w:rPr>
            </w:pPr>
            <w:del w:id="1989" w:author="Nguyen, Trinh@Wildlife" w:date="2021-12-15T11:50:00Z">
              <w:r w:rsidRPr="00E8506B" w:rsidDel="00703C00">
                <w:rPr>
                  <w:rFonts w:ascii="Arial" w:hAnsi="Arial" w:cs="Arial"/>
                  <w:sz w:val="20"/>
                  <w:szCs w:val="20"/>
                </w:rPr>
                <w:delText>NA</w:delText>
              </w:r>
            </w:del>
          </w:p>
        </w:tc>
      </w:tr>
      <w:tr w:rsidR="00CE7855" w:rsidRPr="00B95A6C" w:rsidDel="00703C00" w14:paraId="27620832" w14:textId="1A079081" w:rsidTr="003E4DD8">
        <w:trPr>
          <w:cnfStyle w:val="000000100000" w:firstRow="0" w:lastRow="0" w:firstColumn="0" w:lastColumn="0" w:oddVBand="0" w:evenVBand="0" w:oddHBand="1" w:evenHBand="0" w:firstRowFirstColumn="0" w:firstRowLastColumn="0" w:lastRowFirstColumn="0" w:lastRowLastColumn="0"/>
          <w:del w:id="1990"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1AE5909B" w14:textId="06306EED" w:rsidR="00CE7855" w:rsidRPr="00D251A5" w:rsidDel="00703C00" w:rsidRDefault="00CE7855" w:rsidP="00703C00">
            <w:pPr>
              <w:rPr>
                <w:del w:id="1991" w:author="Nguyen, Trinh@Wildlife" w:date="2021-12-15T11:50:00Z"/>
                <w:rFonts w:ascii="Arial" w:hAnsi="Arial" w:cs="Arial"/>
                <w:b w:val="0"/>
                <w:sz w:val="20"/>
                <w:szCs w:val="20"/>
              </w:rPr>
            </w:pPr>
            <w:del w:id="1992" w:author="Nguyen, Trinh@Wildlife" w:date="2021-12-15T11:50:00Z">
              <w:r w:rsidRPr="00E917ED" w:rsidDel="00703C00">
                <w:rPr>
                  <w:rFonts w:ascii="Arial" w:hAnsi="Arial" w:cs="Arial"/>
                  <w:b w:val="0"/>
                  <w:sz w:val="20"/>
                  <w:szCs w:val="20"/>
                </w:rPr>
                <w:delText>Topsmelt</w:delText>
              </w:r>
            </w:del>
          </w:p>
        </w:tc>
        <w:tc>
          <w:tcPr>
            <w:tcW w:w="4860" w:type="dxa"/>
            <w:tcBorders>
              <w:top w:val="single" w:sz="4" w:space="0" w:color="auto"/>
              <w:left w:val="single" w:sz="4" w:space="0" w:color="auto"/>
              <w:bottom w:val="single" w:sz="4" w:space="0" w:color="auto"/>
              <w:right w:val="single" w:sz="4" w:space="0" w:color="auto"/>
            </w:tcBorders>
          </w:tcPr>
          <w:p w14:paraId="73E93DB5" w14:textId="77EA76A2" w:rsidR="00CE7855" w:rsidRPr="00B95A6C" w:rsidDel="00703C00" w:rsidRDefault="00BA50A1" w:rsidP="00703C00">
            <w:pPr>
              <w:cnfStyle w:val="000000100000" w:firstRow="0" w:lastRow="0" w:firstColumn="0" w:lastColumn="0" w:oddVBand="0" w:evenVBand="0" w:oddHBand="1" w:evenHBand="0" w:firstRowFirstColumn="0" w:firstRowLastColumn="0" w:lastRowFirstColumn="0" w:lastRowLastColumn="0"/>
              <w:rPr>
                <w:del w:id="1993" w:author="Nguyen, Trinh@Wildlife" w:date="2021-12-15T11:50:00Z"/>
                <w:rFonts w:ascii="Arial" w:hAnsi="Arial" w:cs="Arial"/>
                <w:sz w:val="20"/>
                <w:szCs w:val="20"/>
              </w:rPr>
            </w:pPr>
            <w:del w:id="1994" w:author="Nguyen, Trinh@Wildlife" w:date="2021-12-15T11:50:00Z">
              <w:r w:rsidDel="00703C00">
                <w:rPr>
                  <w:rFonts w:ascii="Arial" w:hAnsi="Arial" w:cs="Arial"/>
                  <w:sz w:val="20"/>
                  <w:szCs w:val="20"/>
                </w:rPr>
                <w:delText xml:space="preserve">Catch of </w:delText>
              </w:r>
              <w:r w:rsidRPr="00BA50A1" w:rsidDel="00703C00">
                <w:rPr>
                  <w:rFonts w:ascii="Arial" w:hAnsi="Arial" w:cs="Arial"/>
                  <w:sz w:val="20"/>
                  <w:szCs w:val="20"/>
                </w:rPr>
                <w:delText>Topsmelt</w:delText>
              </w:r>
              <w:r w:rsidDel="00703C00">
                <w:rPr>
                  <w:rFonts w:ascii="Arial" w:hAnsi="Arial" w:cs="Arial"/>
                  <w:sz w:val="20"/>
                  <w:szCs w:val="20"/>
                </w:rPr>
                <w:delText xml:space="preserve"> (</w:delText>
              </w:r>
              <w:r w:rsidRPr="00BA50A1" w:rsidDel="00703C00">
                <w:rPr>
                  <w:rFonts w:ascii="Arial" w:hAnsi="Arial" w:cs="Arial"/>
                  <w:i/>
                  <w:sz w:val="20"/>
                  <w:szCs w:val="20"/>
                </w:rPr>
                <w:delText>Atherinops affinis</w:delText>
              </w:r>
              <w:r w:rsidDel="00703C00">
                <w:rPr>
                  <w:rFonts w:ascii="Arial" w:hAnsi="Arial" w:cs="Arial"/>
                  <w:sz w:val="20"/>
                  <w:szCs w:val="20"/>
                </w:rPr>
                <w:delText>)</w:delText>
              </w:r>
            </w:del>
          </w:p>
        </w:tc>
        <w:tc>
          <w:tcPr>
            <w:tcW w:w="2520" w:type="dxa"/>
            <w:tcBorders>
              <w:top w:val="single" w:sz="4" w:space="0" w:color="auto"/>
              <w:left w:val="single" w:sz="4" w:space="0" w:color="auto"/>
              <w:bottom w:val="single" w:sz="4" w:space="0" w:color="auto"/>
              <w:right w:val="single" w:sz="4" w:space="0" w:color="auto"/>
            </w:tcBorders>
          </w:tcPr>
          <w:p w14:paraId="55F139D2" w14:textId="468CC78B" w:rsidR="00CE7855" w:rsidRPr="00B95A6C" w:rsidDel="00703C00" w:rsidRDefault="00CE7855" w:rsidP="00703C00">
            <w:pPr>
              <w:cnfStyle w:val="000000100000" w:firstRow="0" w:lastRow="0" w:firstColumn="0" w:lastColumn="0" w:oddVBand="0" w:evenVBand="0" w:oddHBand="1" w:evenHBand="0" w:firstRowFirstColumn="0" w:firstRowLastColumn="0" w:lastRowFirstColumn="0" w:lastRowLastColumn="0"/>
              <w:rPr>
                <w:del w:id="1995" w:author="Nguyen, Trinh@Wildlife" w:date="2021-12-15T11:50:00Z"/>
                <w:rFonts w:ascii="Arial" w:hAnsi="Arial" w:cs="Arial"/>
                <w:sz w:val="20"/>
                <w:szCs w:val="20"/>
              </w:rPr>
            </w:pPr>
            <w:del w:id="1996" w:author="Nguyen, Trinh@Wildlife" w:date="2021-12-15T11:50:00Z">
              <w:r w:rsidDel="00703C00">
                <w:rPr>
                  <w:rFonts w:ascii="Arial" w:hAnsi="Arial" w:cs="Arial"/>
                  <w:sz w:val="20"/>
                  <w:szCs w:val="20"/>
                </w:rPr>
                <w:delText>Number of fish</w:delText>
              </w:r>
            </w:del>
          </w:p>
        </w:tc>
        <w:tc>
          <w:tcPr>
            <w:tcW w:w="1890" w:type="dxa"/>
            <w:tcBorders>
              <w:top w:val="single" w:sz="4" w:space="0" w:color="auto"/>
              <w:left w:val="single" w:sz="4" w:space="0" w:color="auto"/>
              <w:bottom w:val="single" w:sz="4" w:space="0" w:color="auto"/>
              <w:right w:val="single" w:sz="4" w:space="0" w:color="auto"/>
            </w:tcBorders>
          </w:tcPr>
          <w:p w14:paraId="22440AE0" w14:textId="45604A1A" w:rsidR="00CE7855" w:rsidRPr="00B95A6C" w:rsidDel="00703C00" w:rsidRDefault="00CE7855" w:rsidP="00703C00">
            <w:pPr>
              <w:cnfStyle w:val="000000100000" w:firstRow="0" w:lastRow="0" w:firstColumn="0" w:lastColumn="0" w:oddVBand="0" w:evenVBand="0" w:oddHBand="1" w:evenHBand="0" w:firstRowFirstColumn="0" w:firstRowLastColumn="0" w:lastRowFirstColumn="0" w:lastRowLastColumn="0"/>
              <w:rPr>
                <w:del w:id="1997" w:author="Nguyen, Trinh@Wildlife" w:date="2021-12-15T11:50:00Z"/>
                <w:rFonts w:ascii="Arial" w:hAnsi="Arial" w:cs="Arial"/>
                <w:sz w:val="20"/>
                <w:szCs w:val="20"/>
              </w:rPr>
            </w:pPr>
            <w:del w:id="1998" w:author="Nguyen, Trinh@Wildlife" w:date="2021-12-15T11:50:00Z">
              <w:r w:rsidRPr="00E8506B" w:rsidDel="00703C00">
                <w:rPr>
                  <w:rFonts w:ascii="Arial" w:hAnsi="Arial" w:cs="Arial"/>
                  <w:sz w:val="20"/>
                  <w:szCs w:val="20"/>
                </w:rPr>
                <w:delText>NA</w:delText>
              </w:r>
            </w:del>
          </w:p>
        </w:tc>
      </w:tr>
      <w:tr w:rsidR="00CE7855" w:rsidRPr="00B95A6C" w:rsidDel="00703C00" w14:paraId="6E176CFC" w14:textId="312B82E8" w:rsidTr="003E4DD8">
        <w:trPr>
          <w:del w:id="1999"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3101E5F9" w14:textId="2CBF6CAF" w:rsidR="00CE7855" w:rsidRPr="00D251A5" w:rsidDel="00703C00" w:rsidRDefault="00CE7855" w:rsidP="00703C00">
            <w:pPr>
              <w:rPr>
                <w:del w:id="2000" w:author="Nguyen, Trinh@Wildlife" w:date="2021-12-15T11:50:00Z"/>
                <w:rFonts w:ascii="Arial" w:hAnsi="Arial" w:cs="Arial"/>
                <w:b w:val="0"/>
                <w:sz w:val="20"/>
                <w:szCs w:val="20"/>
              </w:rPr>
            </w:pPr>
            <w:del w:id="2001" w:author="Nguyen, Trinh@Wildlife" w:date="2021-12-15T11:50:00Z">
              <w:r w:rsidRPr="00E917ED" w:rsidDel="00703C00">
                <w:rPr>
                  <w:rFonts w:ascii="Arial" w:hAnsi="Arial" w:cs="Arial"/>
                  <w:b w:val="0"/>
                  <w:sz w:val="20"/>
                  <w:szCs w:val="20"/>
                </w:rPr>
                <w:delText>Tridentiger spp_</w:delText>
              </w:r>
            </w:del>
          </w:p>
        </w:tc>
        <w:tc>
          <w:tcPr>
            <w:tcW w:w="4860" w:type="dxa"/>
            <w:tcBorders>
              <w:top w:val="single" w:sz="4" w:space="0" w:color="auto"/>
              <w:left w:val="single" w:sz="4" w:space="0" w:color="auto"/>
              <w:bottom w:val="single" w:sz="4" w:space="0" w:color="auto"/>
              <w:right w:val="single" w:sz="4" w:space="0" w:color="auto"/>
            </w:tcBorders>
          </w:tcPr>
          <w:p w14:paraId="30E058AD" w14:textId="4B56E7A4" w:rsidR="00CE7855" w:rsidRPr="00B95A6C" w:rsidDel="00703C00" w:rsidRDefault="00BA50A1" w:rsidP="00703C00">
            <w:pPr>
              <w:cnfStyle w:val="000000000000" w:firstRow="0" w:lastRow="0" w:firstColumn="0" w:lastColumn="0" w:oddVBand="0" w:evenVBand="0" w:oddHBand="0" w:evenHBand="0" w:firstRowFirstColumn="0" w:firstRowLastColumn="0" w:lastRowFirstColumn="0" w:lastRowLastColumn="0"/>
              <w:rPr>
                <w:del w:id="2002" w:author="Nguyen, Trinh@Wildlife" w:date="2021-12-15T11:50:00Z"/>
                <w:rFonts w:ascii="Arial" w:hAnsi="Arial" w:cs="Arial"/>
                <w:sz w:val="20"/>
                <w:szCs w:val="20"/>
              </w:rPr>
            </w:pPr>
            <w:del w:id="2003" w:author="Nguyen, Trinh@Wildlife" w:date="2021-12-15T11:50:00Z">
              <w:r w:rsidDel="00703C00">
                <w:rPr>
                  <w:rFonts w:ascii="Arial" w:hAnsi="Arial" w:cs="Arial"/>
                  <w:sz w:val="20"/>
                  <w:szCs w:val="20"/>
                </w:rPr>
                <w:delText>Catch of unidentifiable fish of the genus Tridentiger</w:delText>
              </w:r>
            </w:del>
          </w:p>
        </w:tc>
        <w:tc>
          <w:tcPr>
            <w:tcW w:w="2520" w:type="dxa"/>
            <w:tcBorders>
              <w:top w:val="single" w:sz="4" w:space="0" w:color="auto"/>
              <w:left w:val="single" w:sz="4" w:space="0" w:color="auto"/>
              <w:bottom w:val="single" w:sz="4" w:space="0" w:color="auto"/>
              <w:right w:val="single" w:sz="4" w:space="0" w:color="auto"/>
            </w:tcBorders>
          </w:tcPr>
          <w:p w14:paraId="29B6A8CF" w14:textId="2E61F5C7" w:rsidR="00CE7855" w:rsidRPr="00B95A6C" w:rsidDel="00703C00" w:rsidRDefault="00CE7855" w:rsidP="00703C00">
            <w:pPr>
              <w:cnfStyle w:val="000000000000" w:firstRow="0" w:lastRow="0" w:firstColumn="0" w:lastColumn="0" w:oddVBand="0" w:evenVBand="0" w:oddHBand="0" w:evenHBand="0" w:firstRowFirstColumn="0" w:firstRowLastColumn="0" w:lastRowFirstColumn="0" w:lastRowLastColumn="0"/>
              <w:rPr>
                <w:del w:id="2004" w:author="Nguyen, Trinh@Wildlife" w:date="2021-12-15T11:50:00Z"/>
                <w:rFonts w:ascii="Arial" w:hAnsi="Arial" w:cs="Arial"/>
                <w:sz w:val="20"/>
                <w:szCs w:val="20"/>
              </w:rPr>
            </w:pPr>
            <w:del w:id="2005" w:author="Nguyen, Trinh@Wildlife" w:date="2021-12-15T11:50:00Z">
              <w:r w:rsidDel="00703C00">
                <w:rPr>
                  <w:rFonts w:ascii="Arial" w:hAnsi="Arial" w:cs="Arial"/>
                  <w:sz w:val="20"/>
                  <w:szCs w:val="20"/>
                </w:rPr>
                <w:delText>Number of fish</w:delText>
              </w:r>
            </w:del>
          </w:p>
        </w:tc>
        <w:tc>
          <w:tcPr>
            <w:tcW w:w="1890" w:type="dxa"/>
            <w:tcBorders>
              <w:top w:val="single" w:sz="4" w:space="0" w:color="auto"/>
              <w:left w:val="single" w:sz="4" w:space="0" w:color="auto"/>
              <w:bottom w:val="single" w:sz="4" w:space="0" w:color="auto"/>
              <w:right w:val="single" w:sz="4" w:space="0" w:color="auto"/>
            </w:tcBorders>
          </w:tcPr>
          <w:p w14:paraId="5F76DD5F" w14:textId="5504B89F" w:rsidR="00CE7855" w:rsidRPr="00B95A6C" w:rsidDel="00703C00" w:rsidRDefault="00CE7855" w:rsidP="00703C00">
            <w:pPr>
              <w:cnfStyle w:val="000000000000" w:firstRow="0" w:lastRow="0" w:firstColumn="0" w:lastColumn="0" w:oddVBand="0" w:evenVBand="0" w:oddHBand="0" w:evenHBand="0" w:firstRowFirstColumn="0" w:firstRowLastColumn="0" w:lastRowFirstColumn="0" w:lastRowLastColumn="0"/>
              <w:rPr>
                <w:del w:id="2006" w:author="Nguyen, Trinh@Wildlife" w:date="2021-12-15T11:50:00Z"/>
                <w:rFonts w:ascii="Arial" w:hAnsi="Arial" w:cs="Arial"/>
                <w:sz w:val="20"/>
                <w:szCs w:val="20"/>
              </w:rPr>
            </w:pPr>
            <w:del w:id="2007" w:author="Nguyen, Trinh@Wildlife" w:date="2021-12-15T11:50:00Z">
              <w:r w:rsidRPr="00E8506B" w:rsidDel="00703C00">
                <w:rPr>
                  <w:rFonts w:ascii="Arial" w:hAnsi="Arial" w:cs="Arial"/>
                  <w:sz w:val="20"/>
                  <w:szCs w:val="20"/>
                </w:rPr>
                <w:delText>NA</w:delText>
              </w:r>
            </w:del>
          </w:p>
        </w:tc>
      </w:tr>
      <w:tr w:rsidR="00CE7855" w:rsidRPr="00B95A6C" w:rsidDel="00703C00" w14:paraId="74C6B225" w14:textId="34B53C06" w:rsidTr="003E4DD8">
        <w:trPr>
          <w:cnfStyle w:val="000000100000" w:firstRow="0" w:lastRow="0" w:firstColumn="0" w:lastColumn="0" w:oddVBand="0" w:evenVBand="0" w:oddHBand="1" w:evenHBand="0" w:firstRowFirstColumn="0" w:firstRowLastColumn="0" w:lastRowFirstColumn="0" w:lastRowLastColumn="0"/>
          <w:del w:id="2008"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14E4E44D" w14:textId="40A240B9" w:rsidR="00CE7855" w:rsidRPr="00D251A5" w:rsidDel="00703C00" w:rsidRDefault="00CE7855" w:rsidP="00703C00">
            <w:pPr>
              <w:rPr>
                <w:del w:id="2009" w:author="Nguyen, Trinh@Wildlife" w:date="2021-12-15T11:50:00Z"/>
                <w:rFonts w:ascii="Arial" w:hAnsi="Arial" w:cs="Arial"/>
                <w:b w:val="0"/>
                <w:sz w:val="20"/>
                <w:szCs w:val="20"/>
              </w:rPr>
            </w:pPr>
            <w:del w:id="2010" w:author="Nguyen, Trinh@Wildlife" w:date="2021-12-15T11:50:00Z">
              <w:r w:rsidRPr="00E917ED" w:rsidDel="00703C00">
                <w:rPr>
                  <w:rFonts w:ascii="Arial" w:hAnsi="Arial" w:cs="Arial"/>
                  <w:b w:val="0"/>
                  <w:sz w:val="20"/>
                  <w:szCs w:val="20"/>
                </w:rPr>
                <w:delText>Unknown</w:delText>
              </w:r>
            </w:del>
          </w:p>
        </w:tc>
        <w:tc>
          <w:tcPr>
            <w:tcW w:w="4860" w:type="dxa"/>
            <w:tcBorders>
              <w:top w:val="single" w:sz="4" w:space="0" w:color="auto"/>
              <w:left w:val="single" w:sz="4" w:space="0" w:color="auto"/>
              <w:bottom w:val="single" w:sz="4" w:space="0" w:color="auto"/>
              <w:right w:val="single" w:sz="4" w:space="0" w:color="auto"/>
            </w:tcBorders>
          </w:tcPr>
          <w:p w14:paraId="2C171426" w14:textId="4941EE03" w:rsidR="00CE7855" w:rsidRPr="00B95A6C" w:rsidDel="00703C00" w:rsidRDefault="00BA50A1" w:rsidP="00703C00">
            <w:pPr>
              <w:cnfStyle w:val="000000100000" w:firstRow="0" w:lastRow="0" w:firstColumn="0" w:lastColumn="0" w:oddVBand="0" w:evenVBand="0" w:oddHBand="1" w:evenHBand="0" w:firstRowFirstColumn="0" w:firstRowLastColumn="0" w:lastRowFirstColumn="0" w:lastRowLastColumn="0"/>
              <w:rPr>
                <w:del w:id="2011" w:author="Nguyen, Trinh@Wildlife" w:date="2021-12-15T11:50:00Z"/>
                <w:rFonts w:ascii="Arial" w:hAnsi="Arial" w:cs="Arial"/>
                <w:sz w:val="20"/>
                <w:szCs w:val="20"/>
              </w:rPr>
            </w:pPr>
            <w:del w:id="2012" w:author="Nguyen, Trinh@Wildlife" w:date="2021-12-15T11:50:00Z">
              <w:r w:rsidDel="00703C00">
                <w:rPr>
                  <w:rFonts w:ascii="Arial" w:hAnsi="Arial" w:cs="Arial"/>
                  <w:sz w:val="20"/>
                  <w:szCs w:val="20"/>
                </w:rPr>
                <w:delText>Catch of unidentifiable fish of unknown classification</w:delText>
              </w:r>
            </w:del>
          </w:p>
        </w:tc>
        <w:tc>
          <w:tcPr>
            <w:tcW w:w="2520" w:type="dxa"/>
            <w:tcBorders>
              <w:top w:val="single" w:sz="4" w:space="0" w:color="auto"/>
              <w:left w:val="single" w:sz="4" w:space="0" w:color="auto"/>
              <w:bottom w:val="single" w:sz="4" w:space="0" w:color="auto"/>
              <w:right w:val="single" w:sz="4" w:space="0" w:color="auto"/>
            </w:tcBorders>
          </w:tcPr>
          <w:p w14:paraId="0C6CB5CC" w14:textId="2B037EEE" w:rsidR="00CE7855" w:rsidRPr="00B95A6C" w:rsidDel="00703C00" w:rsidRDefault="00CE7855" w:rsidP="00703C00">
            <w:pPr>
              <w:cnfStyle w:val="000000100000" w:firstRow="0" w:lastRow="0" w:firstColumn="0" w:lastColumn="0" w:oddVBand="0" w:evenVBand="0" w:oddHBand="1" w:evenHBand="0" w:firstRowFirstColumn="0" w:firstRowLastColumn="0" w:lastRowFirstColumn="0" w:lastRowLastColumn="0"/>
              <w:rPr>
                <w:del w:id="2013" w:author="Nguyen, Trinh@Wildlife" w:date="2021-12-15T11:50:00Z"/>
                <w:rFonts w:ascii="Arial" w:hAnsi="Arial" w:cs="Arial"/>
                <w:sz w:val="20"/>
                <w:szCs w:val="20"/>
              </w:rPr>
            </w:pPr>
            <w:del w:id="2014" w:author="Nguyen, Trinh@Wildlife" w:date="2021-12-15T11:50:00Z">
              <w:r w:rsidDel="00703C00">
                <w:rPr>
                  <w:rFonts w:ascii="Arial" w:hAnsi="Arial" w:cs="Arial"/>
                  <w:sz w:val="20"/>
                  <w:szCs w:val="20"/>
                </w:rPr>
                <w:delText>Number of fish</w:delText>
              </w:r>
            </w:del>
          </w:p>
        </w:tc>
        <w:tc>
          <w:tcPr>
            <w:tcW w:w="1890" w:type="dxa"/>
            <w:tcBorders>
              <w:top w:val="single" w:sz="4" w:space="0" w:color="auto"/>
              <w:left w:val="single" w:sz="4" w:space="0" w:color="auto"/>
              <w:bottom w:val="single" w:sz="4" w:space="0" w:color="auto"/>
              <w:right w:val="single" w:sz="4" w:space="0" w:color="auto"/>
            </w:tcBorders>
          </w:tcPr>
          <w:p w14:paraId="41870B3B" w14:textId="0703B7F7" w:rsidR="00CE7855" w:rsidRPr="00B95A6C" w:rsidDel="00703C00" w:rsidRDefault="00CE7855" w:rsidP="00703C00">
            <w:pPr>
              <w:cnfStyle w:val="000000100000" w:firstRow="0" w:lastRow="0" w:firstColumn="0" w:lastColumn="0" w:oddVBand="0" w:evenVBand="0" w:oddHBand="1" w:evenHBand="0" w:firstRowFirstColumn="0" w:firstRowLastColumn="0" w:lastRowFirstColumn="0" w:lastRowLastColumn="0"/>
              <w:rPr>
                <w:del w:id="2015" w:author="Nguyen, Trinh@Wildlife" w:date="2021-12-15T11:50:00Z"/>
                <w:rFonts w:ascii="Arial" w:hAnsi="Arial" w:cs="Arial"/>
                <w:sz w:val="20"/>
                <w:szCs w:val="20"/>
              </w:rPr>
            </w:pPr>
            <w:del w:id="2016" w:author="Nguyen, Trinh@Wildlife" w:date="2021-12-15T11:50:00Z">
              <w:r w:rsidRPr="00E8506B" w:rsidDel="00703C00">
                <w:rPr>
                  <w:rFonts w:ascii="Arial" w:hAnsi="Arial" w:cs="Arial"/>
                  <w:sz w:val="20"/>
                  <w:szCs w:val="20"/>
                </w:rPr>
                <w:delText>NA</w:delText>
              </w:r>
            </w:del>
          </w:p>
        </w:tc>
      </w:tr>
      <w:tr w:rsidR="00CE7855" w:rsidRPr="00B95A6C" w:rsidDel="00703C00" w14:paraId="54D49BAA" w14:textId="4B14699D" w:rsidTr="003E4DD8">
        <w:trPr>
          <w:del w:id="2017"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0D9D66AD" w14:textId="6ABD4929" w:rsidR="00CE7855" w:rsidRPr="00D251A5" w:rsidDel="00703C00" w:rsidRDefault="00CE7855" w:rsidP="00703C00">
            <w:pPr>
              <w:rPr>
                <w:del w:id="2018" w:author="Nguyen, Trinh@Wildlife" w:date="2021-12-15T11:50:00Z"/>
                <w:rFonts w:ascii="Arial" w:hAnsi="Arial" w:cs="Arial"/>
                <w:b w:val="0"/>
                <w:sz w:val="20"/>
                <w:szCs w:val="20"/>
              </w:rPr>
            </w:pPr>
            <w:del w:id="2019" w:author="Nguyen, Trinh@Wildlife" w:date="2021-12-15T11:50:00Z">
              <w:r w:rsidRPr="00E917ED" w:rsidDel="00703C00">
                <w:rPr>
                  <w:rFonts w:ascii="Arial" w:hAnsi="Arial" w:cs="Arial"/>
                  <w:b w:val="0"/>
                  <w:sz w:val="20"/>
                  <w:szCs w:val="20"/>
                </w:rPr>
                <w:delText>Wakasagi</w:delText>
              </w:r>
            </w:del>
          </w:p>
        </w:tc>
        <w:tc>
          <w:tcPr>
            <w:tcW w:w="4860" w:type="dxa"/>
            <w:tcBorders>
              <w:top w:val="single" w:sz="4" w:space="0" w:color="auto"/>
              <w:left w:val="single" w:sz="4" w:space="0" w:color="auto"/>
              <w:bottom w:val="single" w:sz="4" w:space="0" w:color="auto"/>
              <w:right w:val="single" w:sz="4" w:space="0" w:color="auto"/>
            </w:tcBorders>
          </w:tcPr>
          <w:p w14:paraId="6A78BA4F" w14:textId="53EB47AD" w:rsidR="00CE7855" w:rsidRPr="00B95A6C" w:rsidDel="00703C00" w:rsidRDefault="001002A9" w:rsidP="00703C00">
            <w:pPr>
              <w:cnfStyle w:val="000000000000" w:firstRow="0" w:lastRow="0" w:firstColumn="0" w:lastColumn="0" w:oddVBand="0" w:evenVBand="0" w:oddHBand="0" w:evenHBand="0" w:firstRowFirstColumn="0" w:firstRowLastColumn="0" w:lastRowFirstColumn="0" w:lastRowLastColumn="0"/>
              <w:rPr>
                <w:del w:id="2020" w:author="Nguyen, Trinh@Wildlife" w:date="2021-12-15T11:50:00Z"/>
                <w:rFonts w:ascii="Arial" w:hAnsi="Arial" w:cs="Arial"/>
                <w:sz w:val="20"/>
                <w:szCs w:val="20"/>
              </w:rPr>
            </w:pPr>
            <w:del w:id="2021" w:author="Nguyen, Trinh@Wildlife" w:date="2021-12-15T11:50:00Z">
              <w:r w:rsidDel="00703C00">
                <w:rPr>
                  <w:rFonts w:ascii="Arial" w:hAnsi="Arial" w:cs="Arial"/>
                  <w:sz w:val="20"/>
                  <w:szCs w:val="20"/>
                </w:rPr>
                <w:delText xml:space="preserve">Catch of </w:delText>
              </w:r>
              <w:r w:rsidRPr="001002A9" w:rsidDel="00703C00">
                <w:rPr>
                  <w:rFonts w:ascii="Arial" w:hAnsi="Arial" w:cs="Arial"/>
                  <w:sz w:val="20"/>
                  <w:szCs w:val="20"/>
                </w:rPr>
                <w:delText>Wakasagi</w:delText>
              </w:r>
              <w:r w:rsidDel="00703C00">
                <w:rPr>
                  <w:rFonts w:ascii="Arial" w:hAnsi="Arial" w:cs="Arial"/>
                  <w:sz w:val="20"/>
                  <w:szCs w:val="20"/>
                </w:rPr>
                <w:delText xml:space="preserve"> (</w:delText>
              </w:r>
              <w:r w:rsidRPr="001002A9" w:rsidDel="00703C00">
                <w:rPr>
                  <w:rFonts w:ascii="Arial" w:hAnsi="Arial" w:cs="Arial"/>
                  <w:i/>
                  <w:sz w:val="20"/>
                  <w:szCs w:val="20"/>
                </w:rPr>
                <w:delText>Hypomesus nipponensis</w:delText>
              </w:r>
              <w:r w:rsidDel="00703C00">
                <w:rPr>
                  <w:rFonts w:ascii="Arial" w:hAnsi="Arial" w:cs="Arial"/>
                  <w:sz w:val="20"/>
                  <w:szCs w:val="20"/>
                </w:rPr>
                <w:delText>)</w:delText>
              </w:r>
            </w:del>
          </w:p>
        </w:tc>
        <w:tc>
          <w:tcPr>
            <w:tcW w:w="2520" w:type="dxa"/>
            <w:tcBorders>
              <w:top w:val="single" w:sz="4" w:space="0" w:color="auto"/>
              <w:left w:val="single" w:sz="4" w:space="0" w:color="auto"/>
              <w:bottom w:val="single" w:sz="4" w:space="0" w:color="auto"/>
              <w:right w:val="single" w:sz="4" w:space="0" w:color="auto"/>
            </w:tcBorders>
          </w:tcPr>
          <w:p w14:paraId="34906322" w14:textId="4C284331" w:rsidR="00CE7855" w:rsidRPr="00B95A6C" w:rsidDel="00703C00" w:rsidRDefault="00CE7855" w:rsidP="00703C00">
            <w:pPr>
              <w:cnfStyle w:val="000000000000" w:firstRow="0" w:lastRow="0" w:firstColumn="0" w:lastColumn="0" w:oddVBand="0" w:evenVBand="0" w:oddHBand="0" w:evenHBand="0" w:firstRowFirstColumn="0" w:firstRowLastColumn="0" w:lastRowFirstColumn="0" w:lastRowLastColumn="0"/>
              <w:rPr>
                <w:del w:id="2022" w:author="Nguyen, Trinh@Wildlife" w:date="2021-12-15T11:50:00Z"/>
                <w:rFonts w:ascii="Arial" w:hAnsi="Arial" w:cs="Arial"/>
                <w:sz w:val="20"/>
                <w:szCs w:val="20"/>
              </w:rPr>
            </w:pPr>
            <w:del w:id="2023" w:author="Nguyen, Trinh@Wildlife" w:date="2021-12-15T11:50:00Z">
              <w:r w:rsidDel="00703C00">
                <w:rPr>
                  <w:rFonts w:ascii="Arial" w:hAnsi="Arial" w:cs="Arial"/>
                  <w:sz w:val="20"/>
                  <w:szCs w:val="20"/>
                </w:rPr>
                <w:delText>Number of fish</w:delText>
              </w:r>
            </w:del>
          </w:p>
        </w:tc>
        <w:tc>
          <w:tcPr>
            <w:tcW w:w="1890" w:type="dxa"/>
            <w:tcBorders>
              <w:top w:val="single" w:sz="4" w:space="0" w:color="auto"/>
              <w:left w:val="single" w:sz="4" w:space="0" w:color="auto"/>
              <w:bottom w:val="single" w:sz="4" w:space="0" w:color="auto"/>
              <w:right w:val="single" w:sz="4" w:space="0" w:color="auto"/>
            </w:tcBorders>
          </w:tcPr>
          <w:p w14:paraId="2237E18D" w14:textId="7410FF05" w:rsidR="00CE7855" w:rsidRPr="00B95A6C" w:rsidDel="00703C00" w:rsidRDefault="00CE7855" w:rsidP="00703C00">
            <w:pPr>
              <w:cnfStyle w:val="000000000000" w:firstRow="0" w:lastRow="0" w:firstColumn="0" w:lastColumn="0" w:oddVBand="0" w:evenVBand="0" w:oddHBand="0" w:evenHBand="0" w:firstRowFirstColumn="0" w:firstRowLastColumn="0" w:lastRowFirstColumn="0" w:lastRowLastColumn="0"/>
              <w:rPr>
                <w:del w:id="2024" w:author="Nguyen, Trinh@Wildlife" w:date="2021-12-15T11:50:00Z"/>
                <w:rFonts w:ascii="Arial" w:hAnsi="Arial" w:cs="Arial"/>
                <w:sz w:val="20"/>
                <w:szCs w:val="20"/>
              </w:rPr>
            </w:pPr>
            <w:del w:id="2025" w:author="Nguyen, Trinh@Wildlife" w:date="2021-12-15T11:50:00Z">
              <w:r w:rsidRPr="00E8506B" w:rsidDel="00703C00">
                <w:rPr>
                  <w:rFonts w:ascii="Arial" w:hAnsi="Arial" w:cs="Arial"/>
                  <w:sz w:val="20"/>
                  <w:szCs w:val="20"/>
                </w:rPr>
                <w:delText>NA</w:delText>
              </w:r>
            </w:del>
          </w:p>
        </w:tc>
      </w:tr>
      <w:tr w:rsidR="00CE7855" w:rsidRPr="00B95A6C" w:rsidDel="00703C00" w14:paraId="4BBA5C90" w14:textId="3BA7A974" w:rsidTr="003E4DD8">
        <w:trPr>
          <w:cnfStyle w:val="000000100000" w:firstRow="0" w:lastRow="0" w:firstColumn="0" w:lastColumn="0" w:oddVBand="0" w:evenVBand="0" w:oddHBand="1" w:evenHBand="0" w:firstRowFirstColumn="0" w:firstRowLastColumn="0" w:lastRowFirstColumn="0" w:lastRowLastColumn="0"/>
          <w:del w:id="2026"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757DE20E" w14:textId="24900E6F" w:rsidR="00CE7855" w:rsidRPr="00D251A5" w:rsidDel="00703C00" w:rsidRDefault="00CE7855" w:rsidP="00703C00">
            <w:pPr>
              <w:rPr>
                <w:del w:id="2027" w:author="Nguyen, Trinh@Wildlife" w:date="2021-12-15T11:50:00Z"/>
                <w:rFonts w:ascii="Arial" w:hAnsi="Arial" w:cs="Arial"/>
                <w:b w:val="0"/>
                <w:sz w:val="20"/>
                <w:szCs w:val="20"/>
              </w:rPr>
            </w:pPr>
            <w:del w:id="2028" w:author="Nguyen, Trinh@Wildlife" w:date="2021-12-15T11:50:00Z">
              <w:r w:rsidRPr="00E917ED" w:rsidDel="00703C00">
                <w:rPr>
                  <w:rFonts w:ascii="Arial" w:hAnsi="Arial" w:cs="Arial"/>
                  <w:b w:val="0"/>
                  <w:sz w:val="20"/>
                  <w:szCs w:val="20"/>
                </w:rPr>
                <w:delText>White Catfish</w:delText>
              </w:r>
            </w:del>
          </w:p>
        </w:tc>
        <w:tc>
          <w:tcPr>
            <w:tcW w:w="4860" w:type="dxa"/>
            <w:tcBorders>
              <w:top w:val="single" w:sz="4" w:space="0" w:color="auto"/>
              <w:left w:val="single" w:sz="4" w:space="0" w:color="auto"/>
              <w:bottom w:val="single" w:sz="4" w:space="0" w:color="auto"/>
              <w:right w:val="single" w:sz="4" w:space="0" w:color="auto"/>
            </w:tcBorders>
          </w:tcPr>
          <w:p w14:paraId="795627AC" w14:textId="7FBFD5BF" w:rsidR="00CE7855" w:rsidRPr="00B95A6C" w:rsidDel="00703C00" w:rsidRDefault="001002A9" w:rsidP="00703C00">
            <w:pPr>
              <w:cnfStyle w:val="000000100000" w:firstRow="0" w:lastRow="0" w:firstColumn="0" w:lastColumn="0" w:oddVBand="0" w:evenVBand="0" w:oddHBand="1" w:evenHBand="0" w:firstRowFirstColumn="0" w:firstRowLastColumn="0" w:lastRowFirstColumn="0" w:lastRowLastColumn="0"/>
              <w:rPr>
                <w:del w:id="2029" w:author="Nguyen, Trinh@Wildlife" w:date="2021-12-15T11:50:00Z"/>
                <w:rFonts w:ascii="Arial" w:hAnsi="Arial" w:cs="Arial"/>
                <w:sz w:val="20"/>
                <w:szCs w:val="20"/>
              </w:rPr>
            </w:pPr>
            <w:del w:id="2030" w:author="Nguyen, Trinh@Wildlife" w:date="2021-12-15T11:50:00Z">
              <w:r w:rsidDel="00703C00">
                <w:rPr>
                  <w:rFonts w:ascii="Arial" w:hAnsi="Arial" w:cs="Arial"/>
                  <w:sz w:val="20"/>
                  <w:szCs w:val="20"/>
                </w:rPr>
                <w:delText xml:space="preserve">Catch of </w:delText>
              </w:r>
              <w:r w:rsidRPr="001002A9" w:rsidDel="00703C00">
                <w:rPr>
                  <w:rFonts w:ascii="Arial" w:hAnsi="Arial" w:cs="Arial"/>
                  <w:sz w:val="20"/>
                  <w:szCs w:val="20"/>
                </w:rPr>
                <w:delText>White Catfish</w:delText>
              </w:r>
              <w:r w:rsidDel="00703C00">
                <w:rPr>
                  <w:rFonts w:ascii="Arial" w:hAnsi="Arial" w:cs="Arial"/>
                  <w:sz w:val="20"/>
                  <w:szCs w:val="20"/>
                </w:rPr>
                <w:delText xml:space="preserve"> (</w:delText>
              </w:r>
              <w:r w:rsidRPr="001002A9" w:rsidDel="00703C00">
                <w:rPr>
                  <w:rFonts w:ascii="Arial" w:hAnsi="Arial" w:cs="Arial"/>
                  <w:i/>
                  <w:sz w:val="20"/>
                  <w:szCs w:val="20"/>
                </w:rPr>
                <w:delText>Ameiurus catus</w:delText>
              </w:r>
              <w:r w:rsidDel="00703C00">
                <w:rPr>
                  <w:rFonts w:ascii="Arial" w:hAnsi="Arial" w:cs="Arial"/>
                  <w:sz w:val="20"/>
                  <w:szCs w:val="20"/>
                </w:rPr>
                <w:delText>)</w:delText>
              </w:r>
            </w:del>
          </w:p>
        </w:tc>
        <w:tc>
          <w:tcPr>
            <w:tcW w:w="2520" w:type="dxa"/>
            <w:tcBorders>
              <w:top w:val="single" w:sz="4" w:space="0" w:color="auto"/>
              <w:left w:val="single" w:sz="4" w:space="0" w:color="auto"/>
              <w:bottom w:val="single" w:sz="4" w:space="0" w:color="auto"/>
              <w:right w:val="single" w:sz="4" w:space="0" w:color="auto"/>
            </w:tcBorders>
          </w:tcPr>
          <w:p w14:paraId="793CE399" w14:textId="016D7F27" w:rsidR="00CE7855" w:rsidRPr="00B95A6C" w:rsidDel="00703C00" w:rsidRDefault="00CE7855" w:rsidP="00703C00">
            <w:pPr>
              <w:cnfStyle w:val="000000100000" w:firstRow="0" w:lastRow="0" w:firstColumn="0" w:lastColumn="0" w:oddVBand="0" w:evenVBand="0" w:oddHBand="1" w:evenHBand="0" w:firstRowFirstColumn="0" w:firstRowLastColumn="0" w:lastRowFirstColumn="0" w:lastRowLastColumn="0"/>
              <w:rPr>
                <w:del w:id="2031" w:author="Nguyen, Trinh@Wildlife" w:date="2021-12-15T11:50:00Z"/>
                <w:rFonts w:ascii="Arial" w:hAnsi="Arial" w:cs="Arial"/>
                <w:sz w:val="20"/>
                <w:szCs w:val="20"/>
              </w:rPr>
            </w:pPr>
            <w:del w:id="2032" w:author="Nguyen, Trinh@Wildlife" w:date="2021-12-15T11:50:00Z">
              <w:r w:rsidDel="00703C00">
                <w:rPr>
                  <w:rFonts w:ascii="Arial" w:hAnsi="Arial" w:cs="Arial"/>
                  <w:sz w:val="20"/>
                  <w:szCs w:val="20"/>
                </w:rPr>
                <w:delText>Number of fish</w:delText>
              </w:r>
            </w:del>
          </w:p>
        </w:tc>
        <w:tc>
          <w:tcPr>
            <w:tcW w:w="1890" w:type="dxa"/>
            <w:tcBorders>
              <w:top w:val="single" w:sz="4" w:space="0" w:color="auto"/>
              <w:left w:val="single" w:sz="4" w:space="0" w:color="auto"/>
              <w:bottom w:val="single" w:sz="4" w:space="0" w:color="auto"/>
              <w:right w:val="single" w:sz="4" w:space="0" w:color="auto"/>
            </w:tcBorders>
          </w:tcPr>
          <w:p w14:paraId="2FF45700" w14:textId="690338D1" w:rsidR="00CE7855" w:rsidRPr="00B95A6C" w:rsidDel="00703C00" w:rsidRDefault="00CE7855" w:rsidP="00703C00">
            <w:pPr>
              <w:cnfStyle w:val="000000100000" w:firstRow="0" w:lastRow="0" w:firstColumn="0" w:lastColumn="0" w:oddVBand="0" w:evenVBand="0" w:oddHBand="1" w:evenHBand="0" w:firstRowFirstColumn="0" w:firstRowLastColumn="0" w:lastRowFirstColumn="0" w:lastRowLastColumn="0"/>
              <w:rPr>
                <w:del w:id="2033" w:author="Nguyen, Trinh@Wildlife" w:date="2021-12-15T11:50:00Z"/>
                <w:rFonts w:ascii="Arial" w:hAnsi="Arial" w:cs="Arial"/>
                <w:sz w:val="20"/>
                <w:szCs w:val="20"/>
              </w:rPr>
            </w:pPr>
            <w:del w:id="2034" w:author="Nguyen, Trinh@Wildlife" w:date="2021-12-15T11:50:00Z">
              <w:r w:rsidRPr="00E8506B" w:rsidDel="00703C00">
                <w:rPr>
                  <w:rFonts w:ascii="Arial" w:hAnsi="Arial" w:cs="Arial"/>
                  <w:sz w:val="20"/>
                  <w:szCs w:val="20"/>
                </w:rPr>
                <w:delText>NA</w:delText>
              </w:r>
            </w:del>
          </w:p>
        </w:tc>
      </w:tr>
      <w:tr w:rsidR="00CE7855" w:rsidRPr="00B95A6C" w:rsidDel="00703C00" w14:paraId="00D73FB4" w14:textId="0B42F42D" w:rsidTr="003E4DD8">
        <w:trPr>
          <w:del w:id="2035"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467D565C" w14:textId="2838C4C5" w:rsidR="00CE7855" w:rsidRPr="00D251A5" w:rsidDel="00703C00" w:rsidRDefault="00CE7855" w:rsidP="00703C00">
            <w:pPr>
              <w:rPr>
                <w:del w:id="2036" w:author="Nguyen, Trinh@Wildlife" w:date="2021-12-15T11:50:00Z"/>
                <w:rFonts w:ascii="Arial" w:hAnsi="Arial" w:cs="Arial"/>
                <w:b w:val="0"/>
                <w:sz w:val="20"/>
                <w:szCs w:val="20"/>
              </w:rPr>
            </w:pPr>
            <w:del w:id="2037" w:author="Nguyen, Trinh@Wildlife" w:date="2021-12-15T11:50:00Z">
              <w:r w:rsidRPr="00E917ED" w:rsidDel="00703C00">
                <w:rPr>
                  <w:rFonts w:ascii="Arial" w:hAnsi="Arial" w:cs="Arial"/>
                  <w:b w:val="0"/>
                  <w:sz w:val="20"/>
                  <w:szCs w:val="20"/>
                </w:rPr>
                <w:delText>White Croaker</w:delText>
              </w:r>
            </w:del>
          </w:p>
        </w:tc>
        <w:tc>
          <w:tcPr>
            <w:tcW w:w="4860" w:type="dxa"/>
            <w:tcBorders>
              <w:top w:val="single" w:sz="4" w:space="0" w:color="auto"/>
              <w:left w:val="single" w:sz="4" w:space="0" w:color="auto"/>
              <w:bottom w:val="single" w:sz="4" w:space="0" w:color="auto"/>
              <w:right w:val="single" w:sz="4" w:space="0" w:color="auto"/>
            </w:tcBorders>
          </w:tcPr>
          <w:p w14:paraId="5166EF32" w14:textId="14D7B428" w:rsidR="00CE7855" w:rsidRPr="00B95A6C" w:rsidDel="00703C00" w:rsidRDefault="001002A9" w:rsidP="00703C00">
            <w:pPr>
              <w:cnfStyle w:val="000000000000" w:firstRow="0" w:lastRow="0" w:firstColumn="0" w:lastColumn="0" w:oddVBand="0" w:evenVBand="0" w:oddHBand="0" w:evenHBand="0" w:firstRowFirstColumn="0" w:firstRowLastColumn="0" w:lastRowFirstColumn="0" w:lastRowLastColumn="0"/>
              <w:rPr>
                <w:del w:id="2038" w:author="Nguyen, Trinh@Wildlife" w:date="2021-12-15T11:50:00Z"/>
                <w:rFonts w:ascii="Arial" w:hAnsi="Arial" w:cs="Arial"/>
                <w:sz w:val="20"/>
                <w:szCs w:val="20"/>
              </w:rPr>
            </w:pPr>
            <w:del w:id="2039" w:author="Nguyen, Trinh@Wildlife" w:date="2021-12-15T11:50:00Z">
              <w:r w:rsidDel="00703C00">
                <w:rPr>
                  <w:rFonts w:ascii="Arial" w:hAnsi="Arial" w:cs="Arial"/>
                  <w:sz w:val="20"/>
                  <w:szCs w:val="20"/>
                </w:rPr>
                <w:delText>Catch of White Croaker (</w:delText>
              </w:r>
              <w:r w:rsidRPr="001002A9" w:rsidDel="00703C00">
                <w:rPr>
                  <w:rFonts w:ascii="Arial" w:hAnsi="Arial" w:cs="Arial"/>
                  <w:i/>
                  <w:sz w:val="20"/>
                  <w:szCs w:val="20"/>
                </w:rPr>
                <w:delText>Genyonemus lineatus</w:delText>
              </w:r>
              <w:r w:rsidDel="00703C00">
                <w:rPr>
                  <w:rFonts w:ascii="Arial" w:hAnsi="Arial" w:cs="Arial"/>
                  <w:sz w:val="20"/>
                  <w:szCs w:val="20"/>
                </w:rPr>
                <w:delText>)</w:delText>
              </w:r>
            </w:del>
          </w:p>
        </w:tc>
        <w:tc>
          <w:tcPr>
            <w:tcW w:w="2520" w:type="dxa"/>
            <w:tcBorders>
              <w:top w:val="single" w:sz="4" w:space="0" w:color="auto"/>
              <w:left w:val="single" w:sz="4" w:space="0" w:color="auto"/>
              <w:bottom w:val="single" w:sz="4" w:space="0" w:color="auto"/>
              <w:right w:val="single" w:sz="4" w:space="0" w:color="auto"/>
            </w:tcBorders>
          </w:tcPr>
          <w:p w14:paraId="74F340F4" w14:textId="2183F0E4" w:rsidR="00CE7855" w:rsidRPr="00B95A6C" w:rsidDel="00703C00" w:rsidRDefault="00CE7855" w:rsidP="00703C00">
            <w:pPr>
              <w:cnfStyle w:val="000000000000" w:firstRow="0" w:lastRow="0" w:firstColumn="0" w:lastColumn="0" w:oddVBand="0" w:evenVBand="0" w:oddHBand="0" w:evenHBand="0" w:firstRowFirstColumn="0" w:firstRowLastColumn="0" w:lastRowFirstColumn="0" w:lastRowLastColumn="0"/>
              <w:rPr>
                <w:del w:id="2040" w:author="Nguyen, Trinh@Wildlife" w:date="2021-12-15T11:50:00Z"/>
                <w:rFonts w:ascii="Arial" w:hAnsi="Arial" w:cs="Arial"/>
                <w:sz w:val="20"/>
                <w:szCs w:val="20"/>
              </w:rPr>
            </w:pPr>
            <w:del w:id="2041" w:author="Nguyen, Trinh@Wildlife" w:date="2021-12-15T11:50:00Z">
              <w:r w:rsidDel="00703C00">
                <w:rPr>
                  <w:rFonts w:ascii="Arial" w:hAnsi="Arial" w:cs="Arial"/>
                  <w:sz w:val="20"/>
                  <w:szCs w:val="20"/>
                </w:rPr>
                <w:delText>Number of fish</w:delText>
              </w:r>
            </w:del>
          </w:p>
        </w:tc>
        <w:tc>
          <w:tcPr>
            <w:tcW w:w="1890" w:type="dxa"/>
            <w:tcBorders>
              <w:top w:val="single" w:sz="4" w:space="0" w:color="auto"/>
              <w:left w:val="single" w:sz="4" w:space="0" w:color="auto"/>
              <w:bottom w:val="single" w:sz="4" w:space="0" w:color="auto"/>
              <w:right w:val="single" w:sz="4" w:space="0" w:color="auto"/>
            </w:tcBorders>
          </w:tcPr>
          <w:p w14:paraId="330FD125" w14:textId="3B501BB0" w:rsidR="00CE7855" w:rsidRPr="00B95A6C" w:rsidDel="00703C00" w:rsidRDefault="00CE7855" w:rsidP="00703C00">
            <w:pPr>
              <w:cnfStyle w:val="000000000000" w:firstRow="0" w:lastRow="0" w:firstColumn="0" w:lastColumn="0" w:oddVBand="0" w:evenVBand="0" w:oddHBand="0" w:evenHBand="0" w:firstRowFirstColumn="0" w:firstRowLastColumn="0" w:lastRowFirstColumn="0" w:lastRowLastColumn="0"/>
              <w:rPr>
                <w:del w:id="2042" w:author="Nguyen, Trinh@Wildlife" w:date="2021-12-15T11:50:00Z"/>
                <w:rFonts w:ascii="Arial" w:hAnsi="Arial" w:cs="Arial"/>
                <w:sz w:val="20"/>
                <w:szCs w:val="20"/>
              </w:rPr>
            </w:pPr>
            <w:del w:id="2043" w:author="Nguyen, Trinh@Wildlife" w:date="2021-12-15T11:50:00Z">
              <w:r w:rsidRPr="00E8506B" w:rsidDel="00703C00">
                <w:rPr>
                  <w:rFonts w:ascii="Arial" w:hAnsi="Arial" w:cs="Arial"/>
                  <w:sz w:val="20"/>
                  <w:szCs w:val="20"/>
                </w:rPr>
                <w:delText>NA</w:delText>
              </w:r>
            </w:del>
          </w:p>
        </w:tc>
      </w:tr>
      <w:tr w:rsidR="00CE7855" w:rsidRPr="00B95A6C" w:rsidDel="00703C00" w14:paraId="52190636" w14:textId="0BA052DE" w:rsidTr="003E4DD8">
        <w:trPr>
          <w:cnfStyle w:val="000000100000" w:firstRow="0" w:lastRow="0" w:firstColumn="0" w:lastColumn="0" w:oddVBand="0" w:evenVBand="0" w:oddHBand="1" w:evenHBand="0" w:firstRowFirstColumn="0" w:firstRowLastColumn="0" w:lastRowFirstColumn="0" w:lastRowLastColumn="0"/>
          <w:del w:id="2044"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3F175A02" w14:textId="24C69C31" w:rsidR="00CE7855" w:rsidRPr="00D251A5" w:rsidDel="00703C00" w:rsidRDefault="00CE7855" w:rsidP="00703C00">
            <w:pPr>
              <w:rPr>
                <w:del w:id="2045" w:author="Nguyen, Trinh@Wildlife" w:date="2021-12-15T11:50:00Z"/>
                <w:rFonts w:ascii="Arial" w:hAnsi="Arial" w:cs="Arial"/>
                <w:b w:val="0"/>
                <w:sz w:val="20"/>
                <w:szCs w:val="20"/>
              </w:rPr>
            </w:pPr>
            <w:del w:id="2046" w:author="Nguyen, Trinh@Wildlife" w:date="2021-12-15T11:50:00Z">
              <w:r w:rsidRPr="00E917ED" w:rsidDel="00703C00">
                <w:rPr>
                  <w:rFonts w:ascii="Arial" w:hAnsi="Arial" w:cs="Arial"/>
                  <w:b w:val="0"/>
                  <w:sz w:val="20"/>
                  <w:szCs w:val="20"/>
                </w:rPr>
                <w:delText>White Sturgeon</w:delText>
              </w:r>
            </w:del>
          </w:p>
        </w:tc>
        <w:tc>
          <w:tcPr>
            <w:tcW w:w="4860" w:type="dxa"/>
            <w:tcBorders>
              <w:top w:val="single" w:sz="4" w:space="0" w:color="auto"/>
              <w:left w:val="single" w:sz="4" w:space="0" w:color="auto"/>
              <w:bottom w:val="single" w:sz="4" w:space="0" w:color="auto"/>
              <w:right w:val="single" w:sz="4" w:space="0" w:color="auto"/>
            </w:tcBorders>
          </w:tcPr>
          <w:p w14:paraId="7DE4C3E2" w14:textId="28992935" w:rsidR="00CE7855" w:rsidRPr="00B95A6C" w:rsidDel="00703C00" w:rsidRDefault="001002A9" w:rsidP="00703C00">
            <w:pPr>
              <w:cnfStyle w:val="000000100000" w:firstRow="0" w:lastRow="0" w:firstColumn="0" w:lastColumn="0" w:oddVBand="0" w:evenVBand="0" w:oddHBand="1" w:evenHBand="0" w:firstRowFirstColumn="0" w:firstRowLastColumn="0" w:lastRowFirstColumn="0" w:lastRowLastColumn="0"/>
              <w:rPr>
                <w:del w:id="2047" w:author="Nguyen, Trinh@Wildlife" w:date="2021-12-15T11:50:00Z"/>
                <w:rFonts w:ascii="Arial" w:hAnsi="Arial" w:cs="Arial"/>
                <w:sz w:val="20"/>
                <w:szCs w:val="20"/>
              </w:rPr>
            </w:pPr>
            <w:del w:id="2048" w:author="Nguyen, Trinh@Wildlife" w:date="2021-12-15T11:50:00Z">
              <w:r w:rsidDel="00703C00">
                <w:rPr>
                  <w:rFonts w:ascii="Arial" w:hAnsi="Arial" w:cs="Arial"/>
                  <w:sz w:val="20"/>
                  <w:szCs w:val="20"/>
                </w:rPr>
                <w:delText>Catch of White Sturgeon (</w:delText>
              </w:r>
              <w:r w:rsidRPr="001002A9" w:rsidDel="00703C00">
                <w:rPr>
                  <w:rFonts w:ascii="Arial" w:hAnsi="Arial" w:cs="Arial"/>
                  <w:i/>
                  <w:sz w:val="20"/>
                  <w:szCs w:val="20"/>
                </w:rPr>
                <w:delText>Acipenser transmontanus</w:delText>
              </w:r>
              <w:r w:rsidDel="00703C00">
                <w:rPr>
                  <w:rFonts w:ascii="Arial" w:hAnsi="Arial" w:cs="Arial"/>
                  <w:sz w:val="20"/>
                  <w:szCs w:val="20"/>
                </w:rPr>
                <w:delText>)</w:delText>
              </w:r>
            </w:del>
          </w:p>
        </w:tc>
        <w:tc>
          <w:tcPr>
            <w:tcW w:w="2520" w:type="dxa"/>
            <w:tcBorders>
              <w:top w:val="single" w:sz="4" w:space="0" w:color="auto"/>
              <w:left w:val="single" w:sz="4" w:space="0" w:color="auto"/>
              <w:bottom w:val="single" w:sz="4" w:space="0" w:color="auto"/>
              <w:right w:val="single" w:sz="4" w:space="0" w:color="auto"/>
            </w:tcBorders>
          </w:tcPr>
          <w:p w14:paraId="4C3BA80B" w14:textId="0CFF572D" w:rsidR="00CE7855" w:rsidRPr="00B95A6C" w:rsidDel="00703C00" w:rsidRDefault="00CE7855" w:rsidP="00703C00">
            <w:pPr>
              <w:cnfStyle w:val="000000100000" w:firstRow="0" w:lastRow="0" w:firstColumn="0" w:lastColumn="0" w:oddVBand="0" w:evenVBand="0" w:oddHBand="1" w:evenHBand="0" w:firstRowFirstColumn="0" w:firstRowLastColumn="0" w:lastRowFirstColumn="0" w:lastRowLastColumn="0"/>
              <w:rPr>
                <w:del w:id="2049" w:author="Nguyen, Trinh@Wildlife" w:date="2021-12-15T11:50:00Z"/>
                <w:rFonts w:ascii="Arial" w:hAnsi="Arial" w:cs="Arial"/>
                <w:sz w:val="20"/>
                <w:szCs w:val="20"/>
              </w:rPr>
            </w:pPr>
            <w:del w:id="2050" w:author="Nguyen, Trinh@Wildlife" w:date="2021-12-15T11:50:00Z">
              <w:r w:rsidDel="00703C00">
                <w:rPr>
                  <w:rFonts w:ascii="Arial" w:hAnsi="Arial" w:cs="Arial"/>
                  <w:sz w:val="20"/>
                  <w:szCs w:val="20"/>
                </w:rPr>
                <w:delText>Number of fish</w:delText>
              </w:r>
            </w:del>
          </w:p>
        </w:tc>
        <w:tc>
          <w:tcPr>
            <w:tcW w:w="1890" w:type="dxa"/>
            <w:tcBorders>
              <w:top w:val="single" w:sz="4" w:space="0" w:color="auto"/>
              <w:left w:val="single" w:sz="4" w:space="0" w:color="auto"/>
              <w:bottom w:val="single" w:sz="4" w:space="0" w:color="auto"/>
              <w:right w:val="single" w:sz="4" w:space="0" w:color="auto"/>
            </w:tcBorders>
          </w:tcPr>
          <w:p w14:paraId="27AA7A0D" w14:textId="77762CC4" w:rsidR="00CE7855" w:rsidRPr="00B95A6C" w:rsidDel="00703C00" w:rsidRDefault="00CE7855" w:rsidP="00703C00">
            <w:pPr>
              <w:cnfStyle w:val="000000100000" w:firstRow="0" w:lastRow="0" w:firstColumn="0" w:lastColumn="0" w:oddVBand="0" w:evenVBand="0" w:oddHBand="1" w:evenHBand="0" w:firstRowFirstColumn="0" w:firstRowLastColumn="0" w:lastRowFirstColumn="0" w:lastRowLastColumn="0"/>
              <w:rPr>
                <w:del w:id="2051" w:author="Nguyen, Trinh@Wildlife" w:date="2021-12-15T11:50:00Z"/>
                <w:rFonts w:ascii="Arial" w:hAnsi="Arial" w:cs="Arial"/>
                <w:sz w:val="20"/>
                <w:szCs w:val="20"/>
              </w:rPr>
            </w:pPr>
            <w:del w:id="2052" w:author="Nguyen, Trinh@Wildlife" w:date="2021-12-15T11:50:00Z">
              <w:r w:rsidRPr="00E8506B" w:rsidDel="00703C00">
                <w:rPr>
                  <w:rFonts w:ascii="Arial" w:hAnsi="Arial" w:cs="Arial"/>
                  <w:sz w:val="20"/>
                  <w:szCs w:val="20"/>
                </w:rPr>
                <w:delText>NA</w:delText>
              </w:r>
            </w:del>
          </w:p>
        </w:tc>
      </w:tr>
      <w:tr w:rsidR="00CE7855" w:rsidRPr="00B95A6C" w:rsidDel="00703C00" w14:paraId="43AC0DCB" w14:textId="0BA6FF1A" w:rsidTr="003E4DD8">
        <w:trPr>
          <w:del w:id="2053" w:author="Nguyen, Trinh@Wildlife" w:date="2021-12-15T11:50:00Z"/>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left w:val="single" w:sz="4" w:space="0" w:color="auto"/>
              <w:bottom w:val="single" w:sz="4" w:space="0" w:color="auto"/>
              <w:right w:val="single" w:sz="4" w:space="0" w:color="auto"/>
            </w:tcBorders>
          </w:tcPr>
          <w:p w14:paraId="3D1EEF98" w14:textId="7977D1DD" w:rsidR="00CE7855" w:rsidRPr="00D251A5" w:rsidDel="00703C00" w:rsidRDefault="00CE7855" w:rsidP="00703C00">
            <w:pPr>
              <w:rPr>
                <w:del w:id="2054" w:author="Nguyen, Trinh@Wildlife" w:date="2021-12-15T11:50:00Z"/>
                <w:rFonts w:ascii="Arial" w:hAnsi="Arial" w:cs="Arial"/>
                <w:b w:val="0"/>
                <w:sz w:val="20"/>
                <w:szCs w:val="20"/>
              </w:rPr>
            </w:pPr>
            <w:del w:id="2055" w:author="Nguyen, Trinh@Wildlife" w:date="2021-12-15T11:50:00Z">
              <w:r w:rsidRPr="00E917ED" w:rsidDel="00703C00">
                <w:rPr>
                  <w:rFonts w:ascii="Arial" w:hAnsi="Arial" w:cs="Arial"/>
                  <w:b w:val="0"/>
                  <w:sz w:val="20"/>
                  <w:szCs w:val="20"/>
                </w:rPr>
                <w:delText>Yellowfin Goby</w:delText>
              </w:r>
            </w:del>
          </w:p>
        </w:tc>
        <w:tc>
          <w:tcPr>
            <w:tcW w:w="4860" w:type="dxa"/>
            <w:tcBorders>
              <w:top w:val="single" w:sz="4" w:space="0" w:color="auto"/>
              <w:left w:val="single" w:sz="4" w:space="0" w:color="auto"/>
              <w:bottom w:val="single" w:sz="4" w:space="0" w:color="auto"/>
              <w:right w:val="single" w:sz="4" w:space="0" w:color="auto"/>
            </w:tcBorders>
          </w:tcPr>
          <w:p w14:paraId="66DA7C26" w14:textId="37B2D410" w:rsidR="00CE7855" w:rsidRPr="00B95A6C" w:rsidDel="00703C00" w:rsidRDefault="001002A9" w:rsidP="00703C00">
            <w:pPr>
              <w:cnfStyle w:val="000000000000" w:firstRow="0" w:lastRow="0" w:firstColumn="0" w:lastColumn="0" w:oddVBand="0" w:evenVBand="0" w:oddHBand="0" w:evenHBand="0" w:firstRowFirstColumn="0" w:firstRowLastColumn="0" w:lastRowFirstColumn="0" w:lastRowLastColumn="0"/>
              <w:rPr>
                <w:del w:id="2056" w:author="Nguyen, Trinh@Wildlife" w:date="2021-12-15T11:50:00Z"/>
                <w:rFonts w:ascii="Arial" w:hAnsi="Arial" w:cs="Arial"/>
                <w:sz w:val="20"/>
                <w:szCs w:val="20"/>
              </w:rPr>
            </w:pPr>
            <w:del w:id="2057" w:author="Nguyen, Trinh@Wildlife" w:date="2021-12-15T11:50:00Z">
              <w:r w:rsidDel="00703C00">
                <w:rPr>
                  <w:rFonts w:ascii="Arial" w:hAnsi="Arial" w:cs="Arial"/>
                  <w:sz w:val="20"/>
                  <w:szCs w:val="20"/>
                </w:rPr>
                <w:delText>Catch of Yellowfin Goby (</w:delText>
              </w:r>
              <w:r w:rsidRPr="001002A9" w:rsidDel="00703C00">
                <w:rPr>
                  <w:rFonts w:ascii="Arial" w:hAnsi="Arial" w:cs="Arial"/>
                  <w:i/>
                  <w:sz w:val="20"/>
                  <w:szCs w:val="20"/>
                </w:rPr>
                <w:delText>Acanthogobius flavimanus</w:delText>
              </w:r>
              <w:r w:rsidDel="00703C00">
                <w:rPr>
                  <w:rFonts w:ascii="Arial" w:hAnsi="Arial" w:cs="Arial"/>
                  <w:sz w:val="20"/>
                  <w:szCs w:val="20"/>
                </w:rPr>
                <w:delText>)</w:delText>
              </w:r>
            </w:del>
          </w:p>
        </w:tc>
        <w:tc>
          <w:tcPr>
            <w:tcW w:w="2520" w:type="dxa"/>
            <w:tcBorders>
              <w:top w:val="single" w:sz="4" w:space="0" w:color="auto"/>
              <w:left w:val="single" w:sz="4" w:space="0" w:color="auto"/>
              <w:bottom w:val="single" w:sz="4" w:space="0" w:color="auto"/>
              <w:right w:val="single" w:sz="4" w:space="0" w:color="auto"/>
            </w:tcBorders>
          </w:tcPr>
          <w:p w14:paraId="66D9A727" w14:textId="1E0AD0F8" w:rsidR="00CE7855" w:rsidRPr="00B95A6C" w:rsidDel="00703C00" w:rsidRDefault="00CE7855" w:rsidP="00703C00">
            <w:pPr>
              <w:cnfStyle w:val="000000000000" w:firstRow="0" w:lastRow="0" w:firstColumn="0" w:lastColumn="0" w:oddVBand="0" w:evenVBand="0" w:oddHBand="0" w:evenHBand="0" w:firstRowFirstColumn="0" w:firstRowLastColumn="0" w:lastRowFirstColumn="0" w:lastRowLastColumn="0"/>
              <w:rPr>
                <w:del w:id="2058" w:author="Nguyen, Trinh@Wildlife" w:date="2021-12-15T11:50:00Z"/>
                <w:rFonts w:ascii="Arial" w:hAnsi="Arial" w:cs="Arial"/>
                <w:sz w:val="20"/>
                <w:szCs w:val="20"/>
              </w:rPr>
            </w:pPr>
            <w:del w:id="2059" w:author="Nguyen, Trinh@Wildlife" w:date="2021-12-15T11:50:00Z">
              <w:r w:rsidDel="00703C00">
                <w:rPr>
                  <w:rFonts w:ascii="Arial" w:hAnsi="Arial" w:cs="Arial"/>
                  <w:sz w:val="20"/>
                  <w:szCs w:val="20"/>
                </w:rPr>
                <w:delText>Number of fish</w:delText>
              </w:r>
            </w:del>
          </w:p>
        </w:tc>
        <w:tc>
          <w:tcPr>
            <w:tcW w:w="1890" w:type="dxa"/>
            <w:tcBorders>
              <w:top w:val="single" w:sz="4" w:space="0" w:color="auto"/>
              <w:left w:val="single" w:sz="4" w:space="0" w:color="auto"/>
              <w:bottom w:val="single" w:sz="4" w:space="0" w:color="auto"/>
              <w:right w:val="single" w:sz="4" w:space="0" w:color="auto"/>
            </w:tcBorders>
          </w:tcPr>
          <w:p w14:paraId="46EE6BD8" w14:textId="24A29125" w:rsidR="00CE7855" w:rsidRPr="00B95A6C" w:rsidDel="00703C00" w:rsidRDefault="00CE7855" w:rsidP="00703C00">
            <w:pPr>
              <w:cnfStyle w:val="000000000000" w:firstRow="0" w:lastRow="0" w:firstColumn="0" w:lastColumn="0" w:oddVBand="0" w:evenVBand="0" w:oddHBand="0" w:evenHBand="0" w:firstRowFirstColumn="0" w:firstRowLastColumn="0" w:lastRowFirstColumn="0" w:lastRowLastColumn="0"/>
              <w:rPr>
                <w:del w:id="2060" w:author="Nguyen, Trinh@Wildlife" w:date="2021-12-15T11:50:00Z"/>
                <w:rFonts w:ascii="Arial" w:hAnsi="Arial" w:cs="Arial"/>
                <w:sz w:val="20"/>
                <w:szCs w:val="20"/>
              </w:rPr>
            </w:pPr>
            <w:del w:id="2061" w:author="Nguyen, Trinh@Wildlife" w:date="2021-12-15T11:50:00Z">
              <w:r w:rsidRPr="00E8506B" w:rsidDel="00703C00">
                <w:rPr>
                  <w:rFonts w:ascii="Arial" w:hAnsi="Arial" w:cs="Arial"/>
                  <w:sz w:val="20"/>
                  <w:szCs w:val="20"/>
                </w:rPr>
                <w:delText>NA</w:delText>
              </w:r>
            </w:del>
          </w:p>
        </w:tc>
      </w:tr>
    </w:tbl>
    <w:p w14:paraId="03B9F2F8" w14:textId="77777777" w:rsidR="001B35C1" w:rsidRPr="001B35C1" w:rsidRDefault="001B35C1" w:rsidP="00A16021">
      <w:pPr>
        <w:rPr>
          <w:rFonts w:ascii="Arial" w:hAnsi="Arial" w:cs="Arial"/>
        </w:rPr>
      </w:pPr>
    </w:p>
    <w:sectPr w:rsidR="001B35C1" w:rsidRPr="001B35C1" w:rsidSect="00E32BD1">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Chorazyczewski, Adam@Wildlife" w:date="2021-12-21T10:40:00Z" w:initials="CA">
    <w:p w14:paraId="2E371578" w14:textId="1F1DAB91" w:rsidR="009154AE" w:rsidRDefault="009154AE" w:rsidP="00005294">
      <w:pPr>
        <w:pStyle w:val="CommentText"/>
      </w:pPr>
      <w:r>
        <w:rPr>
          <w:rStyle w:val="CommentReference"/>
        </w:rPr>
        <w:annotationRef/>
      </w:r>
      <w:r>
        <w:t>Advice is no longer required. Dec surveys are now a funded part of the project.</w:t>
      </w:r>
    </w:p>
  </w:comment>
  <w:comment w:id="10" w:author="Nguyen, Trinh@Wildlife" w:date="2021-12-15T11:58:00Z" w:initials="NT">
    <w:p w14:paraId="4AE7378A" w14:textId="123F753D" w:rsidR="00703C00" w:rsidRDefault="00703C00" w:rsidP="009154AE">
      <w:pPr>
        <w:pStyle w:val="CommentText"/>
      </w:pPr>
      <w:r>
        <w:rPr>
          <w:rStyle w:val="CommentReference"/>
        </w:rPr>
        <w:annotationRef/>
      </w:r>
      <w:r>
        <w:t>I think this statement is important. Please check to see if this makes sense here or needs to be moved/reworded. Lauren's help may be needed here?</w:t>
      </w:r>
    </w:p>
  </w:comment>
  <w:comment w:id="37" w:author="Nguyen, Trinh@Wildlife" w:date="2021-12-14T14:08:00Z" w:initials="NT">
    <w:p w14:paraId="47B79AA2" w14:textId="234A86B8" w:rsidR="009013F5" w:rsidRDefault="009013F5" w:rsidP="00703C00">
      <w:pPr>
        <w:pStyle w:val="CommentText"/>
      </w:pPr>
      <w:r>
        <w:rPr>
          <w:rStyle w:val="CommentReference"/>
        </w:rPr>
        <w:annotationRef/>
      </w:r>
      <w:r>
        <w:t xml:space="preserve">Don't really understand what this section is actually for. Not saying it needs to be changed, just a bit confused on what it is. </w:t>
      </w:r>
    </w:p>
    <w:p w14:paraId="69B4105E" w14:textId="77777777" w:rsidR="009013F5" w:rsidRDefault="009013F5">
      <w:pPr>
        <w:pStyle w:val="CommentText"/>
      </w:pPr>
    </w:p>
    <w:p w14:paraId="3BE4C5FB" w14:textId="77777777" w:rsidR="009013F5" w:rsidRDefault="009013F5" w:rsidP="00F030C9">
      <w:pPr>
        <w:pStyle w:val="CommentText"/>
      </w:pPr>
      <w:r>
        <w:t>If this section is detailing the relative density analysis, should this be expanded to include how density is calculated and not just how the volume is?</w:t>
      </w:r>
    </w:p>
  </w:comment>
  <w:comment w:id="38" w:author="Chorazyczewski, Adam@Wildlife" w:date="2021-12-21T10:45:00Z" w:initials="CA">
    <w:p w14:paraId="1F9D511E" w14:textId="77777777" w:rsidR="00AF151A" w:rsidRDefault="00AF151A" w:rsidP="00913A78">
      <w:pPr>
        <w:pStyle w:val="CommentText"/>
      </w:pPr>
      <w:r>
        <w:rPr>
          <w:rStyle w:val="CommentReference"/>
        </w:rPr>
        <w:annotationRef/>
      </w:r>
      <w:r>
        <w:t xml:space="preserve">This section attempts to describe how we calculate the volume of sampled water using a flowmeter. Rotations of a flowmeter then converted to distance.  </w:t>
      </w:r>
    </w:p>
  </w:comment>
  <w:comment w:id="40" w:author="Nguyen, Trinh@Wildlife" w:date="2021-12-14T14:10:00Z" w:initials="NT">
    <w:p w14:paraId="46672E8D" w14:textId="713DA7D7" w:rsidR="009013F5" w:rsidRDefault="009013F5" w:rsidP="00AF151A">
      <w:pPr>
        <w:pStyle w:val="CommentText"/>
      </w:pPr>
      <w:r>
        <w:rPr>
          <w:rStyle w:val="CommentReference"/>
        </w:rPr>
        <w:annotationRef/>
      </w:r>
      <w:r>
        <w:t>Aren't these going at the moment?</w:t>
      </w:r>
    </w:p>
  </w:comment>
  <w:comment w:id="56" w:author="Nguyen, Trinh@Wildlife" w:date="2021-12-14T14:25:00Z" w:initials="NT">
    <w:p w14:paraId="048D5A5C" w14:textId="77777777" w:rsidR="009013F5" w:rsidRDefault="009013F5" w:rsidP="00342010">
      <w:pPr>
        <w:pStyle w:val="CommentText"/>
      </w:pPr>
      <w:r>
        <w:rPr>
          <w:rStyle w:val="CommentReference"/>
        </w:rPr>
        <w:annotationRef/>
      </w:r>
      <w:r>
        <w:t>Removing this because none of the queries currently analyze catch or fork length data. I do not know if this is needed to be written out in this metdata document, but I think at the very least this part should be removed.</w:t>
      </w:r>
    </w:p>
  </w:comment>
  <w:comment w:id="57" w:author="Chorazyczewski, Adam@Wildlife" w:date="2021-12-21T10:45:00Z" w:initials="CA">
    <w:p w14:paraId="5E38693C" w14:textId="77777777" w:rsidR="00AF151A" w:rsidRDefault="00AF151A" w:rsidP="00CD1B75">
      <w:pPr>
        <w:pStyle w:val="CommentText"/>
      </w:pPr>
      <w:r>
        <w:rPr>
          <w:rStyle w:val="CommentReference"/>
        </w:rPr>
        <w:annotationRef/>
      </w:r>
      <w:r>
        <w:t>That makes sense to me</w:t>
      </w:r>
    </w:p>
  </w:comment>
  <w:comment w:id="60" w:author="Nguyen, Trinh@Wildlife" w:date="2021-12-21T12:26:00Z" w:initials="NT">
    <w:p w14:paraId="63CF5295" w14:textId="77777777" w:rsidR="00F734A1" w:rsidRDefault="00F734A1" w:rsidP="003064D3">
      <w:pPr>
        <w:pStyle w:val="CommentText"/>
      </w:pPr>
      <w:r>
        <w:rPr>
          <w:rStyle w:val="CommentReference"/>
        </w:rPr>
        <w:annotationRef/>
      </w:r>
      <w:r>
        <w:t>Did add this section. Don't know if this is how EDI wants to do it, but they can yell at me if they want and I'll change it? Or if you know of the format they want, I can change it too.</w:t>
      </w:r>
    </w:p>
  </w:comment>
  <w:comment w:id="410" w:author="Nguyen, Trinh@Wildlife" w:date="2021-12-14T15:30:00Z" w:initials="NT">
    <w:p w14:paraId="2DDC11B7" w14:textId="23A0072E" w:rsidR="009013F5" w:rsidRDefault="009013F5" w:rsidP="00F734A1">
      <w:pPr>
        <w:pStyle w:val="CommentText"/>
      </w:pPr>
      <w:r>
        <w:rPr>
          <w:rStyle w:val="CommentReference"/>
        </w:rPr>
        <w:annotationRef/>
      </w:r>
      <w:r>
        <w:t>Can't figure out what these two columns are for</w:t>
      </w:r>
    </w:p>
  </w:comment>
  <w:comment w:id="417" w:author="Nguyen, Trinh@Wildlife" w:date="2021-12-14T15:30:00Z" w:initials="NT">
    <w:p w14:paraId="59C86ADA" w14:textId="77777777" w:rsidR="00AF151A" w:rsidRDefault="00AF151A" w:rsidP="00AF151A">
      <w:pPr>
        <w:pStyle w:val="CommentText"/>
      </w:pPr>
      <w:r>
        <w:rPr>
          <w:rStyle w:val="CommentReference"/>
        </w:rPr>
        <w:annotationRef/>
      </w:r>
      <w:r>
        <w:t>Can't figure out what these two columns are for</w:t>
      </w:r>
    </w:p>
  </w:comment>
  <w:comment w:id="418" w:author="Chorazyczewski, Adam@Wildlife" w:date="2021-12-21T10:12:00Z" w:initials="CA">
    <w:p w14:paraId="78B80C80" w14:textId="77777777" w:rsidR="00AF151A" w:rsidRDefault="00AF151A" w:rsidP="00AF151A">
      <w:pPr>
        <w:pStyle w:val="CommentText"/>
      </w:pPr>
      <w:r>
        <w:rPr>
          <w:rStyle w:val="CommentReference"/>
        </w:rPr>
        <w:annotationRef/>
      </w:r>
      <w:r>
        <w:t>We use these columns to id chinook races when caught. SLS has only caught 18 chinook ever. Only the ones in 2016 were assigned a race designation. None have ever been sent for coded wire tags. If Ided in field they should be released alive</w:t>
      </w:r>
    </w:p>
  </w:comment>
  <w:comment w:id="419" w:author="Nguyen, Trinh@Wildlife" w:date="2021-12-21T11:13:00Z" w:initials="NT">
    <w:p w14:paraId="30750EFC" w14:textId="77777777" w:rsidR="00864EDB" w:rsidRDefault="00864EDB" w:rsidP="00361B6E">
      <w:pPr>
        <w:pStyle w:val="CommentText"/>
      </w:pPr>
      <w:r>
        <w:rPr>
          <w:rStyle w:val="CommentReference"/>
        </w:rPr>
        <w:annotationRef/>
      </w:r>
      <w:r>
        <w:t>Should AdfinPresent, ReleasedAlive, FieldRace, and AssignedRace be included? They are in the table but not in the database that is available on the FTP website?</w:t>
      </w:r>
    </w:p>
  </w:comment>
  <w:comment w:id="621" w:author="Nguyen, Trinh@Wildlife" w:date="2021-12-14T16:04:00Z" w:initials="NT">
    <w:p w14:paraId="62A7AAFB" w14:textId="15CCA993" w:rsidR="009013F5" w:rsidRDefault="009013F5" w:rsidP="00864EDB">
      <w:pPr>
        <w:pStyle w:val="CommentText"/>
      </w:pPr>
      <w:r>
        <w:rPr>
          <w:rStyle w:val="CommentReference"/>
        </w:rPr>
        <w:annotationRef/>
      </w:r>
      <w:r>
        <w:t>I have no clue what these columns are. Probably should remove some of these columns before publication?</w:t>
      </w:r>
    </w:p>
  </w:comment>
  <w:comment w:id="622" w:author="Nguyen, Trinh@Wildlife" w:date="2021-12-14T16:12:00Z" w:initials="NT">
    <w:p w14:paraId="3E00931C" w14:textId="77777777" w:rsidR="000938E8" w:rsidRDefault="000938E8" w:rsidP="003B5303">
      <w:pPr>
        <w:pStyle w:val="CommentText"/>
      </w:pPr>
      <w:r>
        <w:rPr>
          <w:rStyle w:val="CommentReference"/>
        </w:rPr>
        <w:annotationRef/>
      </w:r>
      <w:r>
        <w:t>F8 to F18</w:t>
      </w:r>
    </w:p>
  </w:comment>
  <w:comment w:id="623" w:author="Chorazyczewski, Adam@Wildlife" w:date="2021-12-21T10:48:00Z" w:initials="CA">
    <w:p w14:paraId="2883ADE9" w14:textId="77777777" w:rsidR="00AF151A" w:rsidRDefault="00AF151A" w:rsidP="006345CE">
      <w:pPr>
        <w:pStyle w:val="CommentText"/>
      </w:pPr>
      <w:r>
        <w:rPr>
          <w:rStyle w:val="CommentReference"/>
        </w:rPr>
        <w:annotationRef/>
      </w:r>
      <w:r>
        <w:t>I agree, no clue what these are used for. There are no entries within them. We can tr removing them from a copy database and verify that nothing changes</w:t>
      </w:r>
    </w:p>
  </w:comment>
  <w:comment w:id="624" w:author="Nguyen, Trinh@Wildlife" w:date="2021-12-21T11:23:00Z" w:initials="NT">
    <w:p w14:paraId="2D16A6A3" w14:textId="77777777" w:rsidR="000638A3" w:rsidRDefault="000638A3">
      <w:pPr>
        <w:pStyle w:val="CommentText"/>
      </w:pPr>
      <w:r>
        <w:rPr>
          <w:rStyle w:val="CommentReference"/>
        </w:rPr>
        <w:annotationRef/>
      </w:r>
      <w:r>
        <w:t>Verified that removing them does not change anything.</w:t>
      </w:r>
    </w:p>
    <w:p w14:paraId="5903779B" w14:textId="77777777" w:rsidR="000638A3" w:rsidRDefault="000638A3">
      <w:pPr>
        <w:pStyle w:val="CommentText"/>
      </w:pPr>
    </w:p>
    <w:p w14:paraId="75105E94" w14:textId="77777777" w:rsidR="000638A3" w:rsidRDefault="000638A3" w:rsidP="003676D9">
      <w:pPr>
        <w:pStyle w:val="CommentText"/>
      </w:pPr>
      <w:r>
        <w:t>We do not need to change anything in the database itself. I can simply account for it in the R code. This means that the resulting CSVs that will be uploaded to EDI will NOT have them.</w:t>
      </w:r>
    </w:p>
  </w:comment>
  <w:comment w:id="749" w:author="Nguyen, Trinh@Wildlife" w:date="2021-12-14T16:24:00Z" w:initials="NT">
    <w:p w14:paraId="2EABB41A" w14:textId="10095BD7" w:rsidR="00015CE7" w:rsidRDefault="00015CE7" w:rsidP="000638A3">
      <w:pPr>
        <w:pStyle w:val="CommentText"/>
      </w:pPr>
      <w:r>
        <w:rPr>
          <w:rStyle w:val="CommentReference"/>
        </w:rPr>
        <w:annotationRef/>
      </w:r>
      <w:r>
        <w:t>Ranges from 35-225. Max ft on tow schedule is 155 ft? Need confirmation on units</w:t>
      </w:r>
    </w:p>
  </w:comment>
  <w:comment w:id="750" w:author="Chorazyczewski, Adam@Wildlife" w:date="2021-12-21T10:49:00Z" w:initials="CA">
    <w:p w14:paraId="4BD38011" w14:textId="77777777" w:rsidR="00AF151A" w:rsidRDefault="00AF151A" w:rsidP="007B643E">
      <w:pPr>
        <w:pStyle w:val="CommentText"/>
      </w:pPr>
      <w:r>
        <w:rPr>
          <w:rStyle w:val="CommentReference"/>
        </w:rPr>
        <w:annotationRef/>
      </w:r>
      <w:r>
        <w:t>Correct it is measured in feet. SLS uses 45 ft - 155 ft</w:t>
      </w:r>
    </w:p>
  </w:comment>
  <w:comment w:id="872" w:author="Nguyen, Trinh@Wildlife" w:date="2021-12-14T16:04:00Z" w:initials="NT">
    <w:p w14:paraId="4CC6677B" w14:textId="0BE4FAD9" w:rsidR="000938E8" w:rsidRDefault="000938E8" w:rsidP="00AF151A">
      <w:pPr>
        <w:pStyle w:val="CommentText"/>
      </w:pPr>
      <w:r>
        <w:rPr>
          <w:rStyle w:val="CommentReference"/>
        </w:rPr>
        <w:annotationRef/>
      </w:r>
      <w:r>
        <w:t>I have no clue what these columns are. Probably should remove some of these columns before publication?</w:t>
      </w:r>
    </w:p>
  </w:comment>
  <w:comment w:id="873" w:author="Nguyen, Trinh@Wildlife" w:date="2021-12-14T16:12:00Z" w:initials="NT">
    <w:p w14:paraId="727CBB63" w14:textId="77777777" w:rsidR="000938E8" w:rsidRDefault="000938E8" w:rsidP="000938E8">
      <w:pPr>
        <w:pStyle w:val="CommentText"/>
      </w:pPr>
      <w:r>
        <w:rPr>
          <w:rStyle w:val="CommentReference"/>
        </w:rPr>
        <w:annotationRef/>
      </w:r>
      <w:r>
        <w:t>F8 to F18</w:t>
      </w:r>
    </w:p>
  </w:comment>
  <w:comment w:id="885" w:author="Nguyen, Trinh@Wildlife" w:date="2021-12-14T17:47:00Z" w:initials="NT">
    <w:p w14:paraId="1A7932C5" w14:textId="77777777" w:rsidR="001E63A2" w:rsidRDefault="001E63A2" w:rsidP="00816C6A">
      <w:pPr>
        <w:pStyle w:val="CommentText"/>
      </w:pPr>
      <w:r>
        <w:rPr>
          <w:rStyle w:val="CommentReference"/>
        </w:rPr>
        <w:annotationRef/>
      </w:r>
      <w:r>
        <w:t>Confirming again to be able to remove these</w:t>
      </w:r>
    </w:p>
  </w:comment>
  <w:comment w:id="886" w:author="Chorazyczewski, Adam@Wildlife" w:date="2021-12-21T10:49:00Z" w:initials="CA">
    <w:p w14:paraId="2A7C488A" w14:textId="77777777" w:rsidR="00283CD0" w:rsidRDefault="00283CD0" w:rsidP="00352041">
      <w:pPr>
        <w:pStyle w:val="CommentText"/>
      </w:pPr>
      <w:r>
        <w:rPr>
          <w:rStyle w:val="CommentReference"/>
        </w:rPr>
        <w:annotationRef/>
      </w:r>
      <w:r>
        <w:t>We have never used a CB net with SLS. This is an artifact of coping over the 20mm database. Again we can remove once verified that it will cause no changes</w:t>
      </w:r>
    </w:p>
  </w:comment>
  <w:comment w:id="887" w:author="Nguyen, Trinh@Wildlife" w:date="2021-12-21T11:24:00Z" w:initials="NT">
    <w:p w14:paraId="65C78DDB" w14:textId="77777777" w:rsidR="000638A3" w:rsidRDefault="000638A3">
      <w:pPr>
        <w:pStyle w:val="CommentText"/>
      </w:pPr>
      <w:r>
        <w:rPr>
          <w:rStyle w:val="CommentReference"/>
        </w:rPr>
        <w:annotationRef/>
      </w:r>
      <w:r>
        <w:t>Verified that removing this does not change anything.</w:t>
      </w:r>
    </w:p>
    <w:p w14:paraId="3399FFF9" w14:textId="77777777" w:rsidR="000638A3" w:rsidRDefault="000638A3">
      <w:pPr>
        <w:pStyle w:val="CommentText"/>
      </w:pPr>
    </w:p>
    <w:p w14:paraId="35FDBF23" w14:textId="77777777" w:rsidR="000638A3" w:rsidRDefault="000638A3" w:rsidP="00DB5834">
      <w:pPr>
        <w:pStyle w:val="CommentText"/>
      </w:pPr>
      <w:r>
        <w:t>Will remove only via the R script and original database will not be touched.</w:t>
      </w:r>
    </w:p>
  </w:comment>
  <w:comment w:id="1121" w:author="Nguyen, Trinh@Wildlife" w:date="2021-12-14T18:47:00Z" w:initials="NT">
    <w:p w14:paraId="7D32845A" w14:textId="629A66B9" w:rsidR="001E63A2" w:rsidRDefault="001E63A2" w:rsidP="000638A3">
      <w:pPr>
        <w:pStyle w:val="CommentText"/>
      </w:pPr>
      <w:r>
        <w:rPr>
          <w:rStyle w:val="CommentReference"/>
        </w:rPr>
        <w:annotationRef/>
      </w:r>
      <w:r>
        <w:t>Remove JustEdited and WaterInfoID?</w:t>
      </w:r>
    </w:p>
  </w:comment>
  <w:comment w:id="1122" w:author="Chorazyczewski, Adam@Wildlife" w:date="2021-12-21T10:50:00Z" w:initials="CA">
    <w:p w14:paraId="3C5634DA" w14:textId="77777777" w:rsidR="00283CD0" w:rsidRDefault="00283CD0" w:rsidP="005769D9">
      <w:pPr>
        <w:pStyle w:val="CommentText"/>
      </w:pPr>
      <w:r>
        <w:rPr>
          <w:rStyle w:val="CommentReference"/>
        </w:rPr>
        <w:annotationRef/>
      </w:r>
      <w:r>
        <w:t>Just edited is not relevant for data users and can be removed. Same with waterinfoID, that’s just an auto number assigned to the record</w:t>
      </w:r>
    </w:p>
  </w:comment>
  <w:comment w:id="1123" w:author="Nguyen, Trinh@Wildlife" w:date="2021-12-21T11:31:00Z" w:initials="NT">
    <w:p w14:paraId="091FF47D" w14:textId="77777777" w:rsidR="00091A7A" w:rsidRDefault="00091A7A" w:rsidP="00844B66">
      <w:pPr>
        <w:pStyle w:val="CommentText"/>
      </w:pPr>
      <w:r>
        <w:rPr>
          <w:rStyle w:val="CommentReference"/>
        </w:rPr>
        <w:annotationRef/>
      </w:r>
      <w:r>
        <w:t>Ok, done</w:t>
      </w:r>
    </w:p>
  </w:comment>
  <w:comment w:id="1402" w:author="Nguyen, Trinh@Wildlife" w:date="2021-12-15T11:48:00Z" w:initials="NT">
    <w:p w14:paraId="7F2E7219" w14:textId="29F32099" w:rsidR="00703C00" w:rsidRDefault="00703C00" w:rsidP="00091A7A">
      <w:pPr>
        <w:pStyle w:val="CommentText"/>
      </w:pPr>
      <w:r>
        <w:rPr>
          <w:rStyle w:val="CommentReference"/>
        </w:rPr>
        <w:annotationRef/>
      </w:r>
      <w:r>
        <w:t>Again, is this right?</w:t>
      </w:r>
    </w:p>
  </w:comment>
  <w:comment w:id="1403" w:author="Chorazyczewski, Adam@Wildlife" w:date="2021-12-21T10:49:00Z" w:initials="CA">
    <w:p w14:paraId="5476573A" w14:textId="77777777" w:rsidR="00AF151A" w:rsidRDefault="00AF151A" w:rsidP="00861947">
      <w:pPr>
        <w:pStyle w:val="CommentText"/>
      </w:pPr>
      <w:r>
        <w:rPr>
          <w:rStyle w:val="CommentReference"/>
        </w:rPr>
        <w:annotationRef/>
      </w:r>
      <w:r>
        <w:t>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371578" w15:done="1"/>
  <w15:commentEx w15:paraId="4AE7378A" w15:done="0"/>
  <w15:commentEx w15:paraId="3BE4C5FB" w15:done="1"/>
  <w15:commentEx w15:paraId="1F9D511E" w15:paraIdParent="3BE4C5FB" w15:done="1"/>
  <w15:commentEx w15:paraId="46672E8D" w15:done="1"/>
  <w15:commentEx w15:paraId="048D5A5C" w15:done="1"/>
  <w15:commentEx w15:paraId="5E38693C" w15:paraIdParent="048D5A5C" w15:done="1"/>
  <w15:commentEx w15:paraId="63CF5295" w15:done="0"/>
  <w15:commentEx w15:paraId="2DDC11B7" w15:done="1"/>
  <w15:commentEx w15:paraId="59C86ADA" w15:done="0"/>
  <w15:commentEx w15:paraId="78B80C80" w15:paraIdParent="59C86ADA" w15:done="0"/>
  <w15:commentEx w15:paraId="30750EFC" w15:paraIdParent="59C86ADA" w15:done="0"/>
  <w15:commentEx w15:paraId="62A7AAFB" w15:done="0"/>
  <w15:commentEx w15:paraId="3E00931C" w15:paraIdParent="62A7AAFB" w15:done="0"/>
  <w15:commentEx w15:paraId="2883ADE9" w15:paraIdParent="62A7AAFB" w15:done="0"/>
  <w15:commentEx w15:paraId="75105E94" w15:paraIdParent="62A7AAFB" w15:done="0"/>
  <w15:commentEx w15:paraId="2EABB41A" w15:done="1"/>
  <w15:commentEx w15:paraId="4BD38011" w15:paraIdParent="2EABB41A" w15:done="1"/>
  <w15:commentEx w15:paraId="4CC6677B" w15:done="1"/>
  <w15:commentEx w15:paraId="727CBB63" w15:paraIdParent="4CC6677B" w15:done="1"/>
  <w15:commentEx w15:paraId="1A7932C5" w15:done="0"/>
  <w15:commentEx w15:paraId="2A7C488A" w15:paraIdParent="1A7932C5" w15:done="0"/>
  <w15:commentEx w15:paraId="35FDBF23" w15:paraIdParent="1A7932C5" w15:done="0"/>
  <w15:commentEx w15:paraId="7D32845A" w15:done="0"/>
  <w15:commentEx w15:paraId="3C5634DA" w15:paraIdParent="7D32845A" w15:done="0"/>
  <w15:commentEx w15:paraId="091FF47D" w15:paraIdParent="7D32845A" w15:done="0"/>
  <w15:commentEx w15:paraId="7F2E7219" w15:done="1"/>
  <w15:commentEx w15:paraId="5476573A" w15:paraIdParent="7F2E721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C2D82" w16cex:dateUtc="2021-12-21T18:40:00Z"/>
  <w16cex:commentExtensible w16cex:durableId="256456F0" w16cex:dateUtc="2021-12-15T19:58:00Z"/>
  <w16cex:commentExtensible w16cex:durableId="256323E8" w16cex:dateUtc="2021-12-14T22:08:00Z"/>
  <w16cex:commentExtensible w16cex:durableId="256C2ECC" w16cex:dateUtc="2021-12-21T18:45:00Z"/>
  <w16cex:commentExtensible w16cex:durableId="25632460" w16cex:dateUtc="2021-12-14T22:10:00Z"/>
  <w16cex:commentExtensible w16cex:durableId="256327D3" w16cex:dateUtc="2021-12-14T22:25:00Z"/>
  <w16cex:commentExtensible w16cex:durableId="256C2EE3" w16cex:dateUtc="2021-12-21T18:45:00Z"/>
  <w16cex:commentExtensible w16cex:durableId="256C4692" w16cex:dateUtc="2021-12-21T20:26:00Z"/>
  <w16cex:commentExtensible w16cex:durableId="25633733" w16cex:dateUtc="2021-12-14T23:30:00Z"/>
  <w16cex:commentExtensible w16cex:durableId="256C2F4F" w16cex:dateUtc="2021-12-14T23:30:00Z"/>
  <w16cex:commentExtensible w16cex:durableId="256C2706" w16cex:dateUtc="2021-12-21T18:12:00Z"/>
  <w16cex:commentExtensible w16cex:durableId="256C3549" w16cex:dateUtc="2021-12-21T19:13:00Z"/>
  <w16cex:commentExtensible w16cex:durableId="25633F1C" w16cex:dateUtc="2021-12-15T00:04:00Z"/>
  <w16cex:commentExtensible w16cex:durableId="256340E3" w16cex:dateUtc="2021-12-15T00:12:00Z"/>
  <w16cex:commentExtensible w16cex:durableId="256C2F8D" w16cex:dateUtc="2021-12-21T18:48:00Z"/>
  <w16cex:commentExtensible w16cex:durableId="256C37BF" w16cex:dateUtc="2021-12-21T19:23:00Z"/>
  <w16cex:commentExtensible w16cex:durableId="256343A2" w16cex:dateUtc="2021-12-15T00:24:00Z"/>
  <w16cex:commentExtensible w16cex:durableId="256C2F9E" w16cex:dateUtc="2021-12-21T18:49:00Z"/>
  <w16cex:commentExtensible w16cex:durableId="256341B2" w16cex:dateUtc="2021-12-15T00:04:00Z"/>
  <w16cex:commentExtensible w16cex:durableId="256341B1" w16cex:dateUtc="2021-12-15T00:12:00Z"/>
  <w16cex:commentExtensible w16cex:durableId="25635719" w16cex:dateUtc="2021-12-15T01:47:00Z"/>
  <w16cex:commentExtensible w16cex:durableId="256C2FD2" w16cex:dateUtc="2021-12-21T18:49:00Z"/>
  <w16cex:commentExtensible w16cex:durableId="256C37EC" w16cex:dateUtc="2021-12-21T19:24:00Z"/>
  <w16cex:commentExtensible w16cex:durableId="25636536" w16cex:dateUtc="2021-12-15T02:47:00Z"/>
  <w16cex:commentExtensible w16cex:durableId="256C2FE0" w16cex:dateUtc="2021-12-21T18:50:00Z"/>
  <w16cex:commentExtensible w16cex:durableId="256C39A7" w16cex:dateUtc="2021-12-21T19:31:00Z"/>
  <w16cex:commentExtensible w16cex:durableId="2564548F" w16cex:dateUtc="2021-12-15T19:48:00Z"/>
  <w16cex:commentExtensible w16cex:durableId="256C2FB1" w16cex:dateUtc="2021-12-21T18: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371578" w16cid:durableId="256C2D82"/>
  <w16cid:commentId w16cid:paraId="4AE7378A" w16cid:durableId="256456F0"/>
  <w16cid:commentId w16cid:paraId="3BE4C5FB" w16cid:durableId="256323E8"/>
  <w16cid:commentId w16cid:paraId="1F9D511E" w16cid:durableId="256C2ECC"/>
  <w16cid:commentId w16cid:paraId="46672E8D" w16cid:durableId="25632460"/>
  <w16cid:commentId w16cid:paraId="048D5A5C" w16cid:durableId="256327D3"/>
  <w16cid:commentId w16cid:paraId="5E38693C" w16cid:durableId="256C2EE3"/>
  <w16cid:commentId w16cid:paraId="63CF5295" w16cid:durableId="256C4692"/>
  <w16cid:commentId w16cid:paraId="2DDC11B7" w16cid:durableId="25633733"/>
  <w16cid:commentId w16cid:paraId="59C86ADA" w16cid:durableId="256C2F4F"/>
  <w16cid:commentId w16cid:paraId="78B80C80" w16cid:durableId="256C2706"/>
  <w16cid:commentId w16cid:paraId="30750EFC" w16cid:durableId="256C3549"/>
  <w16cid:commentId w16cid:paraId="62A7AAFB" w16cid:durableId="25633F1C"/>
  <w16cid:commentId w16cid:paraId="3E00931C" w16cid:durableId="256340E3"/>
  <w16cid:commentId w16cid:paraId="2883ADE9" w16cid:durableId="256C2F8D"/>
  <w16cid:commentId w16cid:paraId="75105E94" w16cid:durableId="256C37BF"/>
  <w16cid:commentId w16cid:paraId="2EABB41A" w16cid:durableId="256343A2"/>
  <w16cid:commentId w16cid:paraId="4BD38011" w16cid:durableId="256C2F9E"/>
  <w16cid:commentId w16cid:paraId="4CC6677B" w16cid:durableId="256341B2"/>
  <w16cid:commentId w16cid:paraId="727CBB63" w16cid:durableId="256341B1"/>
  <w16cid:commentId w16cid:paraId="1A7932C5" w16cid:durableId="25635719"/>
  <w16cid:commentId w16cid:paraId="2A7C488A" w16cid:durableId="256C2FD2"/>
  <w16cid:commentId w16cid:paraId="35FDBF23" w16cid:durableId="256C37EC"/>
  <w16cid:commentId w16cid:paraId="7D32845A" w16cid:durableId="25636536"/>
  <w16cid:commentId w16cid:paraId="3C5634DA" w16cid:durableId="256C2FE0"/>
  <w16cid:commentId w16cid:paraId="091FF47D" w16cid:durableId="256C39A7"/>
  <w16cid:commentId w16cid:paraId="7F2E7219" w16cid:durableId="2564548F"/>
  <w16cid:commentId w16cid:paraId="5476573A" w16cid:durableId="256C2F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148B" w14:textId="77777777" w:rsidR="00534018" w:rsidRDefault="00534018" w:rsidP="009E5365">
      <w:r>
        <w:separator/>
      </w:r>
    </w:p>
  </w:endnote>
  <w:endnote w:type="continuationSeparator" w:id="0">
    <w:p w14:paraId="623D1939" w14:textId="77777777" w:rsidR="00534018" w:rsidRDefault="00534018" w:rsidP="009E5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EB080" w14:textId="77777777" w:rsidR="00534018" w:rsidRDefault="00534018" w:rsidP="009E5365">
      <w:r>
        <w:separator/>
      </w:r>
    </w:p>
  </w:footnote>
  <w:footnote w:type="continuationSeparator" w:id="0">
    <w:p w14:paraId="46F32D46" w14:textId="77777777" w:rsidR="00534018" w:rsidRDefault="00534018" w:rsidP="009E53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D04666"/>
    <w:multiLevelType w:val="hybridMultilevel"/>
    <w:tmpl w:val="0FBE67C6"/>
    <w:lvl w:ilvl="0" w:tplc="4412B7F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uyen, Trinh@Wildlife">
    <w15:presenceInfo w15:providerId="AD" w15:userId="S::Trinh.Nguyen@Wildlife.ca.gov::40e34d19-7a97-4ead-b9de-5a8a1ceaa103"/>
  </w15:person>
  <w15:person w15:author="Chorazyczewski, Adam@Wildlife">
    <w15:presenceInfo w15:providerId="AD" w15:userId="S::Adam.Chorazyczewski@Wildlife.ca.gov::b5e0a955-7f9f-4d16-8cf3-6d4662e4b8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2E3"/>
    <w:rsid w:val="00005294"/>
    <w:rsid w:val="00015CE7"/>
    <w:rsid w:val="00022790"/>
    <w:rsid w:val="00027C17"/>
    <w:rsid w:val="0005253B"/>
    <w:rsid w:val="00056500"/>
    <w:rsid w:val="0005651D"/>
    <w:rsid w:val="000622E3"/>
    <w:rsid w:val="000638A3"/>
    <w:rsid w:val="00091A7A"/>
    <w:rsid w:val="000938E8"/>
    <w:rsid w:val="000C2635"/>
    <w:rsid w:val="001002A9"/>
    <w:rsid w:val="00106F70"/>
    <w:rsid w:val="00165BD7"/>
    <w:rsid w:val="00171356"/>
    <w:rsid w:val="00184679"/>
    <w:rsid w:val="001B35C1"/>
    <w:rsid w:val="001E63A2"/>
    <w:rsid w:val="002030D9"/>
    <w:rsid w:val="002070AF"/>
    <w:rsid w:val="00212473"/>
    <w:rsid w:val="00220FE4"/>
    <w:rsid w:val="0023102A"/>
    <w:rsid w:val="00255559"/>
    <w:rsid w:val="00283CD0"/>
    <w:rsid w:val="00287728"/>
    <w:rsid w:val="003332FB"/>
    <w:rsid w:val="003614F6"/>
    <w:rsid w:val="003961FA"/>
    <w:rsid w:val="003B00FC"/>
    <w:rsid w:val="003D564E"/>
    <w:rsid w:val="003E0342"/>
    <w:rsid w:val="003E4DD8"/>
    <w:rsid w:val="00406BAB"/>
    <w:rsid w:val="0046265B"/>
    <w:rsid w:val="0049446A"/>
    <w:rsid w:val="004D5825"/>
    <w:rsid w:val="004E129D"/>
    <w:rsid w:val="00534018"/>
    <w:rsid w:val="005626AF"/>
    <w:rsid w:val="00566A5A"/>
    <w:rsid w:val="00573B2C"/>
    <w:rsid w:val="00574A8E"/>
    <w:rsid w:val="00591EBB"/>
    <w:rsid w:val="00594314"/>
    <w:rsid w:val="005B262F"/>
    <w:rsid w:val="005B3DFF"/>
    <w:rsid w:val="005C7CF4"/>
    <w:rsid w:val="00607307"/>
    <w:rsid w:val="0062382B"/>
    <w:rsid w:val="00657E72"/>
    <w:rsid w:val="00695B44"/>
    <w:rsid w:val="006B2CAE"/>
    <w:rsid w:val="006C1920"/>
    <w:rsid w:val="00703C00"/>
    <w:rsid w:val="00733AA2"/>
    <w:rsid w:val="00781176"/>
    <w:rsid w:val="007A598F"/>
    <w:rsid w:val="007B06C0"/>
    <w:rsid w:val="0080441A"/>
    <w:rsid w:val="00822B18"/>
    <w:rsid w:val="0084311C"/>
    <w:rsid w:val="008442C2"/>
    <w:rsid w:val="00857E35"/>
    <w:rsid w:val="00864EDB"/>
    <w:rsid w:val="00874ABE"/>
    <w:rsid w:val="008A3B28"/>
    <w:rsid w:val="008B180A"/>
    <w:rsid w:val="009013F5"/>
    <w:rsid w:val="009111D2"/>
    <w:rsid w:val="009154AE"/>
    <w:rsid w:val="00970746"/>
    <w:rsid w:val="00971843"/>
    <w:rsid w:val="00986299"/>
    <w:rsid w:val="009C2960"/>
    <w:rsid w:val="009D3FFB"/>
    <w:rsid w:val="009E5365"/>
    <w:rsid w:val="009F5AF2"/>
    <w:rsid w:val="00A0090B"/>
    <w:rsid w:val="00A16021"/>
    <w:rsid w:val="00A3792E"/>
    <w:rsid w:val="00A558E8"/>
    <w:rsid w:val="00A8039A"/>
    <w:rsid w:val="00AC5234"/>
    <w:rsid w:val="00AD2ABA"/>
    <w:rsid w:val="00AF151A"/>
    <w:rsid w:val="00B1132F"/>
    <w:rsid w:val="00B2259B"/>
    <w:rsid w:val="00B4382B"/>
    <w:rsid w:val="00B73F69"/>
    <w:rsid w:val="00B95A6C"/>
    <w:rsid w:val="00BA50A1"/>
    <w:rsid w:val="00BA6ED8"/>
    <w:rsid w:val="00BD2985"/>
    <w:rsid w:val="00BE1AAB"/>
    <w:rsid w:val="00BE3AA8"/>
    <w:rsid w:val="00C11FD5"/>
    <w:rsid w:val="00C12892"/>
    <w:rsid w:val="00C16B2A"/>
    <w:rsid w:val="00C54927"/>
    <w:rsid w:val="00C754D7"/>
    <w:rsid w:val="00C7733F"/>
    <w:rsid w:val="00CB2D79"/>
    <w:rsid w:val="00CE3019"/>
    <w:rsid w:val="00CE6BF5"/>
    <w:rsid w:val="00CE7855"/>
    <w:rsid w:val="00D251A5"/>
    <w:rsid w:val="00DA0771"/>
    <w:rsid w:val="00DA7440"/>
    <w:rsid w:val="00DB3402"/>
    <w:rsid w:val="00DB3C6F"/>
    <w:rsid w:val="00DC1EC7"/>
    <w:rsid w:val="00E043F7"/>
    <w:rsid w:val="00E114EF"/>
    <w:rsid w:val="00E26386"/>
    <w:rsid w:val="00E32BD1"/>
    <w:rsid w:val="00E4216B"/>
    <w:rsid w:val="00E72B8F"/>
    <w:rsid w:val="00E9053B"/>
    <w:rsid w:val="00E90BEB"/>
    <w:rsid w:val="00E917ED"/>
    <w:rsid w:val="00EA6E6F"/>
    <w:rsid w:val="00EE6911"/>
    <w:rsid w:val="00F41BD5"/>
    <w:rsid w:val="00F46522"/>
    <w:rsid w:val="00F734A1"/>
    <w:rsid w:val="00F963AE"/>
    <w:rsid w:val="00FA11BA"/>
    <w:rsid w:val="00FA23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079845A"/>
  <w14:defaultImageDpi w14:val="300"/>
  <w15:docId w15:val="{386AC927-FEC0-407D-BF0A-F5D3EDD61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74ABE"/>
    <w:pPr>
      <w:widowControl w:val="0"/>
      <w:autoSpaceDE w:val="0"/>
      <w:autoSpaceDN w:val="0"/>
      <w:adjustRightInd w:val="0"/>
    </w:pPr>
    <w:rPr>
      <w:rFonts w:ascii="Cambria" w:hAnsi="Cambria" w:cs="Cambria"/>
      <w:color w:val="000000"/>
    </w:rPr>
  </w:style>
  <w:style w:type="table" w:styleId="TableGrid">
    <w:name w:val="Table Grid"/>
    <w:basedOn w:val="TableNormal"/>
    <w:uiPriority w:val="59"/>
    <w:rsid w:val="002030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2030D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2030D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9013F5"/>
  </w:style>
  <w:style w:type="paragraph" w:styleId="ListParagraph">
    <w:name w:val="List Paragraph"/>
    <w:basedOn w:val="Normal"/>
    <w:uiPriority w:val="34"/>
    <w:qFormat/>
    <w:rsid w:val="009013F5"/>
    <w:pPr>
      <w:ind w:left="720"/>
      <w:contextualSpacing/>
    </w:pPr>
  </w:style>
  <w:style w:type="character" w:styleId="CommentReference">
    <w:name w:val="annotation reference"/>
    <w:basedOn w:val="DefaultParagraphFont"/>
    <w:uiPriority w:val="99"/>
    <w:semiHidden/>
    <w:unhideWhenUsed/>
    <w:rsid w:val="009013F5"/>
    <w:rPr>
      <w:sz w:val="16"/>
      <w:szCs w:val="16"/>
    </w:rPr>
  </w:style>
  <w:style w:type="paragraph" w:styleId="CommentText">
    <w:name w:val="annotation text"/>
    <w:basedOn w:val="Normal"/>
    <w:link w:val="CommentTextChar"/>
    <w:uiPriority w:val="99"/>
    <w:unhideWhenUsed/>
    <w:rsid w:val="009013F5"/>
    <w:rPr>
      <w:sz w:val="20"/>
      <w:szCs w:val="20"/>
    </w:rPr>
  </w:style>
  <w:style w:type="character" w:customStyle="1" w:styleId="CommentTextChar">
    <w:name w:val="Comment Text Char"/>
    <w:basedOn w:val="DefaultParagraphFont"/>
    <w:link w:val="CommentText"/>
    <w:uiPriority w:val="99"/>
    <w:rsid w:val="009013F5"/>
    <w:rPr>
      <w:sz w:val="20"/>
      <w:szCs w:val="20"/>
    </w:rPr>
  </w:style>
  <w:style w:type="paragraph" w:styleId="CommentSubject">
    <w:name w:val="annotation subject"/>
    <w:basedOn w:val="CommentText"/>
    <w:next w:val="CommentText"/>
    <w:link w:val="CommentSubjectChar"/>
    <w:uiPriority w:val="99"/>
    <w:semiHidden/>
    <w:unhideWhenUsed/>
    <w:rsid w:val="009013F5"/>
    <w:rPr>
      <w:b/>
      <w:bCs/>
    </w:rPr>
  </w:style>
  <w:style w:type="character" w:customStyle="1" w:styleId="CommentSubjectChar">
    <w:name w:val="Comment Subject Char"/>
    <w:basedOn w:val="CommentTextChar"/>
    <w:link w:val="CommentSubject"/>
    <w:uiPriority w:val="99"/>
    <w:semiHidden/>
    <w:rsid w:val="009013F5"/>
    <w:rPr>
      <w:b/>
      <w:bCs/>
      <w:sz w:val="20"/>
      <w:szCs w:val="20"/>
    </w:rPr>
  </w:style>
  <w:style w:type="character" w:styleId="Hyperlink">
    <w:name w:val="Hyperlink"/>
    <w:basedOn w:val="DefaultParagraphFont"/>
    <w:uiPriority w:val="99"/>
    <w:unhideWhenUsed/>
    <w:rsid w:val="005B3DFF"/>
    <w:rPr>
      <w:color w:val="0000FF" w:themeColor="hyperlink"/>
      <w:u w:val="single"/>
    </w:rPr>
  </w:style>
  <w:style w:type="character" w:styleId="UnresolvedMention">
    <w:name w:val="Unresolved Mention"/>
    <w:basedOn w:val="DefaultParagraphFont"/>
    <w:uiPriority w:val="99"/>
    <w:semiHidden/>
    <w:unhideWhenUsed/>
    <w:rsid w:val="005B3D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2603">
      <w:bodyDiv w:val="1"/>
      <w:marLeft w:val="0"/>
      <w:marRight w:val="0"/>
      <w:marTop w:val="0"/>
      <w:marBottom w:val="0"/>
      <w:divBdr>
        <w:top w:val="none" w:sz="0" w:space="0" w:color="auto"/>
        <w:left w:val="none" w:sz="0" w:space="0" w:color="auto"/>
        <w:bottom w:val="none" w:sz="0" w:space="0" w:color="auto"/>
        <w:right w:val="none" w:sz="0" w:space="0" w:color="auto"/>
      </w:divBdr>
    </w:div>
    <w:div w:id="13771923">
      <w:bodyDiv w:val="1"/>
      <w:marLeft w:val="0"/>
      <w:marRight w:val="0"/>
      <w:marTop w:val="0"/>
      <w:marBottom w:val="0"/>
      <w:divBdr>
        <w:top w:val="none" w:sz="0" w:space="0" w:color="auto"/>
        <w:left w:val="none" w:sz="0" w:space="0" w:color="auto"/>
        <w:bottom w:val="none" w:sz="0" w:space="0" w:color="auto"/>
        <w:right w:val="none" w:sz="0" w:space="0" w:color="auto"/>
      </w:divBdr>
    </w:div>
    <w:div w:id="42365336">
      <w:bodyDiv w:val="1"/>
      <w:marLeft w:val="0"/>
      <w:marRight w:val="0"/>
      <w:marTop w:val="0"/>
      <w:marBottom w:val="0"/>
      <w:divBdr>
        <w:top w:val="none" w:sz="0" w:space="0" w:color="auto"/>
        <w:left w:val="none" w:sz="0" w:space="0" w:color="auto"/>
        <w:bottom w:val="none" w:sz="0" w:space="0" w:color="auto"/>
        <w:right w:val="none" w:sz="0" w:space="0" w:color="auto"/>
      </w:divBdr>
    </w:div>
    <w:div w:id="45759591">
      <w:bodyDiv w:val="1"/>
      <w:marLeft w:val="0"/>
      <w:marRight w:val="0"/>
      <w:marTop w:val="0"/>
      <w:marBottom w:val="0"/>
      <w:divBdr>
        <w:top w:val="none" w:sz="0" w:space="0" w:color="auto"/>
        <w:left w:val="none" w:sz="0" w:space="0" w:color="auto"/>
        <w:bottom w:val="none" w:sz="0" w:space="0" w:color="auto"/>
        <w:right w:val="none" w:sz="0" w:space="0" w:color="auto"/>
      </w:divBdr>
    </w:div>
    <w:div w:id="54742496">
      <w:bodyDiv w:val="1"/>
      <w:marLeft w:val="0"/>
      <w:marRight w:val="0"/>
      <w:marTop w:val="0"/>
      <w:marBottom w:val="0"/>
      <w:divBdr>
        <w:top w:val="none" w:sz="0" w:space="0" w:color="auto"/>
        <w:left w:val="none" w:sz="0" w:space="0" w:color="auto"/>
        <w:bottom w:val="none" w:sz="0" w:space="0" w:color="auto"/>
        <w:right w:val="none" w:sz="0" w:space="0" w:color="auto"/>
      </w:divBdr>
    </w:div>
    <w:div w:id="104661522">
      <w:bodyDiv w:val="1"/>
      <w:marLeft w:val="0"/>
      <w:marRight w:val="0"/>
      <w:marTop w:val="0"/>
      <w:marBottom w:val="0"/>
      <w:divBdr>
        <w:top w:val="none" w:sz="0" w:space="0" w:color="auto"/>
        <w:left w:val="none" w:sz="0" w:space="0" w:color="auto"/>
        <w:bottom w:val="none" w:sz="0" w:space="0" w:color="auto"/>
        <w:right w:val="none" w:sz="0" w:space="0" w:color="auto"/>
      </w:divBdr>
    </w:div>
    <w:div w:id="105657040">
      <w:bodyDiv w:val="1"/>
      <w:marLeft w:val="0"/>
      <w:marRight w:val="0"/>
      <w:marTop w:val="0"/>
      <w:marBottom w:val="0"/>
      <w:divBdr>
        <w:top w:val="none" w:sz="0" w:space="0" w:color="auto"/>
        <w:left w:val="none" w:sz="0" w:space="0" w:color="auto"/>
        <w:bottom w:val="none" w:sz="0" w:space="0" w:color="auto"/>
        <w:right w:val="none" w:sz="0" w:space="0" w:color="auto"/>
      </w:divBdr>
    </w:div>
    <w:div w:id="111674004">
      <w:bodyDiv w:val="1"/>
      <w:marLeft w:val="0"/>
      <w:marRight w:val="0"/>
      <w:marTop w:val="0"/>
      <w:marBottom w:val="0"/>
      <w:divBdr>
        <w:top w:val="none" w:sz="0" w:space="0" w:color="auto"/>
        <w:left w:val="none" w:sz="0" w:space="0" w:color="auto"/>
        <w:bottom w:val="none" w:sz="0" w:space="0" w:color="auto"/>
        <w:right w:val="none" w:sz="0" w:space="0" w:color="auto"/>
      </w:divBdr>
    </w:div>
    <w:div w:id="113838894">
      <w:bodyDiv w:val="1"/>
      <w:marLeft w:val="0"/>
      <w:marRight w:val="0"/>
      <w:marTop w:val="0"/>
      <w:marBottom w:val="0"/>
      <w:divBdr>
        <w:top w:val="none" w:sz="0" w:space="0" w:color="auto"/>
        <w:left w:val="none" w:sz="0" w:space="0" w:color="auto"/>
        <w:bottom w:val="none" w:sz="0" w:space="0" w:color="auto"/>
        <w:right w:val="none" w:sz="0" w:space="0" w:color="auto"/>
      </w:divBdr>
    </w:div>
    <w:div w:id="147524451">
      <w:bodyDiv w:val="1"/>
      <w:marLeft w:val="0"/>
      <w:marRight w:val="0"/>
      <w:marTop w:val="0"/>
      <w:marBottom w:val="0"/>
      <w:divBdr>
        <w:top w:val="none" w:sz="0" w:space="0" w:color="auto"/>
        <w:left w:val="none" w:sz="0" w:space="0" w:color="auto"/>
        <w:bottom w:val="none" w:sz="0" w:space="0" w:color="auto"/>
        <w:right w:val="none" w:sz="0" w:space="0" w:color="auto"/>
      </w:divBdr>
    </w:div>
    <w:div w:id="189800277">
      <w:bodyDiv w:val="1"/>
      <w:marLeft w:val="0"/>
      <w:marRight w:val="0"/>
      <w:marTop w:val="0"/>
      <w:marBottom w:val="0"/>
      <w:divBdr>
        <w:top w:val="none" w:sz="0" w:space="0" w:color="auto"/>
        <w:left w:val="none" w:sz="0" w:space="0" w:color="auto"/>
        <w:bottom w:val="none" w:sz="0" w:space="0" w:color="auto"/>
        <w:right w:val="none" w:sz="0" w:space="0" w:color="auto"/>
      </w:divBdr>
    </w:div>
    <w:div w:id="196286186">
      <w:bodyDiv w:val="1"/>
      <w:marLeft w:val="0"/>
      <w:marRight w:val="0"/>
      <w:marTop w:val="0"/>
      <w:marBottom w:val="0"/>
      <w:divBdr>
        <w:top w:val="none" w:sz="0" w:space="0" w:color="auto"/>
        <w:left w:val="none" w:sz="0" w:space="0" w:color="auto"/>
        <w:bottom w:val="none" w:sz="0" w:space="0" w:color="auto"/>
        <w:right w:val="none" w:sz="0" w:space="0" w:color="auto"/>
      </w:divBdr>
    </w:div>
    <w:div w:id="200173004">
      <w:bodyDiv w:val="1"/>
      <w:marLeft w:val="0"/>
      <w:marRight w:val="0"/>
      <w:marTop w:val="0"/>
      <w:marBottom w:val="0"/>
      <w:divBdr>
        <w:top w:val="none" w:sz="0" w:space="0" w:color="auto"/>
        <w:left w:val="none" w:sz="0" w:space="0" w:color="auto"/>
        <w:bottom w:val="none" w:sz="0" w:space="0" w:color="auto"/>
        <w:right w:val="none" w:sz="0" w:space="0" w:color="auto"/>
      </w:divBdr>
    </w:div>
    <w:div w:id="225456581">
      <w:bodyDiv w:val="1"/>
      <w:marLeft w:val="0"/>
      <w:marRight w:val="0"/>
      <w:marTop w:val="0"/>
      <w:marBottom w:val="0"/>
      <w:divBdr>
        <w:top w:val="none" w:sz="0" w:space="0" w:color="auto"/>
        <w:left w:val="none" w:sz="0" w:space="0" w:color="auto"/>
        <w:bottom w:val="none" w:sz="0" w:space="0" w:color="auto"/>
        <w:right w:val="none" w:sz="0" w:space="0" w:color="auto"/>
      </w:divBdr>
    </w:div>
    <w:div w:id="271594977">
      <w:bodyDiv w:val="1"/>
      <w:marLeft w:val="0"/>
      <w:marRight w:val="0"/>
      <w:marTop w:val="0"/>
      <w:marBottom w:val="0"/>
      <w:divBdr>
        <w:top w:val="none" w:sz="0" w:space="0" w:color="auto"/>
        <w:left w:val="none" w:sz="0" w:space="0" w:color="auto"/>
        <w:bottom w:val="none" w:sz="0" w:space="0" w:color="auto"/>
        <w:right w:val="none" w:sz="0" w:space="0" w:color="auto"/>
      </w:divBdr>
    </w:div>
    <w:div w:id="285040314">
      <w:bodyDiv w:val="1"/>
      <w:marLeft w:val="0"/>
      <w:marRight w:val="0"/>
      <w:marTop w:val="0"/>
      <w:marBottom w:val="0"/>
      <w:divBdr>
        <w:top w:val="none" w:sz="0" w:space="0" w:color="auto"/>
        <w:left w:val="none" w:sz="0" w:space="0" w:color="auto"/>
        <w:bottom w:val="none" w:sz="0" w:space="0" w:color="auto"/>
        <w:right w:val="none" w:sz="0" w:space="0" w:color="auto"/>
      </w:divBdr>
    </w:div>
    <w:div w:id="289557257">
      <w:bodyDiv w:val="1"/>
      <w:marLeft w:val="0"/>
      <w:marRight w:val="0"/>
      <w:marTop w:val="0"/>
      <w:marBottom w:val="0"/>
      <w:divBdr>
        <w:top w:val="none" w:sz="0" w:space="0" w:color="auto"/>
        <w:left w:val="none" w:sz="0" w:space="0" w:color="auto"/>
        <w:bottom w:val="none" w:sz="0" w:space="0" w:color="auto"/>
        <w:right w:val="none" w:sz="0" w:space="0" w:color="auto"/>
      </w:divBdr>
    </w:div>
    <w:div w:id="290326148">
      <w:bodyDiv w:val="1"/>
      <w:marLeft w:val="0"/>
      <w:marRight w:val="0"/>
      <w:marTop w:val="0"/>
      <w:marBottom w:val="0"/>
      <w:divBdr>
        <w:top w:val="none" w:sz="0" w:space="0" w:color="auto"/>
        <w:left w:val="none" w:sz="0" w:space="0" w:color="auto"/>
        <w:bottom w:val="none" w:sz="0" w:space="0" w:color="auto"/>
        <w:right w:val="none" w:sz="0" w:space="0" w:color="auto"/>
      </w:divBdr>
    </w:div>
    <w:div w:id="310252727">
      <w:bodyDiv w:val="1"/>
      <w:marLeft w:val="0"/>
      <w:marRight w:val="0"/>
      <w:marTop w:val="0"/>
      <w:marBottom w:val="0"/>
      <w:divBdr>
        <w:top w:val="none" w:sz="0" w:space="0" w:color="auto"/>
        <w:left w:val="none" w:sz="0" w:space="0" w:color="auto"/>
        <w:bottom w:val="none" w:sz="0" w:space="0" w:color="auto"/>
        <w:right w:val="none" w:sz="0" w:space="0" w:color="auto"/>
      </w:divBdr>
    </w:div>
    <w:div w:id="310839644">
      <w:bodyDiv w:val="1"/>
      <w:marLeft w:val="0"/>
      <w:marRight w:val="0"/>
      <w:marTop w:val="0"/>
      <w:marBottom w:val="0"/>
      <w:divBdr>
        <w:top w:val="none" w:sz="0" w:space="0" w:color="auto"/>
        <w:left w:val="none" w:sz="0" w:space="0" w:color="auto"/>
        <w:bottom w:val="none" w:sz="0" w:space="0" w:color="auto"/>
        <w:right w:val="none" w:sz="0" w:space="0" w:color="auto"/>
      </w:divBdr>
    </w:div>
    <w:div w:id="326443063">
      <w:bodyDiv w:val="1"/>
      <w:marLeft w:val="0"/>
      <w:marRight w:val="0"/>
      <w:marTop w:val="0"/>
      <w:marBottom w:val="0"/>
      <w:divBdr>
        <w:top w:val="none" w:sz="0" w:space="0" w:color="auto"/>
        <w:left w:val="none" w:sz="0" w:space="0" w:color="auto"/>
        <w:bottom w:val="none" w:sz="0" w:space="0" w:color="auto"/>
        <w:right w:val="none" w:sz="0" w:space="0" w:color="auto"/>
      </w:divBdr>
    </w:div>
    <w:div w:id="343212446">
      <w:bodyDiv w:val="1"/>
      <w:marLeft w:val="0"/>
      <w:marRight w:val="0"/>
      <w:marTop w:val="0"/>
      <w:marBottom w:val="0"/>
      <w:divBdr>
        <w:top w:val="none" w:sz="0" w:space="0" w:color="auto"/>
        <w:left w:val="none" w:sz="0" w:space="0" w:color="auto"/>
        <w:bottom w:val="none" w:sz="0" w:space="0" w:color="auto"/>
        <w:right w:val="none" w:sz="0" w:space="0" w:color="auto"/>
      </w:divBdr>
    </w:div>
    <w:div w:id="350105999">
      <w:bodyDiv w:val="1"/>
      <w:marLeft w:val="0"/>
      <w:marRight w:val="0"/>
      <w:marTop w:val="0"/>
      <w:marBottom w:val="0"/>
      <w:divBdr>
        <w:top w:val="none" w:sz="0" w:space="0" w:color="auto"/>
        <w:left w:val="none" w:sz="0" w:space="0" w:color="auto"/>
        <w:bottom w:val="none" w:sz="0" w:space="0" w:color="auto"/>
        <w:right w:val="none" w:sz="0" w:space="0" w:color="auto"/>
      </w:divBdr>
    </w:div>
    <w:div w:id="364404821">
      <w:bodyDiv w:val="1"/>
      <w:marLeft w:val="0"/>
      <w:marRight w:val="0"/>
      <w:marTop w:val="0"/>
      <w:marBottom w:val="0"/>
      <w:divBdr>
        <w:top w:val="none" w:sz="0" w:space="0" w:color="auto"/>
        <w:left w:val="none" w:sz="0" w:space="0" w:color="auto"/>
        <w:bottom w:val="none" w:sz="0" w:space="0" w:color="auto"/>
        <w:right w:val="none" w:sz="0" w:space="0" w:color="auto"/>
      </w:divBdr>
    </w:div>
    <w:div w:id="376899100">
      <w:bodyDiv w:val="1"/>
      <w:marLeft w:val="0"/>
      <w:marRight w:val="0"/>
      <w:marTop w:val="0"/>
      <w:marBottom w:val="0"/>
      <w:divBdr>
        <w:top w:val="none" w:sz="0" w:space="0" w:color="auto"/>
        <w:left w:val="none" w:sz="0" w:space="0" w:color="auto"/>
        <w:bottom w:val="none" w:sz="0" w:space="0" w:color="auto"/>
        <w:right w:val="none" w:sz="0" w:space="0" w:color="auto"/>
      </w:divBdr>
    </w:div>
    <w:div w:id="377314684">
      <w:bodyDiv w:val="1"/>
      <w:marLeft w:val="0"/>
      <w:marRight w:val="0"/>
      <w:marTop w:val="0"/>
      <w:marBottom w:val="0"/>
      <w:divBdr>
        <w:top w:val="none" w:sz="0" w:space="0" w:color="auto"/>
        <w:left w:val="none" w:sz="0" w:space="0" w:color="auto"/>
        <w:bottom w:val="none" w:sz="0" w:space="0" w:color="auto"/>
        <w:right w:val="none" w:sz="0" w:space="0" w:color="auto"/>
      </w:divBdr>
    </w:div>
    <w:div w:id="386296408">
      <w:bodyDiv w:val="1"/>
      <w:marLeft w:val="0"/>
      <w:marRight w:val="0"/>
      <w:marTop w:val="0"/>
      <w:marBottom w:val="0"/>
      <w:divBdr>
        <w:top w:val="none" w:sz="0" w:space="0" w:color="auto"/>
        <w:left w:val="none" w:sz="0" w:space="0" w:color="auto"/>
        <w:bottom w:val="none" w:sz="0" w:space="0" w:color="auto"/>
        <w:right w:val="none" w:sz="0" w:space="0" w:color="auto"/>
      </w:divBdr>
    </w:div>
    <w:div w:id="396783995">
      <w:bodyDiv w:val="1"/>
      <w:marLeft w:val="0"/>
      <w:marRight w:val="0"/>
      <w:marTop w:val="0"/>
      <w:marBottom w:val="0"/>
      <w:divBdr>
        <w:top w:val="none" w:sz="0" w:space="0" w:color="auto"/>
        <w:left w:val="none" w:sz="0" w:space="0" w:color="auto"/>
        <w:bottom w:val="none" w:sz="0" w:space="0" w:color="auto"/>
        <w:right w:val="none" w:sz="0" w:space="0" w:color="auto"/>
      </w:divBdr>
    </w:div>
    <w:div w:id="405808053">
      <w:bodyDiv w:val="1"/>
      <w:marLeft w:val="0"/>
      <w:marRight w:val="0"/>
      <w:marTop w:val="0"/>
      <w:marBottom w:val="0"/>
      <w:divBdr>
        <w:top w:val="none" w:sz="0" w:space="0" w:color="auto"/>
        <w:left w:val="none" w:sz="0" w:space="0" w:color="auto"/>
        <w:bottom w:val="none" w:sz="0" w:space="0" w:color="auto"/>
        <w:right w:val="none" w:sz="0" w:space="0" w:color="auto"/>
      </w:divBdr>
    </w:div>
    <w:div w:id="434133649">
      <w:bodyDiv w:val="1"/>
      <w:marLeft w:val="0"/>
      <w:marRight w:val="0"/>
      <w:marTop w:val="0"/>
      <w:marBottom w:val="0"/>
      <w:divBdr>
        <w:top w:val="none" w:sz="0" w:space="0" w:color="auto"/>
        <w:left w:val="none" w:sz="0" w:space="0" w:color="auto"/>
        <w:bottom w:val="none" w:sz="0" w:space="0" w:color="auto"/>
        <w:right w:val="none" w:sz="0" w:space="0" w:color="auto"/>
      </w:divBdr>
    </w:div>
    <w:div w:id="465974244">
      <w:bodyDiv w:val="1"/>
      <w:marLeft w:val="0"/>
      <w:marRight w:val="0"/>
      <w:marTop w:val="0"/>
      <w:marBottom w:val="0"/>
      <w:divBdr>
        <w:top w:val="none" w:sz="0" w:space="0" w:color="auto"/>
        <w:left w:val="none" w:sz="0" w:space="0" w:color="auto"/>
        <w:bottom w:val="none" w:sz="0" w:space="0" w:color="auto"/>
        <w:right w:val="none" w:sz="0" w:space="0" w:color="auto"/>
      </w:divBdr>
    </w:div>
    <w:div w:id="494298567">
      <w:bodyDiv w:val="1"/>
      <w:marLeft w:val="0"/>
      <w:marRight w:val="0"/>
      <w:marTop w:val="0"/>
      <w:marBottom w:val="0"/>
      <w:divBdr>
        <w:top w:val="none" w:sz="0" w:space="0" w:color="auto"/>
        <w:left w:val="none" w:sz="0" w:space="0" w:color="auto"/>
        <w:bottom w:val="none" w:sz="0" w:space="0" w:color="auto"/>
        <w:right w:val="none" w:sz="0" w:space="0" w:color="auto"/>
      </w:divBdr>
    </w:div>
    <w:div w:id="501242116">
      <w:bodyDiv w:val="1"/>
      <w:marLeft w:val="0"/>
      <w:marRight w:val="0"/>
      <w:marTop w:val="0"/>
      <w:marBottom w:val="0"/>
      <w:divBdr>
        <w:top w:val="none" w:sz="0" w:space="0" w:color="auto"/>
        <w:left w:val="none" w:sz="0" w:space="0" w:color="auto"/>
        <w:bottom w:val="none" w:sz="0" w:space="0" w:color="auto"/>
        <w:right w:val="none" w:sz="0" w:space="0" w:color="auto"/>
      </w:divBdr>
    </w:div>
    <w:div w:id="502018280">
      <w:bodyDiv w:val="1"/>
      <w:marLeft w:val="0"/>
      <w:marRight w:val="0"/>
      <w:marTop w:val="0"/>
      <w:marBottom w:val="0"/>
      <w:divBdr>
        <w:top w:val="none" w:sz="0" w:space="0" w:color="auto"/>
        <w:left w:val="none" w:sz="0" w:space="0" w:color="auto"/>
        <w:bottom w:val="none" w:sz="0" w:space="0" w:color="auto"/>
        <w:right w:val="none" w:sz="0" w:space="0" w:color="auto"/>
      </w:divBdr>
    </w:div>
    <w:div w:id="507714533">
      <w:bodyDiv w:val="1"/>
      <w:marLeft w:val="0"/>
      <w:marRight w:val="0"/>
      <w:marTop w:val="0"/>
      <w:marBottom w:val="0"/>
      <w:divBdr>
        <w:top w:val="none" w:sz="0" w:space="0" w:color="auto"/>
        <w:left w:val="none" w:sz="0" w:space="0" w:color="auto"/>
        <w:bottom w:val="none" w:sz="0" w:space="0" w:color="auto"/>
        <w:right w:val="none" w:sz="0" w:space="0" w:color="auto"/>
      </w:divBdr>
    </w:div>
    <w:div w:id="515661007">
      <w:bodyDiv w:val="1"/>
      <w:marLeft w:val="0"/>
      <w:marRight w:val="0"/>
      <w:marTop w:val="0"/>
      <w:marBottom w:val="0"/>
      <w:divBdr>
        <w:top w:val="none" w:sz="0" w:space="0" w:color="auto"/>
        <w:left w:val="none" w:sz="0" w:space="0" w:color="auto"/>
        <w:bottom w:val="none" w:sz="0" w:space="0" w:color="auto"/>
        <w:right w:val="none" w:sz="0" w:space="0" w:color="auto"/>
      </w:divBdr>
    </w:div>
    <w:div w:id="524446338">
      <w:bodyDiv w:val="1"/>
      <w:marLeft w:val="0"/>
      <w:marRight w:val="0"/>
      <w:marTop w:val="0"/>
      <w:marBottom w:val="0"/>
      <w:divBdr>
        <w:top w:val="none" w:sz="0" w:space="0" w:color="auto"/>
        <w:left w:val="none" w:sz="0" w:space="0" w:color="auto"/>
        <w:bottom w:val="none" w:sz="0" w:space="0" w:color="auto"/>
        <w:right w:val="none" w:sz="0" w:space="0" w:color="auto"/>
      </w:divBdr>
    </w:div>
    <w:div w:id="536436210">
      <w:bodyDiv w:val="1"/>
      <w:marLeft w:val="0"/>
      <w:marRight w:val="0"/>
      <w:marTop w:val="0"/>
      <w:marBottom w:val="0"/>
      <w:divBdr>
        <w:top w:val="none" w:sz="0" w:space="0" w:color="auto"/>
        <w:left w:val="none" w:sz="0" w:space="0" w:color="auto"/>
        <w:bottom w:val="none" w:sz="0" w:space="0" w:color="auto"/>
        <w:right w:val="none" w:sz="0" w:space="0" w:color="auto"/>
      </w:divBdr>
    </w:div>
    <w:div w:id="563681088">
      <w:bodyDiv w:val="1"/>
      <w:marLeft w:val="0"/>
      <w:marRight w:val="0"/>
      <w:marTop w:val="0"/>
      <w:marBottom w:val="0"/>
      <w:divBdr>
        <w:top w:val="none" w:sz="0" w:space="0" w:color="auto"/>
        <w:left w:val="none" w:sz="0" w:space="0" w:color="auto"/>
        <w:bottom w:val="none" w:sz="0" w:space="0" w:color="auto"/>
        <w:right w:val="none" w:sz="0" w:space="0" w:color="auto"/>
      </w:divBdr>
    </w:div>
    <w:div w:id="571163696">
      <w:bodyDiv w:val="1"/>
      <w:marLeft w:val="0"/>
      <w:marRight w:val="0"/>
      <w:marTop w:val="0"/>
      <w:marBottom w:val="0"/>
      <w:divBdr>
        <w:top w:val="none" w:sz="0" w:space="0" w:color="auto"/>
        <w:left w:val="none" w:sz="0" w:space="0" w:color="auto"/>
        <w:bottom w:val="none" w:sz="0" w:space="0" w:color="auto"/>
        <w:right w:val="none" w:sz="0" w:space="0" w:color="auto"/>
      </w:divBdr>
    </w:div>
    <w:div w:id="575937903">
      <w:bodyDiv w:val="1"/>
      <w:marLeft w:val="0"/>
      <w:marRight w:val="0"/>
      <w:marTop w:val="0"/>
      <w:marBottom w:val="0"/>
      <w:divBdr>
        <w:top w:val="none" w:sz="0" w:space="0" w:color="auto"/>
        <w:left w:val="none" w:sz="0" w:space="0" w:color="auto"/>
        <w:bottom w:val="none" w:sz="0" w:space="0" w:color="auto"/>
        <w:right w:val="none" w:sz="0" w:space="0" w:color="auto"/>
      </w:divBdr>
    </w:div>
    <w:div w:id="585380060">
      <w:bodyDiv w:val="1"/>
      <w:marLeft w:val="0"/>
      <w:marRight w:val="0"/>
      <w:marTop w:val="0"/>
      <w:marBottom w:val="0"/>
      <w:divBdr>
        <w:top w:val="none" w:sz="0" w:space="0" w:color="auto"/>
        <w:left w:val="none" w:sz="0" w:space="0" w:color="auto"/>
        <w:bottom w:val="none" w:sz="0" w:space="0" w:color="auto"/>
        <w:right w:val="none" w:sz="0" w:space="0" w:color="auto"/>
      </w:divBdr>
    </w:div>
    <w:div w:id="586767321">
      <w:bodyDiv w:val="1"/>
      <w:marLeft w:val="0"/>
      <w:marRight w:val="0"/>
      <w:marTop w:val="0"/>
      <w:marBottom w:val="0"/>
      <w:divBdr>
        <w:top w:val="none" w:sz="0" w:space="0" w:color="auto"/>
        <w:left w:val="none" w:sz="0" w:space="0" w:color="auto"/>
        <w:bottom w:val="none" w:sz="0" w:space="0" w:color="auto"/>
        <w:right w:val="none" w:sz="0" w:space="0" w:color="auto"/>
      </w:divBdr>
    </w:div>
    <w:div w:id="599679811">
      <w:bodyDiv w:val="1"/>
      <w:marLeft w:val="0"/>
      <w:marRight w:val="0"/>
      <w:marTop w:val="0"/>
      <w:marBottom w:val="0"/>
      <w:divBdr>
        <w:top w:val="none" w:sz="0" w:space="0" w:color="auto"/>
        <w:left w:val="none" w:sz="0" w:space="0" w:color="auto"/>
        <w:bottom w:val="none" w:sz="0" w:space="0" w:color="auto"/>
        <w:right w:val="none" w:sz="0" w:space="0" w:color="auto"/>
      </w:divBdr>
    </w:div>
    <w:div w:id="610935344">
      <w:bodyDiv w:val="1"/>
      <w:marLeft w:val="0"/>
      <w:marRight w:val="0"/>
      <w:marTop w:val="0"/>
      <w:marBottom w:val="0"/>
      <w:divBdr>
        <w:top w:val="none" w:sz="0" w:space="0" w:color="auto"/>
        <w:left w:val="none" w:sz="0" w:space="0" w:color="auto"/>
        <w:bottom w:val="none" w:sz="0" w:space="0" w:color="auto"/>
        <w:right w:val="none" w:sz="0" w:space="0" w:color="auto"/>
      </w:divBdr>
    </w:div>
    <w:div w:id="617495393">
      <w:bodyDiv w:val="1"/>
      <w:marLeft w:val="0"/>
      <w:marRight w:val="0"/>
      <w:marTop w:val="0"/>
      <w:marBottom w:val="0"/>
      <w:divBdr>
        <w:top w:val="none" w:sz="0" w:space="0" w:color="auto"/>
        <w:left w:val="none" w:sz="0" w:space="0" w:color="auto"/>
        <w:bottom w:val="none" w:sz="0" w:space="0" w:color="auto"/>
        <w:right w:val="none" w:sz="0" w:space="0" w:color="auto"/>
      </w:divBdr>
    </w:div>
    <w:div w:id="628822344">
      <w:bodyDiv w:val="1"/>
      <w:marLeft w:val="0"/>
      <w:marRight w:val="0"/>
      <w:marTop w:val="0"/>
      <w:marBottom w:val="0"/>
      <w:divBdr>
        <w:top w:val="none" w:sz="0" w:space="0" w:color="auto"/>
        <w:left w:val="none" w:sz="0" w:space="0" w:color="auto"/>
        <w:bottom w:val="none" w:sz="0" w:space="0" w:color="auto"/>
        <w:right w:val="none" w:sz="0" w:space="0" w:color="auto"/>
      </w:divBdr>
    </w:div>
    <w:div w:id="647131251">
      <w:bodyDiv w:val="1"/>
      <w:marLeft w:val="0"/>
      <w:marRight w:val="0"/>
      <w:marTop w:val="0"/>
      <w:marBottom w:val="0"/>
      <w:divBdr>
        <w:top w:val="none" w:sz="0" w:space="0" w:color="auto"/>
        <w:left w:val="none" w:sz="0" w:space="0" w:color="auto"/>
        <w:bottom w:val="none" w:sz="0" w:space="0" w:color="auto"/>
        <w:right w:val="none" w:sz="0" w:space="0" w:color="auto"/>
      </w:divBdr>
    </w:div>
    <w:div w:id="667296339">
      <w:bodyDiv w:val="1"/>
      <w:marLeft w:val="0"/>
      <w:marRight w:val="0"/>
      <w:marTop w:val="0"/>
      <w:marBottom w:val="0"/>
      <w:divBdr>
        <w:top w:val="none" w:sz="0" w:space="0" w:color="auto"/>
        <w:left w:val="none" w:sz="0" w:space="0" w:color="auto"/>
        <w:bottom w:val="none" w:sz="0" w:space="0" w:color="auto"/>
        <w:right w:val="none" w:sz="0" w:space="0" w:color="auto"/>
      </w:divBdr>
    </w:div>
    <w:div w:id="670067313">
      <w:bodyDiv w:val="1"/>
      <w:marLeft w:val="0"/>
      <w:marRight w:val="0"/>
      <w:marTop w:val="0"/>
      <w:marBottom w:val="0"/>
      <w:divBdr>
        <w:top w:val="none" w:sz="0" w:space="0" w:color="auto"/>
        <w:left w:val="none" w:sz="0" w:space="0" w:color="auto"/>
        <w:bottom w:val="none" w:sz="0" w:space="0" w:color="auto"/>
        <w:right w:val="none" w:sz="0" w:space="0" w:color="auto"/>
      </w:divBdr>
    </w:div>
    <w:div w:id="670834376">
      <w:bodyDiv w:val="1"/>
      <w:marLeft w:val="0"/>
      <w:marRight w:val="0"/>
      <w:marTop w:val="0"/>
      <w:marBottom w:val="0"/>
      <w:divBdr>
        <w:top w:val="none" w:sz="0" w:space="0" w:color="auto"/>
        <w:left w:val="none" w:sz="0" w:space="0" w:color="auto"/>
        <w:bottom w:val="none" w:sz="0" w:space="0" w:color="auto"/>
        <w:right w:val="none" w:sz="0" w:space="0" w:color="auto"/>
      </w:divBdr>
    </w:div>
    <w:div w:id="675310146">
      <w:bodyDiv w:val="1"/>
      <w:marLeft w:val="0"/>
      <w:marRight w:val="0"/>
      <w:marTop w:val="0"/>
      <w:marBottom w:val="0"/>
      <w:divBdr>
        <w:top w:val="none" w:sz="0" w:space="0" w:color="auto"/>
        <w:left w:val="none" w:sz="0" w:space="0" w:color="auto"/>
        <w:bottom w:val="none" w:sz="0" w:space="0" w:color="auto"/>
        <w:right w:val="none" w:sz="0" w:space="0" w:color="auto"/>
      </w:divBdr>
    </w:div>
    <w:div w:id="680819451">
      <w:bodyDiv w:val="1"/>
      <w:marLeft w:val="0"/>
      <w:marRight w:val="0"/>
      <w:marTop w:val="0"/>
      <w:marBottom w:val="0"/>
      <w:divBdr>
        <w:top w:val="none" w:sz="0" w:space="0" w:color="auto"/>
        <w:left w:val="none" w:sz="0" w:space="0" w:color="auto"/>
        <w:bottom w:val="none" w:sz="0" w:space="0" w:color="auto"/>
        <w:right w:val="none" w:sz="0" w:space="0" w:color="auto"/>
      </w:divBdr>
    </w:div>
    <w:div w:id="695695944">
      <w:bodyDiv w:val="1"/>
      <w:marLeft w:val="0"/>
      <w:marRight w:val="0"/>
      <w:marTop w:val="0"/>
      <w:marBottom w:val="0"/>
      <w:divBdr>
        <w:top w:val="none" w:sz="0" w:space="0" w:color="auto"/>
        <w:left w:val="none" w:sz="0" w:space="0" w:color="auto"/>
        <w:bottom w:val="none" w:sz="0" w:space="0" w:color="auto"/>
        <w:right w:val="none" w:sz="0" w:space="0" w:color="auto"/>
      </w:divBdr>
    </w:div>
    <w:div w:id="742020660">
      <w:bodyDiv w:val="1"/>
      <w:marLeft w:val="0"/>
      <w:marRight w:val="0"/>
      <w:marTop w:val="0"/>
      <w:marBottom w:val="0"/>
      <w:divBdr>
        <w:top w:val="none" w:sz="0" w:space="0" w:color="auto"/>
        <w:left w:val="none" w:sz="0" w:space="0" w:color="auto"/>
        <w:bottom w:val="none" w:sz="0" w:space="0" w:color="auto"/>
        <w:right w:val="none" w:sz="0" w:space="0" w:color="auto"/>
      </w:divBdr>
    </w:div>
    <w:div w:id="743642472">
      <w:bodyDiv w:val="1"/>
      <w:marLeft w:val="0"/>
      <w:marRight w:val="0"/>
      <w:marTop w:val="0"/>
      <w:marBottom w:val="0"/>
      <w:divBdr>
        <w:top w:val="none" w:sz="0" w:space="0" w:color="auto"/>
        <w:left w:val="none" w:sz="0" w:space="0" w:color="auto"/>
        <w:bottom w:val="none" w:sz="0" w:space="0" w:color="auto"/>
        <w:right w:val="none" w:sz="0" w:space="0" w:color="auto"/>
      </w:divBdr>
    </w:div>
    <w:div w:id="751851759">
      <w:bodyDiv w:val="1"/>
      <w:marLeft w:val="0"/>
      <w:marRight w:val="0"/>
      <w:marTop w:val="0"/>
      <w:marBottom w:val="0"/>
      <w:divBdr>
        <w:top w:val="none" w:sz="0" w:space="0" w:color="auto"/>
        <w:left w:val="none" w:sz="0" w:space="0" w:color="auto"/>
        <w:bottom w:val="none" w:sz="0" w:space="0" w:color="auto"/>
        <w:right w:val="none" w:sz="0" w:space="0" w:color="auto"/>
      </w:divBdr>
    </w:div>
    <w:div w:id="765154160">
      <w:bodyDiv w:val="1"/>
      <w:marLeft w:val="0"/>
      <w:marRight w:val="0"/>
      <w:marTop w:val="0"/>
      <w:marBottom w:val="0"/>
      <w:divBdr>
        <w:top w:val="none" w:sz="0" w:space="0" w:color="auto"/>
        <w:left w:val="none" w:sz="0" w:space="0" w:color="auto"/>
        <w:bottom w:val="none" w:sz="0" w:space="0" w:color="auto"/>
        <w:right w:val="none" w:sz="0" w:space="0" w:color="auto"/>
      </w:divBdr>
    </w:div>
    <w:div w:id="773865062">
      <w:bodyDiv w:val="1"/>
      <w:marLeft w:val="0"/>
      <w:marRight w:val="0"/>
      <w:marTop w:val="0"/>
      <w:marBottom w:val="0"/>
      <w:divBdr>
        <w:top w:val="none" w:sz="0" w:space="0" w:color="auto"/>
        <w:left w:val="none" w:sz="0" w:space="0" w:color="auto"/>
        <w:bottom w:val="none" w:sz="0" w:space="0" w:color="auto"/>
        <w:right w:val="none" w:sz="0" w:space="0" w:color="auto"/>
      </w:divBdr>
    </w:div>
    <w:div w:id="777602134">
      <w:bodyDiv w:val="1"/>
      <w:marLeft w:val="0"/>
      <w:marRight w:val="0"/>
      <w:marTop w:val="0"/>
      <w:marBottom w:val="0"/>
      <w:divBdr>
        <w:top w:val="none" w:sz="0" w:space="0" w:color="auto"/>
        <w:left w:val="none" w:sz="0" w:space="0" w:color="auto"/>
        <w:bottom w:val="none" w:sz="0" w:space="0" w:color="auto"/>
        <w:right w:val="none" w:sz="0" w:space="0" w:color="auto"/>
      </w:divBdr>
    </w:div>
    <w:div w:id="780491786">
      <w:bodyDiv w:val="1"/>
      <w:marLeft w:val="0"/>
      <w:marRight w:val="0"/>
      <w:marTop w:val="0"/>
      <w:marBottom w:val="0"/>
      <w:divBdr>
        <w:top w:val="none" w:sz="0" w:space="0" w:color="auto"/>
        <w:left w:val="none" w:sz="0" w:space="0" w:color="auto"/>
        <w:bottom w:val="none" w:sz="0" w:space="0" w:color="auto"/>
        <w:right w:val="none" w:sz="0" w:space="0" w:color="auto"/>
      </w:divBdr>
    </w:div>
    <w:div w:id="786580955">
      <w:bodyDiv w:val="1"/>
      <w:marLeft w:val="0"/>
      <w:marRight w:val="0"/>
      <w:marTop w:val="0"/>
      <w:marBottom w:val="0"/>
      <w:divBdr>
        <w:top w:val="none" w:sz="0" w:space="0" w:color="auto"/>
        <w:left w:val="none" w:sz="0" w:space="0" w:color="auto"/>
        <w:bottom w:val="none" w:sz="0" w:space="0" w:color="auto"/>
        <w:right w:val="none" w:sz="0" w:space="0" w:color="auto"/>
      </w:divBdr>
    </w:div>
    <w:div w:id="807359389">
      <w:bodyDiv w:val="1"/>
      <w:marLeft w:val="0"/>
      <w:marRight w:val="0"/>
      <w:marTop w:val="0"/>
      <w:marBottom w:val="0"/>
      <w:divBdr>
        <w:top w:val="none" w:sz="0" w:space="0" w:color="auto"/>
        <w:left w:val="none" w:sz="0" w:space="0" w:color="auto"/>
        <w:bottom w:val="none" w:sz="0" w:space="0" w:color="auto"/>
        <w:right w:val="none" w:sz="0" w:space="0" w:color="auto"/>
      </w:divBdr>
    </w:div>
    <w:div w:id="810095591">
      <w:bodyDiv w:val="1"/>
      <w:marLeft w:val="0"/>
      <w:marRight w:val="0"/>
      <w:marTop w:val="0"/>
      <w:marBottom w:val="0"/>
      <w:divBdr>
        <w:top w:val="none" w:sz="0" w:space="0" w:color="auto"/>
        <w:left w:val="none" w:sz="0" w:space="0" w:color="auto"/>
        <w:bottom w:val="none" w:sz="0" w:space="0" w:color="auto"/>
        <w:right w:val="none" w:sz="0" w:space="0" w:color="auto"/>
      </w:divBdr>
    </w:div>
    <w:div w:id="821779679">
      <w:bodyDiv w:val="1"/>
      <w:marLeft w:val="0"/>
      <w:marRight w:val="0"/>
      <w:marTop w:val="0"/>
      <w:marBottom w:val="0"/>
      <w:divBdr>
        <w:top w:val="none" w:sz="0" w:space="0" w:color="auto"/>
        <w:left w:val="none" w:sz="0" w:space="0" w:color="auto"/>
        <w:bottom w:val="none" w:sz="0" w:space="0" w:color="auto"/>
        <w:right w:val="none" w:sz="0" w:space="0" w:color="auto"/>
      </w:divBdr>
    </w:div>
    <w:div w:id="844051675">
      <w:bodyDiv w:val="1"/>
      <w:marLeft w:val="0"/>
      <w:marRight w:val="0"/>
      <w:marTop w:val="0"/>
      <w:marBottom w:val="0"/>
      <w:divBdr>
        <w:top w:val="none" w:sz="0" w:space="0" w:color="auto"/>
        <w:left w:val="none" w:sz="0" w:space="0" w:color="auto"/>
        <w:bottom w:val="none" w:sz="0" w:space="0" w:color="auto"/>
        <w:right w:val="none" w:sz="0" w:space="0" w:color="auto"/>
      </w:divBdr>
    </w:div>
    <w:div w:id="851527903">
      <w:bodyDiv w:val="1"/>
      <w:marLeft w:val="0"/>
      <w:marRight w:val="0"/>
      <w:marTop w:val="0"/>
      <w:marBottom w:val="0"/>
      <w:divBdr>
        <w:top w:val="none" w:sz="0" w:space="0" w:color="auto"/>
        <w:left w:val="none" w:sz="0" w:space="0" w:color="auto"/>
        <w:bottom w:val="none" w:sz="0" w:space="0" w:color="auto"/>
        <w:right w:val="none" w:sz="0" w:space="0" w:color="auto"/>
      </w:divBdr>
      <w:divsChild>
        <w:div w:id="1571117004">
          <w:marLeft w:val="0"/>
          <w:marRight w:val="0"/>
          <w:marTop w:val="0"/>
          <w:marBottom w:val="0"/>
          <w:divBdr>
            <w:top w:val="none" w:sz="0" w:space="0" w:color="auto"/>
            <w:left w:val="none" w:sz="0" w:space="0" w:color="auto"/>
            <w:bottom w:val="none" w:sz="0" w:space="0" w:color="auto"/>
            <w:right w:val="none" w:sz="0" w:space="0" w:color="auto"/>
          </w:divBdr>
          <w:divsChild>
            <w:div w:id="1402945579">
              <w:marLeft w:val="0"/>
              <w:marRight w:val="0"/>
              <w:marTop w:val="0"/>
              <w:marBottom w:val="0"/>
              <w:divBdr>
                <w:top w:val="none" w:sz="0" w:space="0" w:color="auto"/>
                <w:left w:val="none" w:sz="0" w:space="0" w:color="auto"/>
                <w:bottom w:val="none" w:sz="0" w:space="0" w:color="auto"/>
                <w:right w:val="none" w:sz="0" w:space="0" w:color="auto"/>
              </w:divBdr>
              <w:divsChild>
                <w:div w:id="5238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4708">
          <w:marLeft w:val="0"/>
          <w:marRight w:val="0"/>
          <w:marTop w:val="0"/>
          <w:marBottom w:val="0"/>
          <w:divBdr>
            <w:top w:val="none" w:sz="0" w:space="0" w:color="auto"/>
            <w:left w:val="none" w:sz="0" w:space="0" w:color="auto"/>
            <w:bottom w:val="none" w:sz="0" w:space="0" w:color="auto"/>
            <w:right w:val="none" w:sz="0" w:space="0" w:color="auto"/>
          </w:divBdr>
          <w:divsChild>
            <w:div w:id="445195396">
              <w:marLeft w:val="0"/>
              <w:marRight w:val="0"/>
              <w:marTop w:val="0"/>
              <w:marBottom w:val="0"/>
              <w:divBdr>
                <w:top w:val="none" w:sz="0" w:space="0" w:color="auto"/>
                <w:left w:val="none" w:sz="0" w:space="0" w:color="auto"/>
                <w:bottom w:val="none" w:sz="0" w:space="0" w:color="auto"/>
                <w:right w:val="none" w:sz="0" w:space="0" w:color="auto"/>
              </w:divBdr>
              <w:divsChild>
                <w:div w:id="159588959">
                  <w:marLeft w:val="0"/>
                  <w:marRight w:val="0"/>
                  <w:marTop w:val="0"/>
                  <w:marBottom w:val="0"/>
                  <w:divBdr>
                    <w:top w:val="none" w:sz="0" w:space="0" w:color="auto"/>
                    <w:left w:val="none" w:sz="0" w:space="0" w:color="auto"/>
                    <w:bottom w:val="none" w:sz="0" w:space="0" w:color="auto"/>
                    <w:right w:val="none" w:sz="0" w:space="0" w:color="auto"/>
                  </w:divBdr>
                  <w:divsChild>
                    <w:div w:id="164710422">
                      <w:marLeft w:val="0"/>
                      <w:marRight w:val="0"/>
                      <w:marTop w:val="90"/>
                      <w:marBottom w:val="0"/>
                      <w:divBdr>
                        <w:top w:val="none" w:sz="0" w:space="0" w:color="auto"/>
                        <w:left w:val="none" w:sz="0" w:space="0" w:color="auto"/>
                        <w:bottom w:val="none" w:sz="0" w:space="0" w:color="auto"/>
                        <w:right w:val="none" w:sz="0" w:space="0" w:color="auto"/>
                      </w:divBdr>
                      <w:divsChild>
                        <w:div w:id="758720602">
                          <w:marLeft w:val="0"/>
                          <w:marRight w:val="0"/>
                          <w:marTop w:val="0"/>
                          <w:marBottom w:val="405"/>
                          <w:divBdr>
                            <w:top w:val="none" w:sz="0" w:space="0" w:color="auto"/>
                            <w:left w:val="none" w:sz="0" w:space="0" w:color="auto"/>
                            <w:bottom w:val="none" w:sz="0" w:space="0" w:color="auto"/>
                            <w:right w:val="none" w:sz="0" w:space="0" w:color="auto"/>
                          </w:divBdr>
                          <w:divsChild>
                            <w:div w:id="287203646">
                              <w:marLeft w:val="0"/>
                              <w:marRight w:val="0"/>
                              <w:marTop w:val="0"/>
                              <w:marBottom w:val="0"/>
                              <w:divBdr>
                                <w:top w:val="none" w:sz="0" w:space="0" w:color="auto"/>
                                <w:left w:val="none" w:sz="0" w:space="0" w:color="auto"/>
                                <w:bottom w:val="none" w:sz="0" w:space="0" w:color="auto"/>
                                <w:right w:val="none" w:sz="0" w:space="0" w:color="auto"/>
                              </w:divBdr>
                              <w:divsChild>
                                <w:div w:id="175473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755952">
      <w:bodyDiv w:val="1"/>
      <w:marLeft w:val="0"/>
      <w:marRight w:val="0"/>
      <w:marTop w:val="0"/>
      <w:marBottom w:val="0"/>
      <w:divBdr>
        <w:top w:val="none" w:sz="0" w:space="0" w:color="auto"/>
        <w:left w:val="none" w:sz="0" w:space="0" w:color="auto"/>
        <w:bottom w:val="none" w:sz="0" w:space="0" w:color="auto"/>
        <w:right w:val="none" w:sz="0" w:space="0" w:color="auto"/>
      </w:divBdr>
    </w:div>
    <w:div w:id="887572673">
      <w:bodyDiv w:val="1"/>
      <w:marLeft w:val="0"/>
      <w:marRight w:val="0"/>
      <w:marTop w:val="0"/>
      <w:marBottom w:val="0"/>
      <w:divBdr>
        <w:top w:val="none" w:sz="0" w:space="0" w:color="auto"/>
        <w:left w:val="none" w:sz="0" w:space="0" w:color="auto"/>
        <w:bottom w:val="none" w:sz="0" w:space="0" w:color="auto"/>
        <w:right w:val="none" w:sz="0" w:space="0" w:color="auto"/>
      </w:divBdr>
    </w:div>
    <w:div w:id="898050688">
      <w:bodyDiv w:val="1"/>
      <w:marLeft w:val="0"/>
      <w:marRight w:val="0"/>
      <w:marTop w:val="0"/>
      <w:marBottom w:val="0"/>
      <w:divBdr>
        <w:top w:val="none" w:sz="0" w:space="0" w:color="auto"/>
        <w:left w:val="none" w:sz="0" w:space="0" w:color="auto"/>
        <w:bottom w:val="none" w:sz="0" w:space="0" w:color="auto"/>
        <w:right w:val="none" w:sz="0" w:space="0" w:color="auto"/>
      </w:divBdr>
    </w:div>
    <w:div w:id="899824716">
      <w:bodyDiv w:val="1"/>
      <w:marLeft w:val="0"/>
      <w:marRight w:val="0"/>
      <w:marTop w:val="0"/>
      <w:marBottom w:val="0"/>
      <w:divBdr>
        <w:top w:val="none" w:sz="0" w:space="0" w:color="auto"/>
        <w:left w:val="none" w:sz="0" w:space="0" w:color="auto"/>
        <w:bottom w:val="none" w:sz="0" w:space="0" w:color="auto"/>
        <w:right w:val="none" w:sz="0" w:space="0" w:color="auto"/>
      </w:divBdr>
    </w:div>
    <w:div w:id="910311267">
      <w:bodyDiv w:val="1"/>
      <w:marLeft w:val="0"/>
      <w:marRight w:val="0"/>
      <w:marTop w:val="0"/>
      <w:marBottom w:val="0"/>
      <w:divBdr>
        <w:top w:val="none" w:sz="0" w:space="0" w:color="auto"/>
        <w:left w:val="none" w:sz="0" w:space="0" w:color="auto"/>
        <w:bottom w:val="none" w:sz="0" w:space="0" w:color="auto"/>
        <w:right w:val="none" w:sz="0" w:space="0" w:color="auto"/>
      </w:divBdr>
    </w:div>
    <w:div w:id="910578186">
      <w:bodyDiv w:val="1"/>
      <w:marLeft w:val="0"/>
      <w:marRight w:val="0"/>
      <w:marTop w:val="0"/>
      <w:marBottom w:val="0"/>
      <w:divBdr>
        <w:top w:val="none" w:sz="0" w:space="0" w:color="auto"/>
        <w:left w:val="none" w:sz="0" w:space="0" w:color="auto"/>
        <w:bottom w:val="none" w:sz="0" w:space="0" w:color="auto"/>
        <w:right w:val="none" w:sz="0" w:space="0" w:color="auto"/>
      </w:divBdr>
    </w:div>
    <w:div w:id="911886934">
      <w:bodyDiv w:val="1"/>
      <w:marLeft w:val="0"/>
      <w:marRight w:val="0"/>
      <w:marTop w:val="0"/>
      <w:marBottom w:val="0"/>
      <w:divBdr>
        <w:top w:val="none" w:sz="0" w:space="0" w:color="auto"/>
        <w:left w:val="none" w:sz="0" w:space="0" w:color="auto"/>
        <w:bottom w:val="none" w:sz="0" w:space="0" w:color="auto"/>
        <w:right w:val="none" w:sz="0" w:space="0" w:color="auto"/>
      </w:divBdr>
    </w:div>
    <w:div w:id="921571784">
      <w:bodyDiv w:val="1"/>
      <w:marLeft w:val="0"/>
      <w:marRight w:val="0"/>
      <w:marTop w:val="0"/>
      <w:marBottom w:val="0"/>
      <w:divBdr>
        <w:top w:val="none" w:sz="0" w:space="0" w:color="auto"/>
        <w:left w:val="none" w:sz="0" w:space="0" w:color="auto"/>
        <w:bottom w:val="none" w:sz="0" w:space="0" w:color="auto"/>
        <w:right w:val="none" w:sz="0" w:space="0" w:color="auto"/>
      </w:divBdr>
    </w:div>
    <w:div w:id="928655356">
      <w:bodyDiv w:val="1"/>
      <w:marLeft w:val="0"/>
      <w:marRight w:val="0"/>
      <w:marTop w:val="0"/>
      <w:marBottom w:val="0"/>
      <w:divBdr>
        <w:top w:val="none" w:sz="0" w:space="0" w:color="auto"/>
        <w:left w:val="none" w:sz="0" w:space="0" w:color="auto"/>
        <w:bottom w:val="none" w:sz="0" w:space="0" w:color="auto"/>
        <w:right w:val="none" w:sz="0" w:space="0" w:color="auto"/>
      </w:divBdr>
    </w:div>
    <w:div w:id="933241203">
      <w:bodyDiv w:val="1"/>
      <w:marLeft w:val="0"/>
      <w:marRight w:val="0"/>
      <w:marTop w:val="0"/>
      <w:marBottom w:val="0"/>
      <w:divBdr>
        <w:top w:val="none" w:sz="0" w:space="0" w:color="auto"/>
        <w:left w:val="none" w:sz="0" w:space="0" w:color="auto"/>
        <w:bottom w:val="none" w:sz="0" w:space="0" w:color="auto"/>
        <w:right w:val="none" w:sz="0" w:space="0" w:color="auto"/>
      </w:divBdr>
    </w:div>
    <w:div w:id="939413082">
      <w:bodyDiv w:val="1"/>
      <w:marLeft w:val="0"/>
      <w:marRight w:val="0"/>
      <w:marTop w:val="0"/>
      <w:marBottom w:val="0"/>
      <w:divBdr>
        <w:top w:val="none" w:sz="0" w:space="0" w:color="auto"/>
        <w:left w:val="none" w:sz="0" w:space="0" w:color="auto"/>
        <w:bottom w:val="none" w:sz="0" w:space="0" w:color="auto"/>
        <w:right w:val="none" w:sz="0" w:space="0" w:color="auto"/>
      </w:divBdr>
    </w:div>
    <w:div w:id="945502171">
      <w:bodyDiv w:val="1"/>
      <w:marLeft w:val="0"/>
      <w:marRight w:val="0"/>
      <w:marTop w:val="0"/>
      <w:marBottom w:val="0"/>
      <w:divBdr>
        <w:top w:val="none" w:sz="0" w:space="0" w:color="auto"/>
        <w:left w:val="none" w:sz="0" w:space="0" w:color="auto"/>
        <w:bottom w:val="none" w:sz="0" w:space="0" w:color="auto"/>
        <w:right w:val="none" w:sz="0" w:space="0" w:color="auto"/>
      </w:divBdr>
    </w:div>
    <w:div w:id="951134242">
      <w:bodyDiv w:val="1"/>
      <w:marLeft w:val="0"/>
      <w:marRight w:val="0"/>
      <w:marTop w:val="0"/>
      <w:marBottom w:val="0"/>
      <w:divBdr>
        <w:top w:val="none" w:sz="0" w:space="0" w:color="auto"/>
        <w:left w:val="none" w:sz="0" w:space="0" w:color="auto"/>
        <w:bottom w:val="none" w:sz="0" w:space="0" w:color="auto"/>
        <w:right w:val="none" w:sz="0" w:space="0" w:color="auto"/>
      </w:divBdr>
    </w:div>
    <w:div w:id="966202464">
      <w:bodyDiv w:val="1"/>
      <w:marLeft w:val="0"/>
      <w:marRight w:val="0"/>
      <w:marTop w:val="0"/>
      <w:marBottom w:val="0"/>
      <w:divBdr>
        <w:top w:val="none" w:sz="0" w:space="0" w:color="auto"/>
        <w:left w:val="none" w:sz="0" w:space="0" w:color="auto"/>
        <w:bottom w:val="none" w:sz="0" w:space="0" w:color="auto"/>
        <w:right w:val="none" w:sz="0" w:space="0" w:color="auto"/>
      </w:divBdr>
    </w:div>
    <w:div w:id="980573849">
      <w:bodyDiv w:val="1"/>
      <w:marLeft w:val="0"/>
      <w:marRight w:val="0"/>
      <w:marTop w:val="0"/>
      <w:marBottom w:val="0"/>
      <w:divBdr>
        <w:top w:val="none" w:sz="0" w:space="0" w:color="auto"/>
        <w:left w:val="none" w:sz="0" w:space="0" w:color="auto"/>
        <w:bottom w:val="none" w:sz="0" w:space="0" w:color="auto"/>
        <w:right w:val="none" w:sz="0" w:space="0" w:color="auto"/>
      </w:divBdr>
    </w:div>
    <w:div w:id="981421415">
      <w:bodyDiv w:val="1"/>
      <w:marLeft w:val="0"/>
      <w:marRight w:val="0"/>
      <w:marTop w:val="0"/>
      <w:marBottom w:val="0"/>
      <w:divBdr>
        <w:top w:val="none" w:sz="0" w:space="0" w:color="auto"/>
        <w:left w:val="none" w:sz="0" w:space="0" w:color="auto"/>
        <w:bottom w:val="none" w:sz="0" w:space="0" w:color="auto"/>
        <w:right w:val="none" w:sz="0" w:space="0" w:color="auto"/>
      </w:divBdr>
    </w:div>
    <w:div w:id="984431002">
      <w:bodyDiv w:val="1"/>
      <w:marLeft w:val="0"/>
      <w:marRight w:val="0"/>
      <w:marTop w:val="0"/>
      <w:marBottom w:val="0"/>
      <w:divBdr>
        <w:top w:val="none" w:sz="0" w:space="0" w:color="auto"/>
        <w:left w:val="none" w:sz="0" w:space="0" w:color="auto"/>
        <w:bottom w:val="none" w:sz="0" w:space="0" w:color="auto"/>
        <w:right w:val="none" w:sz="0" w:space="0" w:color="auto"/>
      </w:divBdr>
    </w:div>
    <w:div w:id="1002897687">
      <w:bodyDiv w:val="1"/>
      <w:marLeft w:val="0"/>
      <w:marRight w:val="0"/>
      <w:marTop w:val="0"/>
      <w:marBottom w:val="0"/>
      <w:divBdr>
        <w:top w:val="none" w:sz="0" w:space="0" w:color="auto"/>
        <w:left w:val="none" w:sz="0" w:space="0" w:color="auto"/>
        <w:bottom w:val="none" w:sz="0" w:space="0" w:color="auto"/>
        <w:right w:val="none" w:sz="0" w:space="0" w:color="auto"/>
      </w:divBdr>
    </w:div>
    <w:div w:id="1044257878">
      <w:bodyDiv w:val="1"/>
      <w:marLeft w:val="0"/>
      <w:marRight w:val="0"/>
      <w:marTop w:val="0"/>
      <w:marBottom w:val="0"/>
      <w:divBdr>
        <w:top w:val="none" w:sz="0" w:space="0" w:color="auto"/>
        <w:left w:val="none" w:sz="0" w:space="0" w:color="auto"/>
        <w:bottom w:val="none" w:sz="0" w:space="0" w:color="auto"/>
        <w:right w:val="none" w:sz="0" w:space="0" w:color="auto"/>
      </w:divBdr>
    </w:div>
    <w:div w:id="1050879133">
      <w:bodyDiv w:val="1"/>
      <w:marLeft w:val="0"/>
      <w:marRight w:val="0"/>
      <w:marTop w:val="0"/>
      <w:marBottom w:val="0"/>
      <w:divBdr>
        <w:top w:val="none" w:sz="0" w:space="0" w:color="auto"/>
        <w:left w:val="none" w:sz="0" w:space="0" w:color="auto"/>
        <w:bottom w:val="none" w:sz="0" w:space="0" w:color="auto"/>
        <w:right w:val="none" w:sz="0" w:space="0" w:color="auto"/>
      </w:divBdr>
    </w:div>
    <w:div w:id="1062674848">
      <w:bodyDiv w:val="1"/>
      <w:marLeft w:val="0"/>
      <w:marRight w:val="0"/>
      <w:marTop w:val="0"/>
      <w:marBottom w:val="0"/>
      <w:divBdr>
        <w:top w:val="none" w:sz="0" w:space="0" w:color="auto"/>
        <w:left w:val="none" w:sz="0" w:space="0" w:color="auto"/>
        <w:bottom w:val="none" w:sz="0" w:space="0" w:color="auto"/>
        <w:right w:val="none" w:sz="0" w:space="0" w:color="auto"/>
      </w:divBdr>
    </w:div>
    <w:div w:id="1092505000">
      <w:bodyDiv w:val="1"/>
      <w:marLeft w:val="0"/>
      <w:marRight w:val="0"/>
      <w:marTop w:val="0"/>
      <w:marBottom w:val="0"/>
      <w:divBdr>
        <w:top w:val="none" w:sz="0" w:space="0" w:color="auto"/>
        <w:left w:val="none" w:sz="0" w:space="0" w:color="auto"/>
        <w:bottom w:val="none" w:sz="0" w:space="0" w:color="auto"/>
        <w:right w:val="none" w:sz="0" w:space="0" w:color="auto"/>
      </w:divBdr>
    </w:div>
    <w:div w:id="1130175390">
      <w:bodyDiv w:val="1"/>
      <w:marLeft w:val="0"/>
      <w:marRight w:val="0"/>
      <w:marTop w:val="0"/>
      <w:marBottom w:val="0"/>
      <w:divBdr>
        <w:top w:val="none" w:sz="0" w:space="0" w:color="auto"/>
        <w:left w:val="none" w:sz="0" w:space="0" w:color="auto"/>
        <w:bottom w:val="none" w:sz="0" w:space="0" w:color="auto"/>
        <w:right w:val="none" w:sz="0" w:space="0" w:color="auto"/>
      </w:divBdr>
    </w:div>
    <w:div w:id="1149713476">
      <w:bodyDiv w:val="1"/>
      <w:marLeft w:val="0"/>
      <w:marRight w:val="0"/>
      <w:marTop w:val="0"/>
      <w:marBottom w:val="0"/>
      <w:divBdr>
        <w:top w:val="none" w:sz="0" w:space="0" w:color="auto"/>
        <w:left w:val="none" w:sz="0" w:space="0" w:color="auto"/>
        <w:bottom w:val="none" w:sz="0" w:space="0" w:color="auto"/>
        <w:right w:val="none" w:sz="0" w:space="0" w:color="auto"/>
      </w:divBdr>
    </w:div>
    <w:div w:id="1183320041">
      <w:bodyDiv w:val="1"/>
      <w:marLeft w:val="0"/>
      <w:marRight w:val="0"/>
      <w:marTop w:val="0"/>
      <w:marBottom w:val="0"/>
      <w:divBdr>
        <w:top w:val="none" w:sz="0" w:space="0" w:color="auto"/>
        <w:left w:val="none" w:sz="0" w:space="0" w:color="auto"/>
        <w:bottom w:val="none" w:sz="0" w:space="0" w:color="auto"/>
        <w:right w:val="none" w:sz="0" w:space="0" w:color="auto"/>
      </w:divBdr>
    </w:div>
    <w:div w:id="1198423987">
      <w:bodyDiv w:val="1"/>
      <w:marLeft w:val="0"/>
      <w:marRight w:val="0"/>
      <w:marTop w:val="0"/>
      <w:marBottom w:val="0"/>
      <w:divBdr>
        <w:top w:val="none" w:sz="0" w:space="0" w:color="auto"/>
        <w:left w:val="none" w:sz="0" w:space="0" w:color="auto"/>
        <w:bottom w:val="none" w:sz="0" w:space="0" w:color="auto"/>
        <w:right w:val="none" w:sz="0" w:space="0" w:color="auto"/>
      </w:divBdr>
      <w:divsChild>
        <w:div w:id="1143542618">
          <w:marLeft w:val="0"/>
          <w:marRight w:val="0"/>
          <w:marTop w:val="0"/>
          <w:marBottom w:val="0"/>
          <w:divBdr>
            <w:top w:val="none" w:sz="0" w:space="0" w:color="auto"/>
            <w:left w:val="none" w:sz="0" w:space="0" w:color="auto"/>
            <w:bottom w:val="none" w:sz="0" w:space="0" w:color="auto"/>
            <w:right w:val="none" w:sz="0" w:space="0" w:color="auto"/>
          </w:divBdr>
        </w:div>
        <w:div w:id="1807971496">
          <w:marLeft w:val="0"/>
          <w:marRight w:val="0"/>
          <w:marTop w:val="0"/>
          <w:marBottom w:val="0"/>
          <w:divBdr>
            <w:top w:val="none" w:sz="0" w:space="0" w:color="auto"/>
            <w:left w:val="none" w:sz="0" w:space="0" w:color="auto"/>
            <w:bottom w:val="none" w:sz="0" w:space="0" w:color="auto"/>
            <w:right w:val="none" w:sz="0" w:space="0" w:color="auto"/>
          </w:divBdr>
        </w:div>
        <w:div w:id="223294660">
          <w:marLeft w:val="0"/>
          <w:marRight w:val="0"/>
          <w:marTop w:val="0"/>
          <w:marBottom w:val="0"/>
          <w:divBdr>
            <w:top w:val="none" w:sz="0" w:space="0" w:color="auto"/>
            <w:left w:val="none" w:sz="0" w:space="0" w:color="auto"/>
            <w:bottom w:val="none" w:sz="0" w:space="0" w:color="auto"/>
            <w:right w:val="none" w:sz="0" w:space="0" w:color="auto"/>
          </w:divBdr>
        </w:div>
        <w:div w:id="1804156361">
          <w:marLeft w:val="0"/>
          <w:marRight w:val="0"/>
          <w:marTop w:val="0"/>
          <w:marBottom w:val="0"/>
          <w:divBdr>
            <w:top w:val="none" w:sz="0" w:space="0" w:color="auto"/>
            <w:left w:val="none" w:sz="0" w:space="0" w:color="auto"/>
            <w:bottom w:val="none" w:sz="0" w:space="0" w:color="auto"/>
            <w:right w:val="none" w:sz="0" w:space="0" w:color="auto"/>
          </w:divBdr>
        </w:div>
        <w:div w:id="1762410449">
          <w:marLeft w:val="0"/>
          <w:marRight w:val="0"/>
          <w:marTop w:val="0"/>
          <w:marBottom w:val="0"/>
          <w:divBdr>
            <w:top w:val="none" w:sz="0" w:space="0" w:color="auto"/>
            <w:left w:val="none" w:sz="0" w:space="0" w:color="auto"/>
            <w:bottom w:val="none" w:sz="0" w:space="0" w:color="auto"/>
            <w:right w:val="none" w:sz="0" w:space="0" w:color="auto"/>
          </w:divBdr>
        </w:div>
      </w:divsChild>
    </w:div>
    <w:div w:id="1212302180">
      <w:bodyDiv w:val="1"/>
      <w:marLeft w:val="0"/>
      <w:marRight w:val="0"/>
      <w:marTop w:val="0"/>
      <w:marBottom w:val="0"/>
      <w:divBdr>
        <w:top w:val="none" w:sz="0" w:space="0" w:color="auto"/>
        <w:left w:val="none" w:sz="0" w:space="0" w:color="auto"/>
        <w:bottom w:val="none" w:sz="0" w:space="0" w:color="auto"/>
        <w:right w:val="none" w:sz="0" w:space="0" w:color="auto"/>
      </w:divBdr>
    </w:div>
    <w:div w:id="1226454375">
      <w:bodyDiv w:val="1"/>
      <w:marLeft w:val="0"/>
      <w:marRight w:val="0"/>
      <w:marTop w:val="0"/>
      <w:marBottom w:val="0"/>
      <w:divBdr>
        <w:top w:val="none" w:sz="0" w:space="0" w:color="auto"/>
        <w:left w:val="none" w:sz="0" w:space="0" w:color="auto"/>
        <w:bottom w:val="none" w:sz="0" w:space="0" w:color="auto"/>
        <w:right w:val="none" w:sz="0" w:space="0" w:color="auto"/>
      </w:divBdr>
    </w:div>
    <w:div w:id="1238439648">
      <w:bodyDiv w:val="1"/>
      <w:marLeft w:val="0"/>
      <w:marRight w:val="0"/>
      <w:marTop w:val="0"/>
      <w:marBottom w:val="0"/>
      <w:divBdr>
        <w:top w:val="none" w:sz="0" w:space="0" w:color="auto"/>
        <w:left w:val="none" w:sz="0" w:space="0" w:color="auto"/>
        <w:bottom w:val="none" w:sz="0" w:space="0" w:color="auto"/>
        <w:right w:val="none" w:sz="0" w:space="0" w:color="auto"/>
      </w:divBdr>
    </w:div>
    <w:div w:id="1240559735">
      <w:bodyDiv w:val="1"/>
      <w:marLeft w:val="0"/>
      <w:marRight w:val="0"/>
      <w:marTop w:val="0"/>
      <w:marBottom w:val="0"/>
      <w:divBdr>
        <w:top w:val="none" w:sz="0" w:space="0" w:color="auto"/>
        <w:left w:val="none" w:sz="0" w:space="0" w:color="auto"/>
        <w:bottom w:val="none" w:sz="0" w:space="0" w:color="auto"/>
        <w:right w:val="none" w:sz="0" w:space="0" w:color="auto"/>
      </w:divBdr>
    </w:div>
    <w:div w:id="1259484378">
      <w:bodyDiv w:val="1"/>
      <w:marLeft w:val="0"/>
      <w:marRight w:val="0"/>
      <w:marTop w:val="0"/>
      <w:marBottom w:val="0"/>
      <w:divBdr>
        <w:top w:val="none" w:sz="0" w:space="0" w:color="auto"/>
        <w:left w:val="none" w:sz="0" w:space="0" w:color="auto"/>
        <w:bottom w:val="none" w:sz="0" w:space="0" w:color="auto"/>
        <w:right w:val="none" w:sz="0" w:space="0" w:color="auto"/>
      </w:divBdr>
    </w:div>
    <w:div w:id="1281109690">
      <w:bodyDiv w:val="1"/>
      <w:marLeft w:val="0"/>
      <w:marRight w:val="0"/>
      <w:marTop w:val="0"/>
      <w:marBottom w:val="0"/>
      <w:divBdr>
        <w:top w:val="none" w:sz="0" w:space="0" w:color="auto"/>
        <w:left w:val="none" w:sz="0" w:space="0" w:color="auto"/>
        <w:bottom w:val="none" w:sz="0" w:space="0" w:color="auto"/>
        <w:right w:val="none" w:sz="0" w:space="0" w:color="auto"/>
      </w:divBdr>
    </w:div>
    <w:div w:id="1286153008">
      <w:bodyDiv w:val="1"/>
      <w:marLeft w:val="0"/>
      <w:marRight w:val="0"/>
      <w:marTop w:val="0"/>
      <w:marBottom w:val="0"/>
      <w:divBdr>
        <w:top w:val="none" w:sz="0" w:space="0" w:color="auto"/>
        <w:left w:val="none" w:sz="0" w:space="0" w:color="auto"/>
        <w:bottom w:val="none" w:sz="0" w:space="0" w:color="auto"/>
        <w:right w:val="none" w:sz="0" w:space="0" w:color="auto"/>
      </w:divBdr>
    </w:div>
    <w:div w:id="1305350174">
      <w:bodyDiv w:val="1"/>
      <w:marLeft w:val="0"/>
      <w:marRight w:val="0"/>
      <w:marTop w:val="0"/>
      <w:marBottom w:val="0"/>
      <w:divBdr>
        <w:top w:val="none" w:sz="0" w:space="0" w:color="auto"/>
        <w:left w:val="none" w:sz="0" w:space="0" w:color="auto"/>
        <w:bottom w:val="none" w:sz="0" w:space="0" w:color="auto"/>
        <w:right w:val="none" w:sz="0" w:space="0" w:color="auto"/>
      </w:divBdr>
    </w:div>
    <w:div w:id="1310671505">
      <w:bodyDiv w:val="1"/>
      <w:marLeft w:val="0"/>
      <w:marRight w:val="0"/>
      <w:marTop w:val="0"/>
      <w:marBottom w:val="0"/>
      <w:divBdr>
        <w:top w:val="none" w:sz="0" w:space="0" w:color="auto"/>
        <w:left w:val="none" w:sz="0" w:space="0" w:color="auto"/>
        <w:bottom w:val="none" w:sz="0" w:space="0" w:color="auto"/>
        <w:right w:val="none" w:sz="0" w:space="0" w:color="auto"/>
      </w:divBdr>
    </w:div>
    <w:div w:id="1313215930">
      <w:bodyDiv w:val="1"/>
      <w:marLeft w:val="0"/>
      <w:marRight w:val="0"/>
      <w:marTop w:val="0"/>
      <w:marBottom w:val="0"/>
      <w:divBdr>
        <w:top w:val="none" w:sz="0" w:space="0" w:color="auto"/>
        <w:left w:val="none" w:sz="0" w:space="0" w:color="auto"/>
        <w:bottom w:val="none" w:sz="0" w:space="0" w:color="auto"/>
        <w:right w:val="none" w:sz="0" w:space="0" w:color="auto"/>
      </w:divBdr>
    </w:div>
    <w:div w:id="1326058045">
      <w:bodyDiv w:val="1"/>
      <w:marLeft w:val="0"/>
      <w:marRight w:val="0"/>
      <w:marTop w:val="0"/>
      <w:marBottom w:val="0"/>
      <w:divBdr>
        <w:top w:val="none" w:sz="0" w:space="0" w:color="auto"/>
        <w:left w:val="none" w:sz="0" w:space="0" w:color="auto"/>
        <w:bottom w:val="none" w:sz="0" w:space="0" w:color="auto"/>
        <w:right w:val="none" w:sz="0" w:space="0" w:color="auto"/>
      </w:divBdr>
    </w:div>
    <w:div w:id="1326661292">
      <w:bodyDiv w:val="1"/>
      <w:marLeft w:val="0"/>
      <w:marRight w:val="0"/>
      <w:marTop w:val="0"/>
      <w:marBottom w:val="0"/>
      <w:divBdr>
        <w:top w:val="none" w:sz="0" w:space="0" w:color="auto"/>
        <w:left w:val="none" w:sz="0" w:space="0" w:color="auto"/>
        <w:bottom w:val="none" w:sz="0" w:space="0" w:color="auto"/>
        <w:right w:val="none" w:sz="0" w:space="0" w:color="auto"/>
      </w:divBdr>
    </w:div>
    <w:div w:id="1326781300">
      <w:bodyDiv w:val="1"/>
      <w:marLeft w:val="0"/>
      <w:marRight w:val="0"/>
      <w:marTop w:val="0"/>
      <w:marBottom w:val="0"/>
      <w:divBdr>
        <w:top w:val="none" w:sz="0" w:space="0" w:color="auto"/>
        <w:left w:val="none" w:sz="0" w:space="0" w:color="auto"/>
        <w:bottom w:val="none" w:sz="0" w:space="0" w:color="auto"/>
        <w:right w:val="none" w:sz="0" w:space="0" w:color="auto"/>
      </w:divBdr>
    </w:div>
    <w:div w:id="1367028853">
      <w:bodyDiv w:val="1"/>
      <w:marLeft w:val="0"/>
      <w:marRight w:val="0"/>
      <w:marTop w:val="0"/>
      <w:marBottom w:val="0"/>
      <w:divBdr>
        <w:top w:val="none" w:sz="0" w:space="0" w:color="auto"/>
        <w:left w:val="none" w:sz="0" w:space="0" w:color="auto"/>
        <w:bottom w:val="none" w:sz="0" w:space="0" w:color="auto"/>
        <w:right w:val="none" w:sz="0" w:space="0" w:color="auto"/>
      </w:divBdr>
    </w:div>
    <w:div w:id="1383944657">
      <w:bodyDiv w:val="1"/>
      <w:marLeft w:val="0"/>
      <w:marRight w:val="0"/>
      <w:marTop w:val="0"/>
      <w:marBottom w:val="0"/>
      <w:divBdr>
        <w:top w:val="none" w:sz="0" w:space="0" w:color="auto"/>
        <w:left w:val="none" w:sz="0" w:space="0" w:color="auto"/>
        <w:bottom w:val="none" w:sz="0" w:space="0" w:color="auto"/>
        <w:right w:val="none" w:sz="0" w:space="0" w:color="auto"/>
      </w:divBdr>
    </w:div>
    <w:div w:id="1426415434">
      <w:bodyDiv w:val="1"/>
      <w:marLeft w:val="0"/>
      <w:marRight w:val="0"/>
      <w:marTop w:val="0"/>
      <w:marBottom w:val="0"/>
      <w:divBdr>
        <w:top w:val="none" w:sz="0" w:space="0" w:color="auto"/>
        <w:left w:val="none" w:sz="0" w:space="0" w:color="auto"/>
        <w:bottom w:val="none" w:sz="0" w:space="0" w:color="auto"/>
        <w:right w:val="none" w:sz="0" w:space="0" w:color="auto"/>
      </w:divBdr>
    </w:div>
    <w:div w:id="1446000334">
      <w:bodyDiv w:val="1"/>
      <w:marLeft w:val="0"/>
      <w:marRight w:val="0"/>
      <w:marTop w:val="0"/>
      <w:marBottom w:val="0"/>
      <w:divBdr>
        <w:top w:val="none" w:sz="0" w:space="0" w:color="auto"/>
        <w:left w:val="none" w:sz="0" w:space="0" w:color="auto"/>
        <w:bottom w:val="none" w:sz="0" w:space="0" w:color="auto"/>
        <w:right w:val="none" w:sz="0" w:space="0" w:color="auto"/>
      </w:divBdr>
    </w:div>
    <w:div w:id="1463815029">
      <w:bodyDiv w:val="1"/>
      <w:marLeft w:val="0"/>
      <w:marRight w:val="0"/>
      <w:marTop w:val="0"/>
      <w:marBottom w:val="0"/>
      <w:divBdr>
        <w:top w:val="none" w:sz="0" w:space="0" w:color="auto"/>
        <w:left w:val="none" w:sz="0" w:space="0" w:color="auto"/>
        <w:bottom w:val="none" w:sz="0" w:space="0" w:color="auto"/>
        <w:right w:val="none" w:sz="0" w:space="0" w:color="auto"/>
      </w:divBdr>
    </w:div>
    <w:div w:id="1466047642">
      <w:bodyDiv w:val="1"/>
      <w:marLeft w:val="0"/>
      <w:marRight w:val="0"/>
      <w:marTop w:val="0"/>
      <w:marBottom w:val="0"/>
      <w:divBdr>
        <w:top w:val="none" w:sz="0" w:space="0" w:color="auto"/>
        <w:left w:val="none" w:sz="0" w:space="0" w:color="auto"/>
        <w:bottom w:val="none" w:sz="0" w:space="0" w:color="auto"/>
        <w:right w:val="none" w:sz="0" w:space="0" w:color="auto"/>
      </w:divBdr>
    </w:div>
    <w:div w:id="1478761741">
      <w:bodyDiv w:val="1"/>
      <w:marLeft w:val="0"/>
      <w:marRight w:val="0"/>
      <w:marTop w:val="0"/>
      <w:marBottom w:val="0"/>
      <w:divBdr>
        <w:top w:val="none" w:sz="0" w:space="0" w:color="auto"/>
        <w:left w:val="none" w:sz="0" w:space="0" w:color="auto"/>
        <w:bottom w:val="none" w:sz="0" w:space="0" w:color="auto"/>
        <w:right w:val="none" w:sz="0" w:space="0" w:color="auto"/>
      </w:divBdr>
    </w:div>
    <w:div w:id="1483086751">
      <w:bodyDiv w:val="1"/>
      <w:marLeft w:val="0"/>
      <w:marRight w:val="0"/>
      <w:marTop w:val="0"/>
      <w:marBottom w:val="0"/>
      <w:divBdr>
        <w:top w:val="none" w:sz="0" w:space="0" w:color="auto"/>
        <w:left w:val="none" w:sz="0" w:space="0" w:color="auto"/>
        <w:bottom w:val="none" w:sz="0" w:space="0" w:color="auto"/>
        <w:right w:val="none" w:sz="0" w:space="0" w:color="auto"/>
      </w:divBdr>
    </w:div>
    <w:div w:id="1484154926">
      <w:bodyDiv w:val="1"/>
      <w:marLeft w:val="0"/>
      <w:marRight w:val="0"/>
      <w:marTop w:val="0"/>
      <w:marBottom w:val="0"/>
      <w:divBdr>
        <w:top w:val="none" w:sz="0" w:space="0" w:color="auto"/>
        <w:left w:val="none" w:sz="0" w:space="0" w:color="auto"/>
        <w:bottom w:val="none" w:sz="0" w:space="0" w:color="auto"/>
        <w:right w:val="none" w:sz="0" w:space="0" w:color="auto"/>
      </w:divBdr>
    </w:div>
    <w:div w:id="1491141059">
      <w:bodyDiv w:val="1"/>
      <w:marLeft w:val="0"/>
      <w:marRight w:val="0"/>
      <w:marTop w:val="0"/>
      <w:marBottom w:val="0"/>
      <w:divBdr>
        <w:top w:val="none" w:sz="0" w:space="0" w:color="auto"/>
        <w:left w:val="none" w:sz="0" w:space="0" w:color="auto"/>
        <w:bottom w:val="none" w:sz="0" w:space="0" w:color="auto"/>
        <w:right w:val="none" w:sz="0" w:space="0" w:color="auto"/>
      </w:divBdr>
    </w:div>
    <w:div w:id="1494754677">
      <w:bodyDiv w:val="1"/>
      <w:marLeft w:val="0"/>
      <w:marRight w:val="0"/>
      <w:marTop w:val="0"/>
      <w:marBottom w:val="0"/>
      <w:divBdr>
        <w:top w:val="none" w:sz="0" w:space="0" w:color="auto"/>
        <w:left w:val="none" w:sz="0" w:space="0" w:color="auto"/>
        <w:bottom w:val="none" w:sz="0" w:space="0" w:color="auto"/>
        <w:right w:val="none" w:sz="0" w:space="0" w:color="auto"/>
      </w:divBdr>
    </w:div>
    <w:div w:id="1495145949">
      <w:bodyDiv w:val="1"/>
      <w:marLeft w:val="0"/>
      <w:marRight w:val="0"/>
      <w:marTop w:val="0"/>
      <w:marBottom w:val="0"/>
      <w:divBdr>
        <w:top w:val="none" w:sz="0" w:space="0" w:color="auto"/>
        <w:left w:val="none" w:sz="0" w:space="0" w:color="auto"/>
        <w:bottom w:val="none" w:sz="0" w:space="0" w:color="auto"/>
        <w:right w:val="none" w:sz="0" w:space="0" w:color="auto"/>
      </w:divBdr>
    </w:div>
    <w:div w:id="1523593741">
      <w:bodyDiv w:val="1"/>
      <w:marLeft w:val="0"/>
      <w:marRight w:val="0"/>
      <w:marTop w:val="0"/>
      <w:marBottom w:val="0"/>
      <w:divBdr>
        <w:top w:val="none" w:sz="0" w:space="0" w:color="auto"/>
        <w:left w:val="none" w:sz="0" w:space="0" w:color="auto"/>
        <w:bottom w:val="none" w:sz="0" w:space="0" w:color="auto"/>
        <w:right w:val="none" w:sz="0" w:space="0" w:color="auto"/>
      </w:divBdr>
    </w:div>
    <w:div w:id="1527479482">
      <w:bodyDiv w:val="1"/>
      <w:marLeft w:val="0"/>
      <w:marRight w:val="0"/>
      <w:marTop w:val="0"/>
      <w:marBottom w:val="0"/>
      <w:divBdr>
        <w:top w:val="none" w:sz="0" w:space="0" w:color="auto"/>
        <w:left w:val="none" w:sz="0" w:space="0" w:color="auto"/>
        <w:bottom w:val="none" w:sz="0" w:space="0" w:color="auto"/>
        <w:right w:val="none" w:sz="0" w:space="0" w:color="auto"/>
      </w:divBdr>
    </w:div>
    <w:div w:id="1540161660">
      <w:bodyDiv w:val="1"/>
      <w:marLeft w:val="0"/>
      <w:marRight w:val="0"/>
      <w:marTop w:val="0"/>
      <w:marBottom w:val="0"/>
      <w:divBdr>
        <w:top w:val="none" w:sz="0" w:space="0" w:color="auto"/>
        <w:left w:val="none" w:sz="0" w:space="0" w:color="auto"/>
        <w:bottom w:val="none" w:sz="0" w:space="0" w:color="auto"/>
        <w:right w:val="none" w:sz="0" w:space="0" w:color="auto"/>
      </w:divBdr>
    </w:div>
    <w:div w:id="1573470769">
      <w:bodyDiv w:val="1"/>
      <w:marLeft w:val="0"/>
      <w:marRight w:val="0"/>
      <w:marTop w:val="0"/>
      <w:marBottom w:val="0"/>
      <w:divBdr>
        <w:top w:val="none" w:sz="0" w:space="0" w:color="auto"/>
        <w:left w:val="none" w:sz="0" w:space="0" w:color="auto"/>
        <w:bottom w:val="none" w:sz="0" w:space="0" w:color="auto"/>
        <w:right w:val="none" w:sz="0" w:space="0" w:color="auto"/>
      </w:divBdr>
    </w:div>
    <w:div w:id="1574700701">
      <w:bodyDiv w:val="1"/>
      <w:marLeft w:val="0"/>
      <w:marRight w:val="0"/>
      <w:marTop w:val="0"/>
      <w:marBottom w:val="0"/>
      <w:divBdr>
        <w:top w:val="none" w:sz="0" w:space="0" w:color="auto"/>
        <w:left w:val="none" w:sz="0" w:space="0" w:color="auto"/>
        <w:bottom w:val="none" w:sz="0" w:space="0" w:color="auto"/>
        <w:right w:val="none" w:sz="0" w:space="0" w:color="auto"/>
      </w:divBdr>
    </w:div>
    <w:div w:id="1577011767">
      <w:bodyDiv w:val="1"/>
      <w:marLeft w:val="0"/>
      <w:marRight w:val="0"/>
      <w:marTop w:val="0"/>
      <w:marBottom w:val="0"/>
      <w:divBdr>
        <w:top w:val="none" w:sz="0" w:space="0" w:color="auto"/>
        <w:left w:val="none" w:sz="0" w:space="0" w:color="auto"/>
        <w:bottom w:val="none" w:sz="0" w:space="0" w:color="auto"/>
        <w:right w:val="none" w:sz="0" w:space="0" w:color="auto"/>
      </w:divBdr>
    </w:div>
    <w:div w:id="1579748384">
      <w:bodyDiv w:val="1"/>
      <w:marLeft w:val="0"/>
      <w:marRight w:val="0"/>
      <w:marTop w:val="0"/>
      <w:marBottom w:val="0"/>
      <w:divBdr>
        <w:top w:val="none" w:sz="0" w:space="0" w:color="auto"/>
        <w:left w:val="none" w:sz="0" w:space="0" w:color="auto"/>
        <w:bottom w:val="none" w:sz="0" w:space="0" w:color="auto"/>
        <w:right w:val="none" w:sz="0" w:space="0" w:color="auto"/>
      </w:divBdr>
    </w:div>
    <w:div w:id="1589459802">
      <w:bodyDiv w:val="1"/>
      <w:marLeft w:val="0"/>
      <w:marRight w:val="0"/>
      <w:marTop w:val="0"/>
      <w:marBottom w:val="0"/>
      <w:divBdr>
        <w:top w:val="none" w:sz="0" w:space="0" w:color="auto"/>
        <w:left w:val="none" w:sz="0" w:space="0" w:color="auto"/>
        <w:bottom w:val="none" w:sz="0" w:space="0" w:color="auto"/>
        <w:right w:val="none" w:sz="0" w:space="0" w:color="auto"/>
      </w:divBdr>
    </w:div>
    <w:div w:id="1595821475">
      <w:bodyDiv w:val="1"/>
      <w:marLeft w:val="0"/>
      <w:marRight w:val="0"/>
      <w:marTop w:val="0"/>
      <w:marBottom w:val="0"/>
      <w:divBdr>
        <w:top w:val="none" w:sz="0" w:space="0" w:color="auto"/>
        <w:left w:val="none" w:sz="0" w:space="0" w:color="auto"/>
        <w:bottom w:val="none" w:sz="0" w:space="0" w:color="auto"/>
        <w:right w:val="none" w:sz="0" w:space="0" w:color="auto"/>
      </w:divBdr>
    </w:div>
    <w:div w:id="1601180280">
      <w:bodyDiv w:val="1"/>
      <w:marLeft w:val="0"/>
      <w:marRight w:val="0"/>
      <w:marTop w:val="0"/>
      <w:marBottom w:val="0"/>
      <w:divBdr>
        <w:top w:val="none" w:sz="0" w:space="0" w:color="auto"/>
        <w:left w:val="none" w:sz="0" w:space="0" w:color="auto"/>
        <w:bottom w:val="none" w:sz="0" w:space="0" w:color="auto"/>
        <w:right w:val="none" w:sz="0" w:space="0" w:color="auto"/>
      </w:divBdr>
    </w:div>
    <w:div w:id="1615594256">
      <w:bodyDiv w:val="1"/>
      <w:marLeft w:val="0"/>
      <w:marRight w:val="0"/>
      <w:marTop w:val="0"/>
      <w:marBottom w:val="0"/>
      <w:divBdr>
        <w:top w:val="none" w:sz="0" w:space="0" w:color="auto"/>
        <w:left w:val="none" w:sz="0" w:space="0" w:color="auto"/>
        <w:bottom w:val="none" w:sz="0" w:space="0" w:color="auto"/>
        <w:right w:val="none" w:sz="0" w:space="0" w:color="auto"/>
      </w:divBdr>
    </w:div>
    <w:div w:id="1632781826">
      <w:bodyDiv w:val="1"/>
      <w:marLeft w:val="0"/>
      <w:marRight w:val="0"/>
      <w:marTop w:val="0"/>
      <w:marBottom w:val="0"/>
      <w:divBdr>
        <w:top w:val="none" w:sz="0" w:space="0" w:color="auto"/>
        <w:left w:val="none" w:sz="0" w:space="0" w:color="auto"/>
        <w:bottom w:val="none" w:sz="0" w:space="0" w:color="auto"/>
        <w:right w:val="none" w:sz="0" w:space="0" w:color="auto"/>
      </w:divBdr>
    </w:div>
    <w:div w:id="1649672899">
      <w:bodyDiv w:val="1"/>
      <w:marLeft w:val="0"/>
      <w:marRight w:val="0"/>
      <w:marTop w:val="0"/>
      <w:marBottom w:val="0"/>
      <w:divBdr>
        <w:top w:val="none" w:sz="0" w:space="0" w:color="auto"/>
        <w:left w:val="none" w:sz="0" w:space="0" w:color="auto"/>
        <w:bottom w:val="none" w:sz="0" w:space="0" w:color="auto"/>
        <w:right w:val="none" w:sz="0" w:space="0" w:color="auto"/>
      </w:divBdr>
    </w:div>
    <w:div w:id="1650134933">
      <w:bodyDiv w:val="1"/>
      <w:marLeft w:val="0"/>
      <w:marRight w:val="0"/>
      <w:marTop w:val="0"/>
      <w:marBottom w:val="0"/>
      <w:divBdr>
        <w:top w:val="none" w:sz="0" w:space="0" w:color="auto"/>
        <w:left w:val="none" w:sz="0" w:space="0" w:color="auto"/>
        <w:bottom w:val="none" w:sz="0" w:space="0" w:color="auto"/>
        <w:right w:val="none" w:sz="0" w:space="0" w:color="auto"/>
      </w:divBdr>
    </w:div>
    <w:div w:id="1650860287">
      <w:bodyDiv w:val="1"/>
      <w:marLeft w:val="0"/>
      <w:marRight w:val="0"/>
      <w:marTop w:val="0"/>
      <w:marBottom w:val="0"/>
      <w:divBdr>
        <w:top w:val="none" w:sz="0" w:space="0" w:color="auto"/>
        <w:left w:val="none" w:sz="0" w:space="0" w:color="auto"/>
        <w:bottom w:val="none" w:sz="0" w:space="0" w:color="auto"/>
        <w:right w:val="none" w:sz="0" w:space="0" w:color="auto"/>
      </w:divBdr>
    </w:div>
    <w:div w:id="1658455136">
      <w:bodyDiv w:val="1"/>
      <w:marLeft w:val="0"/>
      <w:marRight w:val="0"/>
      <w:marTop w:val="0"/>
      <w:marBottom w:val="0"/>
      <w:divBdr>
        <w:top w:val="none" w:sz="0" w:space="0" w:color="auto"/>
        <w:left w:val="none" w:sz="0" w:space="0" w:color="auto"/>
        <w:bottom w:val="none" w:sz="0" w:space="0" w:color="auto"/>
        <w:right w:val="none" w:sz="0" w:space="0" w:color="auto"/>
      </w:divBdr>
    </w:div>
    <w:div w:id="1664888564">
      <w:bodyDiv w:val="1"/>
      <w:marLeft w:val="0"/>
      <w:marRight w:val="0"/>
      <w:marTop w:val="0"/>
      <w:marBottom w:val="0"/>
      <w:divBdr>
        <w:top w:val="none" w:sz="0" w:space="0" w:color="auto"/>
        <w:left w:val="none" w:sz="0" w:space="0" w:color="auto"/>
        <w:bottom w:val="none" w:sz="0" w:space="0" w:color="auto"/>
        <w:right w:val="none" w:sz="0" w:space="0" w:color="auto"/>
      </w:divBdr>
    </w:div>
    <w:div w:id="1685521780">
      <w:bodyDiv w:val="1"/>
      <w:marLeft w:val="0"/>
      <w:marRight w:val="0"/>
      <w:marTop w:val="0"/>
      <w:marBottom w:val="0"/>
      <w:divBdr>
        <w:top w:val="none" w:sz="0" w:space="0" w:color="auto"/>
        <w:left w:val="none" w:sz="0" w:space="0" w:color="auto"/>
        <w:bottom w:val="none" w:sz="0" w:space="0" w:color="auto"/>
        <w:right w:val="none" w:sz="0" w:space="0" w:color="auto"/>
      </w:divBdr>
    </w:div>
    <w:div w:id="1691954034">
      <w:bodyDiv w:val="1"/>
      <w:marLeft w:val="0"/>
      <w:marRight w:val="0"/>
      <w:marTop w:val="0"/>
      <w:marBottom w:val="0"/>
      <w:divBdr>
        <w:top w:val="none" w:sz="0" w:space="0" w:color="auto"/>
        <w:left w:val="none" w:sz="0" w:space="0" w:color="auto"/>
        <w:bottom w:val="none" w:sz="0" w:space="0" w:color="auto"/>
        <w:right w:val="none" w:sz="0" w:space="0" w:color="auto"/>
      </w:divBdr>
    </w:div>
    <w:div w:id="1696612067">
      <w:bodyDiv w:val="1"/>
      <w:marLeft w:val="0"/>
      <w:marRight w:val="0"/>
      <w:marTop w:val="0"/>
      <w:marBottom w:val="0"/>
      <w:divBdr>
        <w:top w:val="none" w:sz="0" w:space="0" w:color="auto"/>
        <w:left w:val="none" w:sz="0" w:space="0" w:color="auto"/>
        <w:bottom w:val="none" w:sz="0" w:space="0" w:color="auto"/>
        <w:right w:val="none" w:sz="0" w:space="0" w:color="auto"/>
      </w:divBdr>
    </w:div>
    <w:div w:id="1712458355">
      <w:bodyDiv w:val="1"/>
      <w:marLeft w:val="0"/>
      <w:marRight w:val="0"/>
      <w:marTop w:val="0"/>
      <w:marBottom w:val="0"/>
      <w:divBdr>
        <w:top w:val="none" w:sz="0" w:space="0" w:color="auto"/>
        <w:left w:val="none" w:sz="0" w:space="0" w:color="auto"/>
        <w:bottom w:val="none" w:sz="0" w:space="0" w:color="auto"/>
        <w:right w:val="none" w:sz="0" w:space="0" w:color="auto"/>
      </w:divBdr>
    </w:div>
    <w:div w:id="1724521945">
      <w:bodyDiv w:val="1"/>
      <w:marLeft w:val="0"/>
      <w:marRight w:val="0"/>
      <w:marTop w:val="0"/>
      <w:marBottom w:val="0"/>
      <w:divBdr>
        <w:top w:val="none" w:sz="0" w:space="0" w:color="auto"/>
        <w:left w:val="none" w:sz="0" w:space="0" w:color="auto"/>
        <w:bottom w:val="none" w:sz="0" w:space="0" w:color="auto"/>
        <w:right w:val="none" w:sz="0" w:space="0" w:color="auto"/>
      </w:divBdr>
    </w:div>
    <w:div w:id="1734114423">
      <w:bodyDiv w:val="1"/>
      <w:marLeft w:val="0"/>
      <w:marRight w:val="0"/>
      <w:marTop w:val="0"/>
      <w:marBottom w:val="0"/>
      <w:divBdr>
        <w:top w:val="none" w:sz="0" w:space="0" w:color="auto"/>
        <w:left w:val="none" w:sz="0" w:space="0" w:color="auto"/>
        <w:bottom w:val="none" w:sz="0" w:space="0" w:color="auto"/>
        <w:right w:val="none" w:sz="0" w:space="0" w:color="auto"/>
      </w:divBdr>
    </w:div>
    <w:div w:id="1738934026">
      <w:bodyDiv w:val="1"/>
      <w:marLeft w:val="0"/>
      <w:marRight w:val="0"/>
      <w:marTop w:val="0"/>
      <w:marBottom w:val="0"/>
      <w:divBdr>
        <w:top w:val="none" w:sz="0" w:space="0" w:color="auto"/>
        <w:left w:val="none" w:sz="0" w:space="0" w:color="auto"/>
        <w:bottom w:val="none" w:sz="0" w:space="0" w:color="auto"/>
        <w:right w:val="none" w:sz="0" w:space="0" w:color="auto"/>
      </w:divBdr>
    </w:div>
    <w:div w:id="1740321566">
      <w:bodyDiv w:val="1"/>
      <w:marLeft w:val="0"/>
      <w:marRight w:val="0"/>
      <w:marTop w:val="0"/>
      <w:marBottom w:val="0"/>
      <w:divBdr>
        <w:top w:val="none" w:sz="0" w:space="0" w:color="auto"/>
        <w:left w:val="none" w:sz="0" w:space="0" w:color="auto"/>
        <w:bottom w:val="none" w:sz="0" w:space="0" w:color="auto"/>
        <w:right w:val="none" w:sz="0" w:space="0" w:color="auto"/>
      </w:divBdr>
    </w:div>
    <w:div w:id="1774813171">
      <w:bodyDiv w:val="1"/>
      <w:marLeft w:val="0"/>
      <w:marRight w:val="0"/>
      <w:marTop w:val="0"/>
      <w:marBottom w:val="0"/>
      <w:divBdr>
        <w:top w:val="none" w:sz="0" w:space="0" w:color="auto"/>
        <w:left w:val="none" w:sz="0" w:space="0" w:color="auto"/>
        <w:bottom w:val="none" w:sz="0" w:space="0" w:color="auto"/>
        <w:right w:val="none" w:sz="0" w:space="0" w:color="auto"/>
      </w:divBdr>
    </w:div>
    <w:div w:id="1792900699">
      <w:bodyDiv w:val="1"/>
      <w:marLeft w:val="0"/>
      <w:marRight w:val="0"/>
      <w:marTop w:val="0"/>
      <w:marBottom w:val="0"/>
      <w:divBdr>
        <w:top w:val="none" w:sz="0" w:space="0" w:color="auto"/>
        <w:left w:val="none" w:sz="0" w:space="0" w:color="auto"/>
        <w:bottom w:val="none" w:sz="0" w:space="0" w:color="auto"/>
        <w:right w:val="none" w:sz="0" w:space="0" w:color="auto"/>
      </w:divBdr>
    </w:div>
    <w:div w:id="1804155821">
      <w:bodyDiv w:val="1"/>
      <w:marLeft w:val="0"/>
      <w:marRight w:val="0"/>
      <w:marTop w:val="0"/>
      <w:marBottom w:val="0"/>
      <w:divBdr>
        <w:top w:val="none" w:sz="0" w:space="0" w:color="auto"/>
        <w:left w:val="none" w:sz="0" w:space="0" w:color="auto"/>
        <w:bottom w:val="none" w:sz="0" w:space="0" w:color="auto"/>
        <w:right w:val="none" w:sz="0" w:space="0" w:color="auto"/>
      </w:divBdr>
    </w:div>
    <w:div w:id="1820732450">
      <w:bodyDiv w:val="1"/>
      <w:marLeft w:val="0"/>
      <w:marRight w:val="0"/>
      <w:marTop w:val="0"/>
      <w:marBottom w:val="0"/>
      <w:divBdr>
        <w:top w:val="none" w:sz="0" w:space="0" w:color="auto"/>
        <w:left w:val="none" w:sz="0" w:space="0" w:color="auto"/>
        <w:bottom w:val="none" w:sz="0" w:space="0" w:color="auto"/>
        <w:right w:val="none" w:sz="0" w:space="0" w:color="auto"/>
      </w:divBdr>
    </w:div>
    <w:div w:id="1851600078">
      <w:bodyDiv w:val="1"/>
      <w:marLeft w:val="0"/>
      <w:marRight w:val="0"/>
      <w:marTop w:val="0"/>
      <w:marBottom w:val="0"/>
      <w:divBdr>
        <w:top w:val="none" w:sz="0" w:space="0" w:color="auto"/>
        <w:left w:val="none" w:sz="0" w:space="0" w:color="auto"/>
        <w:bottom w:val="none" w:sz="0" w:space="0" w:color="auto"/>
        <w:right w:val="none" w:sz="0" w:space="0" w:color="auto"/>
      </w:divBdr>
    </w:div>
    <w:div w:id="1853643436">
      <w:bodyDiv w:val="1"/>
      <w:marLeft w:val="0"/>
      <w:marRight w:val="0"/>
      <w:marTop w:val="0"/>
      <w:marBottom w:val="0"/>
      <w:divBdr>
        <w:top w:val="none" w:sz="0" w:space="0" w:color="auto"/>
        <w:left w:val="none" w:sz="0" w:space="0" w:color="auto"/>
        <w:bottom w:val="none" w:sz="0" w:space="0" w:color="auto"/>
        <w:right w:val="none" w:sz="0" w:space="0" w:color="auto"/>
      </w:divBdr>
    </w:div>
    <w:div w:id="1904951525">
      <w:bodyDiv w:val="1"/>
      <w:marLeft w:val="0"/>
      <w:marRight w:val="0"/>
      <w:marTop w:val="0"/>
      <w:marBottom w:val="0"/>
      <w:divBdr>
        <w:top w:val="none" w:sz="0" w:space="0" w:color="auto"/>
        <w:left w:val="none" w:sz="0" w:space="0" w:color="auto"/>
        <w:bottom w:val="none" w:sz="0" w:space="0" w:color="auto"/>
        <w:right w:val="none" w:sz="0" w:space="0" w:color="auto"/>
      </w:divBdr>
    </w:div>
    <w:div w:id="1938520684">
      <w:bodyDiv w:val="1"/>
      <w:marLeft w:val="0"/>
      <w:marRight w:val="0"/>
      <w:marTop w:val="0"/>
      <w:marBottom w:val="0"/>
      <w:divBdr>
        <w:top w:val="none" w:sz="0" w:space="0" w:color="auto"/>
        <w:left w:val="none" w:sz="0" w:space="0" w:color="auto"/>
        <w:bottom w:val="none" w:sz="0" w:space="0" w:color="auto"/>
        <w:right w:val="none" w:sz="0" w:space="0" w:color="auto"/>
      </w:divBdr>
    </w:div>
    <w:div w:id="1939829505">
      <w:bodyDiv w:val="1"/>
      <w:marLeft w:val="0"/>
      <w:marRight w:val="0"/>
      <w:marTop w:val="0"/>
      <w:marBottom w:val="0"/>
      <w:divBdr>
        <w:top w:val="none" w:sz="0" w:space="0" w:color="auto"/>
        <w:left w:val="none" w:sz="0" w:space="0" w:color="auto"/>
        <w:bottom w:val="none" w:sz="0" w:space="0" w:color="auto"/>
        <w:right w:val="none" w:sz="0" w:space="0" w:color="auto"/>
      </w:divBdr>
    </w:div>
    <w:div w:id="1945965031">
      <w:bodyDiv w:val="1"/>
      <w:marLeft w:val="0"/>
      <w:marRight w:val="0"/>
      <w:marTop w:val="0"/>
      <w:marBottom w:val="0"/>
      <w:divBdr>
        <w:top w:val="none" w:sz="0" w:space="0" w:color="auto"/>
        <w:left w:val="none" w:sz="0" w:space="0" w:color="auto"/>
        <w:bottom w:val="none" w:sz="0" w:space="0" w:color="auto"/>
        <w:right w:val="none" w:sz="0" w:space="0" w:color="auto"/>
      </w:divBdr>
    </w:div>
    <w:div w:id="1950042423">
      <w:bodyDiv w:val="1"/>
      <w:marLeft w:val="0"/>
      <w:marRight w:val="0"/>
      <w:marTop w:val="0"/>
      <w:marBottom w:val="0"/>
      <w:divBdr>
        <w:top w:val="none" w:sz="0" w:space="0" w:color="auto"/>
        <w:left w:val="none" w:sz="0" w:space="0" w:color="auto"/>
        <w:bottom w:val="none" w:sz="0" w:space="0" w:color="auto"/>
        <w:right w:val="none" w:sz="0" w:space="0" w:color="auto"/>
      </w:divBdr>
    </w:div>
    <w:div w:id="1957061956">
      <w:bodyDiv w:val="1"/>
      <w:marLeft w:val="0"/>
      <w:marRight w:val="0"/>
      <w:marTop w:val="0"/>
      <w:marBottom w:val="0"/>
      <w:divBdr>
        <w:top w:val="none" w:sz="0" w:space="0" w:color="auto"/>
        <w:left w:val="none" w:sz="0" w:space="0" w:color="auto"/>
        <w:bottom w:val="none" w:sz="0" w:space="0" w:color="auto"/>
        <w:right w:val="none" w:sz="0" w:space="0" w:color="auto"/>
      </w:divBdr>
    </w:div>
    <w:div w:id="1964264841">
      <w:bodyDiv w:val="1"/>
      <w:marLeft w:val="0"/>
      <w:marRight w:val="0"/>
      <w:marTop w:val="0"/>
      <w:marBottom w:val="0"/>
      <w:divBdr>
        <w:top w:val="none" w:sz="0" w:space="0" w:color="auto"/>
        <w:left w:val="none" w:sz="0" w:space="0" w:color="auto"/>
        <w:bottom w:val="none" w:sz="0" w:space="0" w:color="auto"/>
        <w:right w:val="none" w:sz="0" w:space="0" w:color="auto"/>
      </w:divBdr>
    </w:div>
    <w:div w:id="1976713219">
      <w:bodyDiv w:val="1"/>
      <w:marLeft w:val="0"/>
      <w:marRight w:val="0"/>
      <w:marTop w:val="0"/>
      <w:marBottom w:val="0"/>
      <w:divBdr>
        <w:top w:val="none" w:sz="0" w:space="0" w:color="auto"/>
        <w:left w:val="none" w:sz="0" w:space="0" w:color="auto"/>
        <w:bottom w:val="none" w:sz="0" w:space="0" w:color="auto"/>
        <w:right w:val="none" w:sz="0" w:space="0" w:color="auto"/>
      </w:divBdr>
    </w:div>
    <w:div w:id="1991860396">
      <w:bodyDiv w:val="1"/>
      <w:marLeft w:val="0"/>
      <w:marRight w:val="0"/>
      <w:marTop w:val="0"/>
      <w:marBottom w:val="0"/>
      <w:divBdr>
        <w:top w:val="none" w:sz="0" w:space="0" w:color="auto"/>
        <w:left w:val="none" w:sz="0" w:space="0" w:color="auto"/>
        <w:bottom w:val="none" w:sz="0" w:space="0" w:color="auto"/>
        <w:right w:val="none" w:sz="0" w:space="0" w:color="auto"/>
      </w:divBdr>
    </w:div>
    <w:div w:id="2002732391">
      <w:bodyDiv w:val="1"/>
      <w:marLeft w:val="0"/>
      <w:marRight w:val="0"/>
      <w:marTop w:val="0"/>
      <w:marBottom w:val="0"/>
      <w:divBdr>
        <w:top w:val="none" w:sz="0" w:space="0" w:color="auto"/>
        <w:left w:val="none" w:sz="0" w:space="0" w:color="auto"/>
        <w:bottom w:val="none" w:sz="0" w:space="0" w:color="auto"/>
        <w:right w:val="none" w:sz="0" w:space="0" w:color="auto"/>
      </w:divBdr>
    </w:div>
    <w:div w:id="2013411570">
      <w:bodyDiv w:val="1"/>
      <w:marLeft w:val="0"/>
      <w:marRight w:val="0"/>
      <w:marTop w:val="0"/>
      <w:marBottom w:val="0"/>
      <w:divBdr>
        <w:top w:val="none" w:sz="0" w:space="0" w:color="auto"/>
        <w:left w:val="none" w:sz="0" w:space="0" w:color="auto"/>
        <w:bottom w:val="none" w:sz="0" w:space="0" w:color="auto"/>
        <w:right w:val="none" w:sz="0" w:space="0" w:color="auto"/>
      </w:divBdr>
    </w:div>
    <w:div w:id="2029721772">
      <w:bodyDiv w:val="1"/>
      <w:marLeft w:val="0"/>
      <w:marRight w:val="0"/>
      <w:marTop w:val="0"/>
      <w:marBottom w:val="0"/>
      <w:divBdr>
        <w:top w:val="none" w:sz="0" w:space="0" w:color="auto"/>
        <w:left w:val="none" w:sz="0" w:space="0" w:color="auto"/>
        <w:bottom w:val="none" w:sz="0" w:space="0" w:color="auto"/>
        <w:right w:val="none" w:sz="0" w:space="0" w:color="auto"/>
      </w:divBdr>
    </w:div>
    <w:div w:id="2065519902">
      <w:bodyDiv w:val="1"/>
      <w:marLeft w:val="0"/>
      <w:marRight w:val="0"/>
      <w:marTop w:val="0"/>
      <w:marBottom w:val="0"/>
      <w:divBdr>
        <w:top w:val="none" w:sz="0" w:space="0" w:color="auto"/>
        <w:left w:val="none" w:sz="0" w:space="0" w:color="auto"/>
        <w:bottom w:val="none" w:sz="0" w:space="0" w:color="auto"/>
        <w:right w:val="none" w:sz="0" w:space="0" w:color="auto"/>
      </w:divBdr>
    </w:div>
    <w:div w:id="2073848539">
      <w:bodyDiv w:val="1"/>
      <w:marLeft w:val="0"/>
      <w:marRight w:val="0"/>
      <w:marTop w:val="0"/>
      <w:marBottom w:val="0"/>
      <w:divBdr>
        <w:top w:val="none" w:sz="0" w:space="0" w:color="auto"/>
        <w:left w:val="none" w:sz="0" w:space="0" w:color="auto"/>
        <w:bottom w:val="none" w:sz="0" w:space="0" w:color="auto"/>
        <w:right w:val="none" w:sz="0" w:space="0" w:color="auto"/>
      </w:divBdr>
    </w:div>
    <w:div w:id="2079354516">
      <w:bodyDiv w:val="1"/>
      <w:marLeft w:val="0"/>
      <w:marRight w:val="0"/>
      <w:marTop w:val="0"/>
      <w:marBottom w:val="0"/>
      <w:divBdr>
        <w:top w:val="none" w:sz="0" w:space="0" w:color="auto"/>
        <w:left w:val="none" w:sz="0" w:space="0" w:color="auto"/>
        <w:bottom w:val="none" w:sz="0" w:space="0" w:color="auto"/>
        <w:right w:val="none" w:sz="0" w:space="0" w:color="auto"/>
      </w:divBdr>
    </w:div>
    <w:div w:id="2080472954">
      <w:bodyDiv w:val="1"/>
      <w:marLeft w:val="0"/>
      <w:marRight w:val="0"/>
      <w:marTop w:val="0"/>
      <w:marBottom w:val="0"/>
      <w:divBdr>
        <w:top w:val="none" w:sz="0" w:space="0" w:color="auto"/>
        <w:left w:val="none" w:sz="0" w:space="0" w:color="auto"/>
        <w:bottom w:val="none" w:sz="0" w:space="0" w:color="auto"/>
        <w:right w:val="none" w:sz="0" w:space="0" w:color="auto"/>
      </w:divBdr>
    </w:div>
    <w:div w:id="2088990731">
      <w:bodyDiv w:val="1"/>
      <w:marLeft w:val="0"/>
      <w:marRight w:val="0"/>
      <w:marTop w:val="0"/>
      <w:marBottom w:val="0"/>
      <w:divBdr>
        <w:top w:val="none" w:sz="0" w:space="0" w:color="auto"/>
        <w:left w:val="none" w:sz="0" w:space="0" w:color="auto"/>
        <w:bottom w:val="none" w:sz="0" w:space="0" w:color="auto"/>
        <w:right w:val="none" w:sz="0" w:space="0" w:color="auto"/>
      </w:divBdr>
    </w:div>
    <w:div w:id="2094811102">
      <w:bodyDiv w:val="1"/>
      <w:marLeft w:val="0"/>
      <w:marRight w:val="0"/>
      <w:marTop w:val="0"/>
      <w:marBottom w:val="0"/>
      <w:divBdr>
        <w:top w:val="none" w:sz="0" w:space="0" w:color="auto"/>
        <w:left w:val="none" w:sz="0" w:space="0" w:color="auto"/>
        <w:bottom w:val="none" w:sz="0" w:space="0" w:color="auto"/>
        <w:right w:val="none" w:sz="0" w:space="0" w:color="auto"/>
      </w:divBdr>
    </w:div>
    <w:div w:id="2099673437">
      <w:bodyDiv w:val="1"/>
      <w:marLeft w:val="0"/>
      <w:marRight w:val="0"/>
      <w:marTop w:val="0"/>
      <w:marBottom w:val="0"/>
      <w:divBdr>
        <w:top w:val="none" w:sz="0" w:space="0" w:color="auto"/>
        <w:left w:val="none" w:sz="0" w:space="0" w:color="auto"/>
        <w:bottom w:val="none" w:sz="0" w:space="0" w:color="auto"/>
        <w:right w:val="none" w:sz="0" w:space="0" w:color="auto"/>
      </w:divBdr>
    </w:div>
    <w:div w:id="2126732419">
      <w:bodyDiv w:val="1"/>
      <w:marLeft w:val="0"/>
      <w:marRight w:val="0"/>
      <w:marTop w:val="0"/>
      <w:marBottom w:val="0"/>
      <w:divBdr>
        <w:top w:val="none" w:sz="0" w:space="0" w:color="auto"/>
        <w:left w:val="none" w:sz="0" w:space="0" w:color="auto"/>
        <w:bottom w:val="none" w:sz="0" w:space="0" w:color="auto"/>
        <w:right w:val="none" w:sz="0" w:space="0" w:color="auto"/>
      </w:divBdr>
    </w:div>
    <w:div w:id="2130469679">
      <w:bodyDiv w:val="1"/>
      <w:marLeft w:val="0"/>
      <w:marRight w:val="0"/>
      <w:marTop w:val="0"/>
      <w:marBottom w:val="0"/>
      <w:divBdr>
        <w:top w:val="none" w:sz="0" w:space="0" w:color="auto"/>
        <w:left w:val="none" w:sz="0" w:space="0" w:color="auto"/>
        <w:bottom w:val="none" w:sz="0" w:space="0" w:color="auto"/>
        <w:right w:val="none" w:sz="0" w:space="0" w:color="auto"/>
      </w:divBdr>
    </w:div>
    <w:div w:id="2133740514">
      <w:bodyDiv w:val="1"/>
      <w:marLeft w:val="0"/>
      <w:marRight w:val="0"/>
      <w:marTop w:val="0"/>
      <w:marBottom w:val="0"/>
      <w:divBdr>
        <w:top w:val="none" w:sz="0" w:space="0" w:color="auto"/>
        <w:left w:val="none" w:sz="0" w:space="0" w:color="auto"/>
        <w:bottom w:val="none" w:sz="0" w:space="0" w:color="auto"/>
        <w:right w:val="none" w:sz="0" w:space="0" w:color="auto"/>
      </w:divBdr>
    </w:div>
    <w:div w:id="21391754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12</Pages>
  <Words>4239</Words>
  <Characters>24165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Breining-Aday</dc:creator>
  <cp:keywords/>
  <dc:description/>
  <cp:lastModifiedBy>Nguyen, Trinh@Wildlife</cp:lastModifiedBy>
  <cp:revision>5</cp:revision>
  <dcterms:created xsi:type="dcterms:W3CDTF">2021-12-21T20:20:00Z</dcterms:created>
  <dcterms:modified xsi:type="dcterms:W3CDTF">2021-12-30T20:42:00Z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685f86-ed8d-482b-be3a-2b7af73f9b7f_Enabled">
    <vt:lpwstr>True</vt:lpwstr>
  </property>
  <property fmtid="{D5CDD505-2E9C-101B-9397-08002B2CF9AE}" pid="3" name="MSIP_Label_6e685f86-ed8d-482b-be3a-2b7af73f9b7f_SiteId">
    <vt:lpwstr>4b633c25-efbf-4006-9f15-07442ba7aa0b</vt:lpwstr>
  </property>
  <property fmtid="{D5CDD505-2E9C-101B-9397-08002B2CF9AE}" pid="4" name="MSIP_Label_6e685f86-ed8d-482b-be3a-2b7af73f9b7f_Owner">
    <vt:lpwstr>Adam.Chorazyczewski@Wildlife.ca.gov</vt:lpwstr>
  </property>
  <property fmtid="{D5CDD505-2E9C-101B-9397-08002B2CF9AE}" pid="5" name="MSIP_Label_6e685f86-ed8d-482b-be3a-2b7af73f9b7f_SetDate">
    <vt:lpwstr>2020-05-18T22:17:58.0791385Z</vt:lpwstr>
  </property>
  <property fmtid="{D5CDD505-2E9C-101B-9397-08002B2CF9AE}" pid="6" name="MSIP_Label_6e685f86-ed8d-482b-be3a-2b7af73f9b7f_Name">
    <vt:lpwstr>General</vt:lpwstr>
  </property>
  <property fmtid="{D5CDD505-2E9C-101B-9397-08002B2CF9AE}" pid="7" name="MSIP_Label_6e685f86-ed8d-482b-be3a-2b7af73f9b7f_Application">
    <vt:lpwstr>Microsoft Azure Information Protection</vt:lpwstr>
  </property>
  <property fmtid="{D5CDD505-2E9C-101B-9397-08002B2CF9AE}" pid="8" name="MSIP_Label_6e685f86-ed8d-482b-be3a-2b7af73f9b7f_ActionId">
    <vt:lpwstr>efc98111-a65f-4faf-9bdc-63ae2f8f6443</vt:lpwstr>
  </property>
  <property fmtid="{D5CDD505-2E9C-101B-9397-08002B2CF9AE}" pid="9" name="MSIP_Label_6e685f86-ed8d-482b-be3a-2b7af73f9b7f_Extended_MSFT_Method">
    <vt:lpwstr>Automatic</vt:lpwstr>
  </property>
  <property fmtid="{D5CDD505-2E9C-101B-9397-08002B2CF9AE}" pid="10" name="Sensitivity">
    <vt:lpwstr>General</vt:lpwstr>
  </property>
</Properties>
</file>